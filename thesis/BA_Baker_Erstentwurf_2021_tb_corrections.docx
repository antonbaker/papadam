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E505A" w14:textId="77777777" w:rsidR="00362408" w:rsidRPr="00C27440" w:rsidRDefault="00362408">
      <w:pPr>
        <w:widowControl w:val="0"/>
        <w:pBdr>
          <w:top w:val="nil"/>
          <w:left w:val="nil"/>
          <w:bottom w:val="nil"/>
          <w:right w:val="nil"/>
          <w:between w:val="nil"/>
        </w:pBdr>
        <w:spacing w:after="0" w:line="276" w:lineRule="auto"/>
        <w:jc w:val="left"/>
        <w:rPr>
          <w:lang w:val="en-GB"/>
        </w:rPr>
      </w:pPr>
    </w:p>
    <w:p w14:paraId="698D796A" w14:textId="77777777" w:rsidR="00362408" w:rsidRPr="00C27440" w:rsidRDefault="00362408">
      <w:pPr>
        <w:widowControl w:val="0"/>
        <w:pBdr>
          <w:top w:val="nil"/>
          <w:left w:val="nil"/>
          <w:bottom w:val="nil"/>
          <w:right w:val="nil"/>
          <w:between w:val="nil"/>
        </w:pBdr>
        <w:spacing w:after="0" w:line="276" w:lineRule="auto"/>
        <w:jc w:val="left"/>
        <w:rPr>
          <w:rFonts w:ascii="Arial" w:eastAsia="Arial" w:hAnsi="Arial" w:cs="Arial"/>
          <w:color w:val="000000"/>
          <w:sz w:val="22"/>
          <w:szCs w:val="22"/>
          <w:lang w:val="en-GB"/>
        </w:rPr>
      </w:pPr>
    </w:p>
    <w:sdt>
      <w:sdtPr>
        <w:rPr>
          <w:b w:val="0"/>
          <w:smallCaps w:val="0"/>
          <w:lang w:val="en-GB"/>
        </w:rPr>
        <w:id w:val="1270513424"/>
        <w:docPartObj>
          <w:docPartGallery w:val="Table of Contents"/>
          <w:docPartUnique/>
        </w:docPartObj>
      </w:sdtPr>
      <w:sdtContent>
        <w:p w14:paraId="3B224227" w14:textId="2E7D60CF" w:rsidR="00016F1D" w:rsidRDefault="0039649D">
          <w:pPr>
            <w:pStyle w:val="TOC1"/>
            <w:rPr>
              <w:rFonts w:asciiTheme="minorHAnsi" w:eastAsiaTheme="minorEastAsia" w:hAnsiTheme="minorHAnsi" w:cstheme="minorBidi"/>
              <w:b w:val="0"/>
              <w:smallCaps w:val="0"/>
              <w:noProof/>
              <w:lang w:val="en-US"/>
            </w:rPr>
          </w:pPr>
          <w:r w:rsidRPr="00C27440">
            <w:rPr>
              <w:lang w:val="en-GB"/>
            </w:rPr>
            <w:fldChar w:fldCharType="begin"/>
          </w:r>
          <w:r w:rsidRPr="00C27440">
            <w:rPr>
              <w:lang w:val="en-GB"/>
            </w:rPr>
            <w:instrText xml:space="preserve"> TOC \h \u \z </w:instrText>
          </w:r>
          <w:r w:rsidRPr="00C27440">
            <w:rPr>
              <w:lang w:val="en-GB"/>
            </w:rPr>
            <w:fldChar w:fldCharType="separate"/>
          </w:r>
          <w:hyperlink w:anchor="_Toc63852809" w:history="1">
            <w:r w:rsidR="00016F1D" w:rsidRPr="00B76C65">
              <w:rPr>
                <w:rStyle w:val="Hyperlink"/>
                <w:noProof/>
                <w:lang w:val="en-GB"/>
              </w:rPr>
              <w:t>1</w:t>
            </w:r>
            <w:r w:rsidR="00016F1D">
              <w:rPr>
                <w:rFonts w:asciiTheme="minorHAnsi" w:eastAsiaTheme="minorEastAsia" w:hAnsiTheme="minorHAnsi" w:cstheme="minorBidi"/>
                <w:b w:val="0"/>
                <w:smallCaps w:val="0"/>
                <w:noProof/>
                <w:lang w:val="en-US"/>
              </w:rPr>
              <w:tab/>
            </w:r>
            <w:r w:rsidR="00016F1D" w:rsidRPr="00B76C65">
              <w:rPr>
                <w:rStyle w:val="Hyperlink"/>
                <w:noProof/>
                <w:lang w:val="en-GB"/>
              </w:rPr>
              <w:t>Abstract</w:t>
            </w:r>
            <w:r w:rsidR="00016F1D">
              <w:rPr>
                <w:noProof/>
                <w:webHidden/>
              </w:rPr>
              <w:tab/>
            </w:r>
            <w:r w:rsidR="00016F1D">
              <w:rPr>
                <w:noProof/>
                <w:webHidden/>
              </w:rPr>
              <w:fldChar w:fldCharType="begin"/>
            </w:r>
            <w:r w:rsidR="00016F1D">
              <w:rPr>
                <w:noProof/>
                <w:webHidden/>
              </w:rPr>
              <w:instrText xml:space="preserve"> PAGEREF _Toc63852809 \h </w:instrText>
            </w:r>
            <w:r w:rsidR="00016F1D">
              <w:rPr>
                <w:noProof/>
                <w:webHidden/>
              </w:rPr>
            </w:r>
            <w:r w:rsidR="00016F1D">
              <w:rPr>
                <w:noProof/>
                <w:webHidden/>
              </w:rPr>
              <w:fldChar w:fldCharType="separate"/>
            </w:r>
            <w:r w:rsidR="00016F1D">
              <w:rPr>
                <w:noProof/>
                <w:webHidden/>
              </w:rPr>
              <w:t>2</w:t>
            </w:r>
            <w:r w:rsidR="00016F1D">
              <w:rPr>
                <w:noProof/>
                <w:webHidden/>
              </w:rPr>
              <w:fldChar w:fldCharType="end"/>
            </w:r>
          </w:hyperlink>
        </w:p>
        <w:p w14:paraId="2C509B13" w14:textId="18CDD8B7" w:rsidR="00016F1D" w:rsidRDefault="003A6CE2">
          <w:pPr>
            <w:pStyle w:val="TOC1"/>
            <w:rPr>
              <w:rFonts w:asciiTheme="minorHAnsi" w:eastAsiaTheme="minorEastAsia" w:hAnsiTheme="minorHAnsi" w:cstheme="minorBidi"/>
              <w:b w:val="0"/>
              <w:smallCaps w:val="0"/>
              <w:noProof/>
              <w:lang w:val="en-US"/>
            </w:rPr>
          </w:pPr>
          <w:hyperlink w:anchor="_Toc63852810" w:history="1">
            <w:r w:rsidR="00016F1D" w:rsidRPr="00B76C65">
              <w:rPr>
                <w:rStyle w:val="Hyperlink"/>
                <w:noProof/>
                <w:lang w:val="en-GB"/>
              </w:rPr>
              <w:t>2</w:t>
            </w:r>
            <w:r w:rsidR="00016F1D">
              <w:rPr>
                <w:rFonts w:asciiTheme="minorHAnsi" w:eastAsiaTheme="minorEastAsia" w:hAnsiTheme="minorHAnsi" w:cstheme="minorBidi"/>
                <w:b w:val="0"/>
                <w:smallCaps w:val="0"/>
                <w:noProof/>
                <w:lang w:val="en-US"/>
              </w:rPr>
              <w:tab/>
            </w:r>
            <w:r w:rsidR="00016F1D" w:rsidRPr="00B76C65">
              <w:rPr>
                <w:rStyle w:val="Hyperlink"/>
                <w:noProof/>
                <w:lang w:val="en-GB"/>
              </w:rPr>
              <w:t>Zusammenfassung and Summary</w:t>
            </w:r>
            <w:r w:rsidR="00016F1D">
              <w:rPr>
                <w:noProof/>
                <w:webHidden/>
              </w:rPr>
              <w:tab/>
            </w:r>
            <w:r w:rsidR="00016F1D">
              <w:rPr>
                <w:noProof/>
                <w:webHidden/>
              </w:rPr>
              <w:fldChar w:fldCharType="begin"/>
            </w:r>
            <w:r w:rsidR="00016F1D">
              <w:rPr>
                <w:noProof/>
                <w:webHidden/>
              </w:rPr>
              <w:instrText xml:space="preserve"> PAGEREF _Toc63852810 \h </w:instrText>
            </w:r>
            <w:r w:rsidR="00016F1D">
              <w:rPr>
                <w:noProof/>
                <w:webHidden/>
              </w:rPr>
            </w:r>
            <w:r w:rsidR="00016F1D">
              <w:rPr>
                <w:noProof/>
                <w:webHidden/>
              </w:rPr>
              <w:fldChar w:fldCharType="separate"/>
            </w:r>
            <w:r w:rsidR="00016F1D">
              <w:rPr>
                <w:noProof/>
                <w:webHidden/>
              </w:rPr>
              <w:t>3</w:t>
            </w:r>
            <w:r w:rsidR="00016F1D">
              <w:rPr>
                <w:noProof/>
                <w:webHidden/>
              </w:rPr>
              <w:fldChar w:fldCharType="end"/>
            </w:r>
          </w:hyperlink>
        </w:p>
        <w:p w14:paraId="2B59F7A1" w14:textId="22F0FE2B" w:rsidR="00016F1D" w:rsidRDefault="003A6CE2">
          <w:pPr>
            <w:pStyle w:val="TOC2"/>
            <w:rPr>
              <w:rFonts w:asciiTheme="minorHAnsi" w:eastAsiaTheme="minorEastAsia" w:hAnsiTheme="minorHAnsi" w:cstheme="minorBidi"/>
              <w:b w:val="0"/>
              <w:noProof/>
              <w:sz w:val="24"/>
              <w:lang w:val="en-US"/>
            </w:rPr>
          </w:pPr>
          <w:hyperlink w:anchor="_Toc63852811" w:history="1">
            <w:r w:rsidR="00016F1D" w:rsidRPr="00B76C65">
              <w:rPr>
                <w:rStyle w:val="Hyperlink"/>
                <w:noProof/>
                <w:lang w:val="en-GB"/>
              </w:rPr>
              <w:t>2.1</w:t>
            </w:r>
            <w:r w:rsidR="00016F1D">
              <w:rPr>
                <w:rFonts w:asciiTheme="minorHAnsi" w:eastAsiaTheme="minorEastAsia" w:hAnsiTheme="minorHAnsi" w:cstheme="minorBidi"/>
                <w:b w:val="0"/>
                <w:noProof/>
                <w:sz w:val="24"/>
                <w:lang w:val="en-US"/>
              </w:rPr>
              <w:tab/>
            </w:r>
            <w:r w:rsidR="00016F1D" w:rsidRPr="00B76C65">
              <w:rPr>
                <w:rStyle w:val="Hyperlink"/>
                <w:noProof/>
                <w:lang w:val="en-GB"/>
              </w:rPr>
              <w:t>Zusammenfassung</w:t>
            </w:r>
            <w:r w:rsidR="00016F1D">
              <w:rPr>
                <w:noProof/>
                <w:webHidden/>
              </w:rPr>
              <w:tab/>
            </w:r>
            <w:r w:rsidR="00016F1D">
              <w:rPr>
                <w:noProof/>
                <w:webHidden/>
              </w:rPr>
              <w:fldChar w:fldCharType="begin"/>
            </w:r>
            <w:r w:rsidR="00016F1D">
              <w:rPr>
                <w:noProof/>
                <w:webHidden/>
              </w:rPr>
              <w:instrText xml:space="preserve"> PAGEREF _Toc63852811 \h </w:instrText>
            </w:r>
            <w:r w:rsidR="00016F1D">
              <w:rPr>
                <w:noProof/>
                <w:webHidden/>
              </w:rPr>
            </w:r>
            <w:r w:rsidR="00016F1D">
              <w:rPr>
                <w:noProof/>
                <w:webHidden/>
              </w:rPr>
              <w:fldChar w:fldCharType="separate"/>
            </w:r>
            <w:r w:rsidR="00016F1D">
              <w:rPr>
                <w:noProof/>
                <w:webHidden/>
              </w:rPr>
              <w:t>3</w:t>
            </w:r>
            <w:r w:rsidR="00016F1D">
              <w:rPr>
                <w:noProof/>
                <w:webHidden/>
              </w:rPr>
              <w:fldChar w:fldCharType="end"/>
            </w:r>
          </w:hyperlink>
        </w:p>
        <w:p w14:paraId="357D9928" w14:textId="6F0763E9" w:rsidR="00016F1D" w:rsidRDefault="003A6CE2">
          <w:pPr>
            <w:pStyle w:val="TOC2"/>
            <w:rPr>
              <w:rFonts w:asciiTheme="minorHAnsi" w:eastAsiaTheme="minorEastAsia" w:hAnsiTheme="minorHAnsi" w:cstheme="minorBidi"/>
              <w:b w:val="0"/>
              <w:noProof/>
              <w:sz w:val="24"/>
              <w:lang w:val="en-US"/>
            </w:rPr>
          </w:pPr>
          <w:hyperlink w:anchor="_Toc63852812" w:history="1">
            <w:r w:rsidR="00016F1D" w:rsidRPr="00B76C65">
              <w:rPr>
                <w:rStyle w:val="Hyperlink"/>
                <w:noProof/>
                <w:lang w:val="en-GB"/>
              </w:rPr>
              <w:t>2.2</w:t>
            </w:r>
            <w:r w:rsidR="00016F1D">
              <w:rPr>
                <w:rFonts w:asciiTheme="minorHAnsi" w:eastAsiaTheme="minorEastAsia" w:hAnsiTheme="minorHAnsi" w:cstheme="minorBidi"/>
                <w:b w:val="0"/>
                <w:noProof/>
                <w:sz w:val="24"/>
                <w:lang w:val="en-US"/>
              </w:rPr>
              <w:tab/>
            </w:r>
            <w:r w:rsidR="00016F1D" w:rsidRPr="00B76C65">
              <w:rPr>
                <w:rStyle w:val="Hyperlink"/>
                <w:noProof/>
                <w:lang w:val="en-GB"/>
              </w:rPr>
              <w:t>Summary</w:t>
            </w:r>
            <w:r w:rsidR="00016F1D">
              <w:rPr>
                <w:noProof/>
                <w:webHidden/>
              </w:rPr>
              <w:tab/>
            </w:r>
            <w:r w:rsidR="00016F1D">
              <w:rPr>
                <w:noProof/>
                <w:webHidden/>
              </w:rPr>
              <w:fldChar w:fldCharType="begin"/>
            </w:r>
            <w:r w:rsidR="00016F1D">
              <w:rPr>
                <w:noProof/>
                <w:webHidden/>
              </w:rPr>
              <w:instrText xml:space="preserve"> PAGEREF _Toc63852812 \h </w:instrText>
            </w:r>
            <w:r w:rsidR="00016F1D">
              <w:rPr>
                <w:noProof/>
                <w:webHidden/>
              </w:rPr>
            </w:r>
            <w:r w:rsidR="00016F1D">
              <w:rPr>
                <w:noProof/>
                <w:webHidden/>
              </w:rPr>
              <w:fldChar w:fldCharType="separate"/>
            </w:r>
            <w:r w:rsidR="00016F1D">
              <w:rPr>
                <w:noProof/>
                <w:webHidden/>
              </w:rPr>
              <w:t>5</w:t>
            </w:r>
            <w:r w:rsidR="00016F1D">
              <w:rPr>
                <w:noProof/>
                <w:webHidden/>
              </w:rPr>
              <w:fldChar w:fldCharType="end"/>
            </w:r>
          </w:hyperlink>
        </w:p>
        <w:p w14:paraId="2E6959D1" w14:textId="6C74BF6F" w:rsidR="00016F1D" w:rsidRDefault="003A6CE2">
          <w:pPr>
            <w:pStyle w:val="TOC1"/>
            <w:rPr>
              <w:rFonts w:asciiTheme="minorHAnsi" w:eastAsiaTheme="minorEastAsia" w:hAnsiTheme="minorHAnsi" w:cstheme="minorBidi"/>
              <w:b w:val="0"/>
              <w:smallCaps w:val="0"/>
              <w:noProof/>
              <w:lang w:val="en-US"/>
            </w:rPr>
          </w:pPr>
          <w:hyperlink w:anchor="_Toc63852813" w:history="1">
            <w:r w:rsidR="00016F1D" w:rsidRPr="00B76C65">
              <w:rPr>
                <w:rStyle w:val="Hyperlink"/>
                <w:noProof/>
                <w:lang w:val="en-GB"/>
              </w:rPr>
              <w:t>3</w:t>
            </w:r>
            <w:r w:rsidR="00016F1D">
              <w:rPr>
                <w:rFonts w:asciiTheme="minorHAnsi" w:eastAsiaTheme="minorEastAsia" w:hAnsiTheme="minorHAnsi" w:cstheme="minorBidi"/>
                <w:b w:val="0"/>
                <w:smallCaps w:val="0"/>
                <w:noProof/>
                <w:lang w:val="en-US"/>
              </w:rPr>
              <w:tab/>
            </w:r>
            <w:r w:rsidR="00016F1D" w:rsidRPr="00B76C65">
              <w:rPr>
                <w:rStyle w:val="Hyperlink"/>
                <w:noProof/>
                <w:lang w:val="en-GB"/>
              </w:rPr>
              <w:t>Introduction</w:t>
            </w:r>
            <w:r w:rsidR="00016F1D">
              <w:rPr>
                <w:noProof/>
                <w:webHidden/>
              </w:rPr>
              <w:tab/>
            </w:r>
            <w:r w:rsidR="00016F1D">
              <w:rPr>
                <w:noProof/>
                <w:webHidden/>
              </w:rPr>
              <w:fldChar w:fldCharType="begin"/>
            </w:r>
            <w:r w:rsidR="00016F1D">
              <w:rPr>
                <w:noProof/>
                <w:webHidden/>
              </w:rPr>
              <w:instrText xml:space="preserve"> PAGEREF _Toc63852813 \h </w:instrText>
            </w:r>
            <w:r w:rsidR="00016F1D">
              <w:rPr>
                <w:noProof/>
                <w:webHidden/>
              </w:rPr>
            </w:r>
            <w:r w:rsidR="00016F1D">
              <w:rPr>
                <w:noProof/>
                <w:webHidden/>
              </w:rPr>
              <w:fldChar w:fldCharType="separate"/>
            </w:r>
            <w:r w:rsidR="00016F1D">
              <w:rPr>
                <w:noProof/>
                <w:webHidden/>
              </w:rPr>
              <w:t>6</w:t>
            </w:r>
            <w:r w:rsidR="00016F1D">
              <w:rPr>
                <w:noProof/>
                <w:webHidden/>
              </w:rPr>
              <w:fldChar w:fldCharType="end"/>
            </w:r>
          </w:hyperlink>
        </w:p>
        <w:p w14:paraId="1AA768F1" w14:textId="31835840" w:rsidR="00016F1D" w:rsidRDefault="003A6CE2">
          <w:pPr>
            <w:pStyle w:val="TOC1"/>
            <w:rPr>
              <w:rFonts w:asciiTheme="minorHAnsi" w:eastAsiaTheme="minorEastAsia" w:hAnsiTheme="minorHAnsi" w:cstheme="minorBidi"/>
              <w:b w:val="0"/>
              <w:smallCaps w:val="0"/>
              <w:noProof/>
              <w:lang w:val="en-US"/>
            </w:rPr>
          </w:pPr>
          <w:hyperlink w:anchor="_Toc63852814" w:history="1">
            <w:r w:rsidR="00016F1D" w:rsidRPr="00B76C65">
              <w:rPr>
                <w:rStyle w:val="Hyperlink"/>
                <w:noProof/>
                <w:lang w:val="en-GB"/>
              </w:rPr>
              <w:t>4</w:t>
            </w:r>
            <w:r w:rsidR="00016F1D">
              <w:rPr>
                <w:rFonts w:asciiTheme="minorHAnsi" w:eastAsiaTheme="minorEastAsia" w:hAnsiTheme="minorHAnsi" w:cstheme="minorBidi"/>
                <w:b w:val="0"/>
                <w:smallCaps w:val="0"/>
                <w:noProof/>
                <w:lang w:val="en-US"/>
              </w:rPr>
              <w:tab/>
            </w:r>
            <w:r w:rsidR="00016F1D" w:rsidRPr="00B76C65">
              <w:rPr>
                <w:rStyle w:val="Hyperlink"/>
                <w:noProof/>
                <w:lang w:val="en-GB"/>
              </w:rPr>
              <w:t>State of the Art</w:t>
            </w:r>
            <w:r w:rsidR="00016F1D">
              <w:rPr>
                <w:noProof/>
                <w:webHidden/>
              </w:rPr>
              <w:tab/>
            </w:r>
            <w:r w:rsidR="00016F1D">
              <w:rPr>
                <w:noProof/>
                <w:webHidden/>
              </w:rPr>
              <w:fldChar w:fldCharType="begin"/>
            </w:r>
            <w:r w:rsidR="00016F1D">
              <w:rPr>
                <w:noProof/>
                <w:webHidden/>
              </w:rPr>
              <w:instrText xml:space="preserve"> PAGEREF _Toc63852814 \h </w:instrText>
            </w:r>
            <w:r w:rsidR="00016F1D">
              <w:rPr>
                <w:noProof/>
                <w:webHidden/>
              </w:rPr>
            </w:r>
            <w:r w:rsidR="00016F1D">
              <w:rPr>
                <w:noProof/>
                <w:webHidden/>
              </w:rPr>
              <w:fldChar w:fldCharType="separate"/>
            </w:r>
            <w:r w:rsidR="00016F1D">
              <w:rPr>
                <w:noProof/>
                <w:webHidden/>
              </w:rPr>
              <w:t>8</w:t>
            </w:r>
            <w:r w:rsidR="00016F1D">
              <w:rPr>
                <w:noProof/>
                <w:webHidden/>
              </w:rPr>
              <w:fldChar w:fldCharType="end"/>
            </w:r>
          </w:hyperlink>
        </w:p>
        <w:p w14:paraId="23719A01" w14:textId="7686F5C5" w:rsidR="00016F1D" w:rsidRDefault="003A6CE2">
          <w:pPr>
            <w:pStyle w:val="TOC2"/>
            <w:rPr>
              <w:rFonts w:asciiTheme="minorHAnsi" w:eastAsiaTheme="minorEastAsia" w:hAnsiTheme="minorHAnsi" w:cstheme="minorBidi"/>
              <w:b w:val="0"/>
              <w:noProof/>
              <w:sz w:val="24"/>
              <w:lang w:val="en-US"/>
            </w:rPr>
          </w:pPr>
          <w:hyperlink w:anchor="_Toc63852815" w:history="1">
            <w:r w:rsidR="00016F1D" w:rsidRPr="00B76C65">
              <w:rPr>
                <w:rStyle w:val="Hyperlink"/>
                <w:noProof/>
                <w:lang w:val="en-GB"/>
              </w:rPr>
              <w:t>4.1</w:t>
            </w:r>
            <w:r w:rsidR="00016F1D">
              <w:rPr>
                <w:rFonts w:asciiTheme="minorHAnsi" w:eastAsiaTheme="minorEastAsia" w:hAnsiTheme="minorHAnsi" w:cstheme="minorBidi"/>
                <w:b w:val="0"/>
                <w:noProof/>
                <w:sz w:val="24"/>
                <w:lang w:val="en-US"/>
              </w:rPr>
              <w:tab/>
            </w:r>
            <w:r w:rsidR="00016F1D" w:rsidRPr="00B76C65">
              <w:rPr>
                <w:rStyle w:val="Hyperlink"/>
                <w:noProof/>
                <w:lang w:val="en-GB"/>
              </w:rPr>
              <w:t>Material Properties of Short Fibre Reinforced Plastics (SFRP)</w:t>
            </w:r>
            <w:r w:rsidR="00016F1D">
              <w:rPr>
                <w:noProof/>
                <w:webHidden/>
              </w:rPr>
              <w:tab/>
            </w:r>
            <w:r w:rsidR="00016F1D">
              <w:rPr>
                <w:noProof/>
                <w:webHidden/>
              </w:rPr>
              <w:fldChar w:fldCharType="begin"/>
            </w:r>
            <w:r w:rsidR="00016F1D">
              <w:rPr>
                <w:noProof/>
                <w:webHidden/>
              </w:rPr>
              <w:instrText xml:space="preserve"> PAGEREF _Toc63852815 \h </w:instrText>
            </w:r>
            <w:r w:rsidR="00016F1D">
              <w:rPr>
                <w:noProof/>
                <w:webHidden/>
              </w:rPr>
            </w:r>
            <w:r w:rsidR="00016F1D">
              <w:rPr>
                <w:noProof/>
                <w:webHidden/>
              </w:rPr>
              <w:fldChar w:fldCharType="separate"/>
            </w:r>
            <w:r w:rsidR="00016F1D">
              <w:rPr>
                <w:noProof/>
                <w:webHidden/>
              </w:rPr>
              <w:t>8</w:t>
            </w:r>
            <w:r w:rsidR="00016F1D">
              <w:rPr>
                <w:noProof/>
                <w:webHidden/>
              </w:rPr>
              <w:fldChar w:fldCharType="end"/>
            </w:r>
          </w:hyperlink>
        </w:p>
        <w:p w14:paraId="582DD188" w14:textId="36437353" w:rsidR="00016F1D" w:rsidRDefault="003A6CE2">
          <w:pPr>
            <w:pStyle w:val="TOC3"/>
            <w:tabs>
              <w:tab w:val="left" w:pos="1440"/>
            </w:tabs>
            <w:rPr>
              <w:rFonts w:asciiTheme="minorHAnsi" w:eastAsiaTheme="minorEastAsia" w:hAnsiTheme="minorHAnsi" w:cstheme="minorBidi"/>
              <w:noProof/>
              <w:sz w:val="24"/>
              <w:lang w:val="en-US"/>
            </w:rPr>
          </w:pPr>
          <w:hyperlink w:anchor="_Toc63852816" w:history="1">
            <w:r w:rsidR="00016F1D" w:rsidRPr="00B76C65">
              <w:rPr>
                <w:rStyle w:val="Hyperlink"/>
                <w:noProof/>
                <w:lang w:val="en-GB"/>
              </w:rPr>
              <w:t>4.1.1</w:t>
            </w:r>
            <w:r w:rsidR="00016F1D">
              <w:rPr>
                <w:rFonts w:asciiTheme="minorHAnsi" w:eastAsiaTheme="minorEastAsia" w:hAnsiTheme="minorHAnsi" w:cstheme="minorBidi"/>
                <w:noProof/>
                <w:sz w:val="24"/>
                <w:lang w:val="en-US"/>
              </w:rPr>
              <w:tab/>
            </w:r>
            <w:r w:rsidR="00016F1D" w:rsidRPr="00B76C65">
              <w:rPr>
                <w:rStyle w:val="Hyperlink"/>
                <w:noProof/>
                <w:lang w:val="en-GB"/>
              </w:rPr>
              <w:t>Classification and Mechanical Properties</w:t>
            </w:r>
            <w:r w:rsidR="00016F1D">
              <w:rPr>
                <w:noProof/>
                <w:webHidden/>
              </w:rPr>
              <w:tab/>
            </w:r>
            <w:r w:rsidR="00016F1D">
              <w:rPr>
                <w:noProof/>
                <w:webHidden/>
              </w:rPr>
              <w:fldChar w:fldCharType="begin"/>
            </w:r>
            <w:r w:rsidR="00016F1D">
              <w:rPr>
                <w:noProof/>
                <w:webHidden/>
              </w:rPr>
              <w:instrText xml:space="preserve"> PAGEREF _Toc63852816 \h </w:instrText>
            </w:r>
            <w:r w:rsidR="00016F1D">
              <w:rPr>
                <w:noProof/>
                <w:webHidden/>
              </w:rPr>
            </w:r>
            <w:r w:rsidR="00016F1D">
              <w:rPr>
                <w:noProof/>
                <w:webHidden/>
              </w:rPr>
              <w:fldChar w:fldCharType="separate"/>
            </w:r>
            <w:r w:rsidR="00016F1D">
              <w:rPr>
                <w:noProof/>
                <w:webHidden/>
              </w:rPr>
              <w:t>8</w:t>
            </w:r>
            <w:r w:rsidR="00016F1D">
              <w:rPr>
                <w:noProof/>
                <w:webHidden/>
              </w:rPr>
              <w:fldChar w:fldCharType="end"/>
            </w:r>
          </w:hyperlink>
        </w:p>
        <w:p w14:paraId="70CC3EF2" w14:textId="523DDD1C" w:rsidR="00016F1D" w:rsidRDefault="003A6CE2">
          <w:pPr>
            <w:pStyle w:val="TOC3"/>
            <w:tabs>
              <w:tab w:val="left" w:pos="1440"/>
            </w:tabs>
            <w:rPr>
              <w:rFonts w:asciiTheme="minorHAnsi" w:eastAsiaTheme="minorEastAsia" w:hAnsiTheme="minorHAnsi" w:cstheme="minorBidi"/>
              <w:noProof/>
              <w:sz w:val="24"/>
              <w:lang w:val="en-US"/>
            </w:rPr>
          </w:pPr>
          <w:hyperlink w:anchor="_Toc63852817" w:history="1">
            <w:r w:rsidR="00016F1D" w:rsidRPr="00B76C65">
              <w:rPr>
                <w:rStyle w:val="Hyperlink"/>
                <w:noProof/>
                <w:lang w:val="en-GB"/>
              </w:rPr>
              <w:t>4.1.2</w:t>
            </w:r>
            <w:r w:rsidR="00016F1D">
              <w:rPr>
                <w:rFonts w:asciiTheme="minorHAnsi" w:eastAsiaTheme="minorEastAsia" w:hAnsiTheme="minorHAnsi" w:cstheme="minorBidi"/>
                <w:noProof/>
                <w:sz w:val="24"/>
                <w:lang w:val="en-US"/>
              </w:rPr>
              <w:tab/>
            </w:r>
            <w:r w:rsidR="00016F1D" w:rsidRPr="00B76C65">
              <w:rPr>
                <w:rStyle w:val="Hyperlink"/>
                <w:noProof/>
                <w:lang w:val="en-GB"/>
              </w:rPr>
              <w:t>Anisotropic Properties</w:t>
            </w:r>
            <w:r w:rsidR="00016F1D">
              <w:rPr>
                <w:noProof/>
                <w:webHidden/>
              </w:rPr>
              <w:tab/>
            </w:r>
            <w:r w:rsidR="00016F1D">
              <w:rPr>
                <w:noProof/>
                <w:webHidden/>
              </w:rPr>
              <w:fldChar w:fldCharType="begin"/>
            </w:r>
            <w:r w:rsidR="00016F1D">
              <w:rPr>
                <w:noProof/>
                <w:webHidden/>
              </w:rPr>
              <w:instrText xml:space="preserve"> PAGEREF _Toc63852817 \h </w:instrText>
            </w:r>
            <w:r w:rsidR="00016F1D">
              <w:rPr>
                <w:noProof/>
                <w:webHidden/>
              </w:rPr>
            </w:r>
            <w:r w:rsidR="00016F1D">
              <w:rPr>
                <w:noProof/>
                <w:webHidden/>
              </w:rPr>
              <w:fldChar w:fldCharType="separate"/>
            </w:r>
            <w:r w:rsidR="00016F1D">
              <w:rPr>
                <w:noProof/>
                <w:webHidden/>
              </w:rPr>
              <w:t>9</w:t>
            </w:r>
            <w:r w:rsidR="00016F1D">
              <w:rPr>
                <w:noProof/>
                <w:webHidden/>
              </w:rPr>
              <w:fldChar w:fldCharType="end"/>
            </w:r>
          </w:hyperlink>
        </w:p>
        <w:p w14:paraId="6697C35F" w14:textId="672F1C3F" w:rsidR="00016F1D" w:rsidRDefault="003A6CE2">
          <w:pPr>
            <w:pStyle w:val="TOC3"/>
            <w:tabs>
              <w:tab w:val="left" w:pos="1440"/>
            </w:tabs>
            <w:rPr>
              <w:rFonts w:asciiTheme="minorHAnsi" w:eastAsiaTheme="minorEastAsia" w:hAnsiTheme="minorHAnsi" w:cstheme="minorBidi"/>
              <w:noProof/>
              <w:sz w:val="24"/>
              <w:lang w:val="en-US"/>
            </w:rPr>
          </w:pPr>
          <w:hyperlink w:anchor="_Toc63852818" w:history="1">
            <w:r w:rsidR="00016F1D" w:rsidRPr="00B76C65">
              <w:rPr>
                <w:rStyle w:val="Hyperlink"/>
                <w:noProof/>
                <w:lang w:val="en-GB"/>
              </w:rPr>
              <w:t>4.1.3</w:t>
            </w:r>
            <w:r w:rsidR="00016F1D">
              <w:rPr>
                <w:rFonts w:asciiTheme="minorHAnsi" w:eastAsiaTheme="minorEastAsia" w:hAnsiTheme="minorHAnsi" w:cstheme="minorBidi"/>
                <w:noProof/>
                <w:sz w:val="24"/>
                <w:lang w:val="en-US"/>
              </w:rPr>
              <w:tab/>
            </w:r>
            <w:r w:rsidR="00016F1D" w:rsidRPr="00B76C65">
              <w:rPr>
                <w:rStyle w:val="Hyperlink"/>
                <w:noProof/>
                <w:lang w:val="en-GB"/>
              </w:rPr>
              <w:t>End of Life Options</w:t>
            </w:r>
            <w:r w:rsidR="00016F1D">
              <w:rPr>
                <w:noProof/>
                <w:webHidden/>
              </w:rPr>
              <w:tab/>
            </w:r>
            <w:r w:rsidR="00016F1D">
              <w:rPr>
                <w:noProof/>
                <w:webHidden/>
              </w:rPr>
              <w:fldChar w:fldCharType="begin"/>
            </w:r>
            <w:r w:rsidR="00016F1D">
              <w:rPr>
                <w:noProof/>
                <w:webHidden/>
              </w:rPr>
              <w:instrText xml:space="preserve"> PAGEREF _Toc63852818 \h </w:instrText>
            </w:r>
            <w:r w:rsidR="00016F1D">
              <w:rPr>
                <w:noProof/>
                <w:webHidden/>
              </w:rPr>
            </w:r>
            <w:r w:rsidR="00016F1D">
              <w:rPr>
                <w:noProof/>
                <w:webHidden/>
              </w:rPr>
              <w:fldChar w:fldCharType="separate"/>
            </w:r>
            <w:r w:rsidR="00016F1D">
              <w:rPr>
                <w:noProof/>
                <w:webHidden/>
              </w:rPr>
              <w:t>10</w:t>
            </w:r>
            <w:r w:rsidR="00016F1D">
              <w:rPr>
                <w:noProof/>
                <w:webHidden/>
              </w:rPr>
              <w:fldChar w:fldCharType="end"/>
            </w:r>
          </w:hyperlink>
        </w:p>
        <w:p w14:paraId="672EFE48" w14:textId="0A690B87" w:rsidR="00016F1D" w:rsidRDefault="003A6CE2">
          <w:pPr>
            <w:pStyle w:val="TOC2"/>
            <w:rPr>
              <w:rFonts w:asciiTheme="minorHAnsi" w:eastAsiaTheme="minorEastAsia" w:hAnsiTheme="minorHAnsi" w:cstheme="minorBidi"/>
              <w:b w:val="0"/>
              <w:noProof/>
              <w:sz w:val="24"/>
              <w:lang w:val="en-US"/>
            </w:rPr>
          </w:pPr>
          <w:hyperlink w:anchor="_Toc63852819" w:history="1">
            <w:r w:rsidR="00016F1D" w:rsidRPr="00B76C65">
              <w:rPr>
                <w:rStyle w:val="Hyperlink"/>
                <w:noProof/>
                <w:lang w:val="en-GB"/>
              </w:rPr>
              <w:t>4.2</w:t>
            </w:r>
            <w:r w:rsidR="00016F1D">
              <w:rPr>
                <w:rFonts w:asciiTheme="minorHAnsi" w:eastAsiaTheme="minorEastAsia" w:hAnsiTheme="minorHAnsi" w:cstheme="minorBidi"/>
                <w:b w:val="0"/>
                <w:noProof/>
                <w:sz w:val="24"/>
                <w:lang w:val="en-US"/>
              </w:rPr>
              <w:tab/>
            </w:r>
            <w:r w:rsidR="00016F1D" w:rsidRPr="00B76C65">
              <w:rPr>
                <w:rStyle w:val="Hyperlink"/>
                <w:noProof/>
                <w:lang w:val="en-GB"/>
              </w:rPr>
              <w:t>Modelling and Predicting Material Fatigue</w:t>
            </w:r>
            <w:r w:rsidR="00016F1D">
              <w:rPr>
                <w:noProof/>
                <w:webHidden/>
              </w:rPr>
              <w:tab/>
            </w:r>
            <w:r w:rsidR="00016F1D">
              <w:rPr>
                <w:noProof/>
                <w:webHidden/>
              </w:rPr>
              <w:fldChar w:fldCharType="begin"/>
            </w:r>
            <w:r w:rsidR="00016F1D">
              <w:rPr>
                <w:noProof/>
                <w:webHidden/>
              </w:rPr>
              <w:instrText xml:space="preserve"> PAGEREF _Toc63852819 \h </w:instrText>
            </w:r>
            <w:r w:rsidR="00016F1D">
              <w:rPr>
                <w:noProof/>
                <w:webHidden/>
              </w:rPr>
            </w:r>
            <w:r w:rsidR="00016F1D">
              <w:rPr>
                <w:noProof/>
                <w:webHidden/>
              </w:rPr>
              <w:fldChar w:fldCharType="separate"/>
            </w:r>
            <w:r w:rsidR="00016F1D">
              <w:rPr>
                <w:noProof/>
                <w:webHidden/>
              </w:rPr>
              <w:t>10</w:t>
            </w:r>
            <w:r w:rsidR="00016F1D">
              <w:rPr>
                <w:noProof/>
                <w:webHidden/>
              </w:rPr>
              <w:fldChar w:fldCharType="end"/>
            </w:r>
          </w:hyperlink>
        </w:p>
        <w:p w14:paraId="10DE0A25" w14:textId="4F634A1B" w:rsidR="00016F1D" w:rsidRDefault="003A6CE2">
          <w:pPr>
            <w:pStyle w:val="TOC2"/>
            <w:rPr>
              <w:rFonts w:asciiTheme="minorHAnsi" w:eastAsiaTheme="minorEastAsia" w:hAnsiTheme="minorHAnsi" w:cstheme="minorBidi"/>
              <w:b w:val="0"/>
              <w:noProof/>
              <w:sz w:val="24"/>
              <w:lang w:val="en-US"/>
            </w:rPr>
          </w:pPr>
          <w:hyperlink w:anchor="_Toc63852820" w:history="1">
            <w:r w:rsidR="00016F1D" w:rsidRPr="00B76C65">
              <w:rPr>
                <w:rStyle w:val="Hyperlink"/>
                <w:noProof/>
                <w:lang w:val="en-GB"/>
              </w:rPr>
              <w:t>4.3</w:t>
            </w:r>
            <w:r w:rsidR="00016F1D">
              <w:rPr>
                <w:rFonts w:asciiTheme="minorHAnsi" w:eastAsiaTheme="minorEastAsia" w:hAnsiTheme="minorHAnsi" w:cstheme="minorBidi"/>
                <w:b w:val="0"/>
                <w:noProof/>
                <w:sz w:val="24"/>
                <w:lang w:val="en-US"/>
              </w:rPr>
              <w:tab/>
            </w:r>
            <w:r w:rsidR="00016F1D" w:rsidRPr="00B76C65">
              <w:rPr>
                <w:rStyle w:val="Hyperlink"/>
                <w:noProof/>
                <w:lang w:val="en-GB"/>
              </w:rPr>
              <w:t>Damage Accumulation</w:t>
            </w:r>
            <w:r w:rsidR="00016F1D">
              <w:rPr>
                <w:noProof/>
                <w:webHidden/>
              </w:rPr>
              <w:tab/>
            </w:r>
            <w:r w:rsidR="00016F1D">
              <w:rPr>
                <w:noProof/>
                <w:webHidden/>
              </w:rPr>
              <w:fldChar w:fldCharType="begin"/>
            </w:r>
            <w:r w:rsidR="00016F1D">
              <w:rPr>
                <w:noProof/>
                <w:webHidden/>
              </w:rPr>
              <w:instrText xml:space="preserve"> PAGEREF _Toc63852820 \h </w:instrText>
            </w:r>
            <w:r w:rsidR="00016F1D">
              <w:rPr>
                <w:noProof/>
                <w:webHidden/>
              </w:rPr>
            </w:r>
            <w:r w:rsidR="00016F1D">
              <w:rPr>
                <w:noProof/>
                <w:webHidden/>
              </w:rPr>
              <w:fldChar w:fldCharType="separate"/>
            </w:r>
            <w:r w:rsidR="00016F1D">
              <w:rPr>
                <w:noProof/>
                <w:webHidden/>
              </w:rPr>
              <w:t>13</w:t>
            </w:r>
            <w:r w:rsidR="00016F1D">
              <w:rPr>
                <w:noProof/>
                <w:webHidden/>
              </w:rPr>
              <w:fldChar w:fldCharType="end"/>
            </w:r>
          </w:hyperlink>
        </w:p>
        <w:p w14:paraId="3137D5D4" w14:textId="500847E8" w:rsidR="00016F1D" w:rsidRDefault="003A6CE2">
          <w:pPr>
            <w:pStyle w:val="TOC1"/>
            <w:rPr>
              <w:rFonts w:asciiTheme="minorHAnsi" w:eastAsiaTheme="minorEastAsia" w:hAnsiTheme="minorHAnsi" w:cstheme="minorBidi"/>
              <w:b w:val="0"/>
              <w:smallCaps w:val="0"/>
              <w:noProof/>
              <w:lang w:val="en-US"/>
            </w:rPr>
          </w:pPr>
          <w:hyperlink w:anchor="_Toc63852821" w:history="1">
            <w:r w:rsidR="00016F1D" w:rsidRPr="00B76C65">
              <w:rPr>
                <w:rStyle w:val="Hyperlink"/>
                <w:noProof/>
                <w:lang w:val="en-GB"/>
              </w:rPr>
              <w:t>5</w:t>
            </w:r>
            <w:r w:rsidR="00016F1D">
              <w:rPr>
                <w:rFonts w:asciiTheme="minorHAnsi" w:eastAsiaTheme="minorEastAsia" w:hAnsiTheme="minorHAnsi" w:cstheme="minorBidi"/>
                <w:b w:val="0"/>
                <w:smallCaps w:val="0"/>
                <w:noProof/>
                <w:lang w:val="en-US"/>
              </w:rPr>
              <w:tab/>
            </w:r>
            <w:r w:rsidR="00016F1D" w:rsidRPr="00B76C65">
              <w:rPr>
                <w:rStyle w:val="Hyperlink"/>
                <w:noProof/>
                <w:lang w:val="en-GB"/>
              </w:rPr>
              <w:t>Setup and Analysis of Fatigue Tests</w:t>
            </w:r>
            <w:r w:rsidR="00016F1D">
              <w:rPr>
                <w:noProof/>
                <w:webHidden/>
              </w:rPr>
              <w:tab/>
            </w:r>
            <w:r w:rsidR="00016F1D">
              <w:rPr>
                <w:noProof/>
                <w:webHidden/>
              </w:rPr>
              <w:fldChar w:fldCharType="begin"/>
            </w:r>
            <w:r w:rsidR="00016F1D">
              <w:rPr>
                <w:noProof/>
                <w:webHidden/>
              </w:rPr>
              <w:instrText xml:space="preserve"> PAGEREF _Toc63852821 \h </w:instrText>
            </w:r>
            <w:r w:rsidR="00016F1D">
              <w:rPr>
                <w:noProof/>
                <w:webHidden/>
              </w:rPr>
            </w:r>
            <w:r w:rsidR="00016F1D">
              <w:rPr>
                <w:noProof/>
                <w:webHidden/>
              </w:rPr>
              <w:fldChar w:fldCharType="separate"/>
            </w:r>
            <w:r w:rsidR="00016F1D">
              <w:rPr>
                <w:noProof/>
                <w:webHidden/>
              </w:rPr>
              <w:t>19</w:t>
            </w:r>
            <w:r w:rsidR="00016F1D">
              <w:rPr>
                <w:noProof/>
                <w:webHidden/>
              </w:rPr>
              <w:fldChar w:fldCharType="end"/>
            </w:r>
          </w:hyperlink>
        </w:p>
        <w:p w14:paraId="4612FC2F" w14:textId="0F423CD7" w:rsidR="00016F1D" w:rsidRDefault="003A6CE2">
          <w:pPr>
            <w:pStyle w:val="TOC2"/>
            <w:rPr>
              <w:rFonts w:asciiTheme="minorHAnsi" w:eastAsiaTheme="minorEastAsia" w:hAnsiTheme="minorHAnsi" w:cstheme="minorBidi"/>
              <w:b w:val="0"/>
              <w:noProof/>
              <w:sz w:val="24"/>
              <w:lang w:val="en-US"/>
            </w:rPr>
          </w:pPr>
          <w:hyperlink w:anchor="_Toc63852822" w:history="1">
            <w:r w:rsidR="00016F1D" w:rsidRPr="00B76C65">
              <w:rPr>
                <w:rStyle w:val="Hyperlink"/>
                <w:noProof/>
                <w:lang w:val="en-GB"/>
              </w:rPr>
              <w:t>5.1</w:t>
            </w:r>
            <w:r w:rsidR="00016F1D">
              <w:rPr>
                <w:rFonts w:asciiTheme="minorHAnsi" w:eastAsiaTheme="minorEastAsia" w:hAnsiTheme="minorHAnsi" w:cstheme="minorBidi"/>
                <w:b w:val="0"/>
                <w:noProof/>
                <w:sz w:val="24"/>
                <w:lang w:val="en-US"/>
              </w:rPr>
              <w:tab/>
            </w:r>
            <w:r w:rsidR="00016F1D" w:rsidRPr="00B76C65">
              <w:rPr>
                <w:rStyle w:val="Hyperlink"/>
                <w:noProof/>
                <w:lang w:val="en-GB"/>
              </w:rPr>
              <w:t>Test Specimens</w:t>
            </w:r>
            <w:r w:rsidR="00016F1D">
              <w:rPr>
                <w:noProof/>
                <w:webHidden/>
              </w:rPr>
              <w:tab/>
            </w:r>
            <w:r w:rsidR="00016F1D">
              <w:rPr>
                <w:noProof/>
                <w:webHidden/>
              </w:rPr>
              <w:fldChar w:fldCharType="begin"/>
            </w:r>
            <w:r w:rsidR="00016F1D">
              <w:rPr>
                <w:noProof/>
                <w:webHidden/>
              </w:rPr>
              <w:instrText xml:space="preserve"> PAGEREF _Toc63852822 \h </w:instrText>
            </w:r>
            <w:r w:rsidR="00016F1D">
              <w:rPr>
                <w:noProof/>
                <w:webHidden/>
              </w:rPr>
            </w:r>
            <w:r w:rsidR="00016F1D">
              <w:rPr>
                <w:noProof/>
                <w:webHidden/>
              </w:rPr>
              <w:fldChar w:fldCharType="separate"/>
            </w:r>
            <w:r w:rsidR="00016F1D">
              <w:rPr>
                <w:noProof/>
                <w:webHidden/>
              </w:rPr>
              <w:t>19</w:t>
            </w:r>
            <w:r w:rsidR="00016F1D">
              <w:rPr>
                <w:noProof/>
                <w:webHidden/>
              </w:rPr>
              <w:fldChar w:fldCharType="end"/>
            </w:r>
          </w:hyperlink>
        </w:p>
        <w:p w14:paraId="61616C91" w14:textId="259D84B3" w:rsidR="00016F1D" w:rsidRDefault="003A6CE2">
          <w:pPr>
            <w:pStyle w:val="TOC3"/>
            <w:tabs>
              <w:tab w:val="left" w:pos="1440"/>
            </w:tabs>
            <w:rPr>
              <w:rFonts w:asciiTheme="minorHAnsi" w:eastAsiaTheme="minorEastAsia" w:hAnsiTheme="minorHAnsi" w:cstheme="minorBidi"/>
              <w:noProof/>
              <w:sz w:val="24"/>
              <w:lang w:val="en-US"/>
            </w:rPr>
          </w:pPr>
          <w:hyperlink w:anchor="_Toc63852823" w:history="1">
            <w:r w:rsidR="00016F1D" w:rsidRPr="00B76C65">
              <w:rPr>
                <w:rStyle w:val="Hyperlink"/>
                <w:noProof/>
                <w:lang w:val="en-GB"/>
              </w:rPr>
              <w:t>5.1.1</w:t>
            </w:r>
            <w:r w:rsidR="00016F1D">
              <w:rPr>
                <w:rFonts w:asciiTheme="minorHAnsi" w:eastAsiaTheme="minorEastAsia" w:hAnsiTheme="minorHAnsi" w:cstheme="minorBidi"/>
                <w:noProof/>
                <w:sz w:val="24"/>
                <w:lang w:val="en-US"/>
              </w:rPr>
              <w:tab/>
            </w:r>
            <w:r w:rsidR="00016F1D" w:rsidRPr="00B76C65">
              <w:rPr>
                <w:rStyle w:val="Hyperlink"/>
                <w:noProof/>
                <w:lang w:val="en-GB"/>
              </w:rPr>
              <w:t>Specimen Fabrication</w:t>
            </w:r>
            <w:r w:rsidR="00016F1D">
              <w:rPr>
                <w:noProof/>
                <w:webHidden/>
              </w:rPr>
              <w:tab/>
            </w:r>
            <w:r w:rsidR="00016F1D">
              <w:rPr>
                <w:noProof/>
                <w:webHidden/>
              </w:rPr>
              <w:fldChar w:fldCharType="begin"/>
            </w:r>
            <w:r w:rsidR="00016F1D">
              <w:rPr>
                <w:noProof/>
                <w:webHidden/>
              </w:rPr>
              <w:instrText xml:space="preserve"> PAGEREF _Toc63852823 \h </w:instrText>
            </w:r>
            <w:r w:rsidR="00016F1D">
              <w:rPr>
                <w:noProof/>
                <w:webHidden/>
              </w:rPr>
            </w:r>
            <w:r w:rsidR="00016F1D">
              <w:rPr>
                <w:noProof/>
                <w:webHidden/>
              </w:rPr>
              <w:fldChar w:fldCharType="separate"/>
            </w:r>
            <w:r w:rsidR="00016F1D">
              <w:rPr>
                <w:noProof/>
                <w:webHidden/>
              </w:rPr>
              <w:t>19</w:t>
            </w:r>
            <w:r w:rsidR="00016F1D">
              <w:rPr>
                <w:noProof/>
                <w:webHidden/>
              </w:rPr>
              <w:fldChar w:fldCharType="end"/>
            </w:r>
          </w:hyperlink>
        </w:p>
        <w:p w14:paraId="718EDA2E" w14:textId="5305C855" w:rsidR="00016F1D" w:rsidRDefault="003A6CE2">
          <w:pPr>
            <w:pStyle w:val="TOC3"/>
            <w:tabs>
              <w:tab w:val="left" w:pos="1440"/>
            </w:tabs>
            <w:rPr>
              <w:rFonts w:asciiTheme="minorHAnsi" w:eastAsiaTheme="minorEastAsia" w:hAnsiTheme="minorHAnsi" w:cstheme="minorBidi"/>
              <w:noProof/>
              <w:sz w:val="24"/>
              <w:lang w:val="en-US"/>
            </w:rPr>
          </w:pPr>
          <w:hyperlink w:anchor="_Toc63852824" w:history="1">
            <w:r w:rsidR="00016F1D" w:rsidRPr="00B76C65">
              <w:rPr>
                <w:rStyle w:val="Hyperlink"/>
                <w:noProof/>
                <w:lang w:val="en-GB"/>
              </w:rPr>
              <w:t>5.1.2</w:t>
            </w:r>
            <w:r w:rsidR="00016F1D">
              <w:rPr>
                <w:rFonts w:asciiTheme="minorHAnsi" w:eastAsiaTheme="minorEastAsia" w:hAnsiTheme="minorHAnsi" w:cstheme="minorBidi"/>
                <w:noProof/>
                <w:sz w:val="24"/>
                <w:lang w:val="en-US"/>
              </w:rPr>
              <w:tab/>
            </w:r>
            <w:r w:rsidR="00016F1D" w:rsidRPr="00B76C65">
              <w:rPr>
                <w:rStyle w:val="Hyperlink"/>
                <w:noProof/>
                <w:lang w:val="en-GB"/>
              </w:rPr>
              <w:t>Material</w:t>
            </w:r>
            <w:r w:rsidR="00016F1D">
              <w:rPr>
                <w:noProof/>
                <w:webHidden/>
              </w:rPr>
              <w:tab/>
            </w:r>
            <w:r w:rsidR="00016F1D">
              <w:rPr>
                <w:noProof/>
                <w:webHidden/>
              </w:rPr>
              <w:fldChar w:fldCharType="begin"/>
            </w:r>
            <w:r w:rsidR="00016F1D">
              <w:rPr>
                <w:noProof/>
                <w:webHidden/>
              </w:rPr>
              <w:instrText xml:space="preserve"> PAGEREF _Toc63852824 \h </w:instrText>
            </w:r>
            <w:r w:rsidR="00016F1D">
              <w:rPr>
                <w:noProof/>
                <w:webHidden/>
              </w:rPr>
            </w:r>
            <w:r w:rsidR="00016F1D">
              <w:rPr>
                <w:noProof/>
                <w:webHidden/>
              </w:rPr>
              <w:fldChar w:fldCharType="separate"/>
            </w:r>
            <w:r w:rsidR="00016F1D">
              <w:rPr>
                <w:noProof/>
                <w:webHidden/>
              </w:rPr>
              <w:t>19</w:t>
            </w:r>
            <w:r w:rsidR="00016F1D">
              <w:rPr>
                <w:noProof/>
                <w:webHidden/>
              </w:rPr>
              <w:fldChar w:fldCharType="end"/>
            </w:r>
          </w:hyperlink>
        </w:p>
        <w:p w14:paraId="1054F8F2" w14:textId="53E162C7" w:rsidR="00016F1D" w:rsidRDefault="003A6CE2">
          <w:pPr>
            <w:pStyle w:val="TOC2"/>
            <w:rPr>
              <w:rFonts w:asciiTheme="minorHAnsi" w:eastAsiaTheme="minorEastAsia" w:hAnsiTheme="minorHAnsi" w:cstheme="minorBidi"/>
              <w:b w:val="0"/>
              <w:noProof/>
              <w:sz w:val="24"/>
              <w:lang w:val="en-US"/>
            </w:rPr>
          </w:pPr>
          <w:hyperlink w:anchor="_Toc63852825" w:history="1">
            <w:r w:rsidR="00016F1D" w:rsidRPr="00B76C65">
              <w:rPr>
                <w:rStyle w:val="Hyperlink"/>
                <w:noProof/>
                <w:lang w:val="en-GB"/>
              </w:rPr>
              <w:t>5.2</w:t>
            </w:r>
            <w:r w:rsidR="00016F1D">
              <w:rPr>
                <w:rFonts w:asciiTheme="minorHAnsi" w:eastAsiaTheme="minorEastAsia" w:hAnsiTheme="minorHAnsi" w:cstheme="minorBidi"/>
                <w:b w:val="0"/>
                <w:noProof/>
                <w:sz w:val="24"/>
                <w:lang w:val="en-US"/>
              </w:rPr>
              <w:tab/>
            </w:r>
            <w:r w:rsidR="00016F1D" w:rsidRPr="00B76C65">
              <w:rPr>
                <w:rStyle w:val="Hyperlink"/>
                <w:noProof/>
                <w:lang w:val="en-GB"/>
              </w:rPr>
              <w:t>Fatigue Test Setup</w:t>
            </w:r>
            <w:r w:rsidR="00016F1D">
              <w:rPr>
                <w:noProof/>
                <w:webHidden/>
              </w:rPr>
              <w:tab/>
            </w:r>
            <w:r w:rsidR="00016F1D">
              <w:rPr>
                <w:noProof/>
                <w:webHidden/>
              </w:rPr>
              <w:fldChar w:fldCharType="begin"/>
            </w:r>
            <w:r w:rsidR="00016F1D">
              <w:rPr>
                <w:noProof/>
                <w:webHidden/>
              </w:rPr>
              <w:instrText xml:space="preserve"> PAGEREF _Toc63852825 \h </w:instrText>
            </w:r>
            <w:r w:rsidR="00016F1D">
              <w:rPr>
                <w:noProof/>
                <w:webHidden/>
              </w:rPr>
            </w:r>
            <w:r w:rsidR="00016F1D">
              <w:rPr>
                <w:noProof/>
                <w:webHidden/>
              </w:rPr>
              <w:fldChar w:fldCharType="separate"/>
            </w:r>
            <w:r w:rsidR="00016F1D">
              <w:rPr>
                <w:noProof/>
                <w:webHidden/>
              </w:rPr>
              <w:t>20</w:t>
            </w:r>
            <w:r w:rsidR="00016F1D">
              <w:rPr>
                <w:noProof/>
                <w:webHidden/>
              </w:rPr>
              <w:fldChar w:fldCharType="end"/>
            </w:r>
          </w:hyperlink>
        </w:p>
        <w:p w14:paraId="26DF147D" w14:textId="388553A3" w:rsidR="00016F1D" w:rsidRDefault="003A6CE2">
          <w:pPr>
            <w:pStyle w:val="TOC2"/>
            <w:rPr>
              <w:rFonts w:asciiTheme="minorHAnsi" w:eastAsiaTheme="minorEastAsia" w:hAnsiTheme="minorHAnsi" w:cstheme="minorBidi"/>
              <w:b w:val="0"/>
              <w:noProof/>
              <w:sz w:val="24"/>
              <w:lang w:val="en-US"/>
            </w:rPr>
          </w:pPr>
          <w:hyperlink w:anchor="_Toc63852826" w:history="1">
            <w:r w:rsidR="00016F1D" w:rsidRPr="00B76C65">
              <w:rPr>
                <w:rStyle w:val="Hyperlink"/>
                <w:noProof/>
                <w:lang w:val="en-GB"/>
              </w:rPr>
              <w:t>5.3</w:t>
            </w:r>
            <w:r w:rsidR="00016F1D">
              <w:rPr>
                <w:rFonts w:asciiTheme="minorHAnsi" w:eastAsiaTheme="minorEastAsia" w:hAnsiTheme="minorHAnsi" w:cstheme="minorBidi"/>
                <w:b w:val="0"/>
                <w:noProof/>
                <w:sz w:val="24"/>
                <w:lang w:val="en-US"/>
              </w:rPr>
              <w:tab/>
            </w:r>
            <w:r w:rsidR="00016F1D" w:rsidRPr="00B76C65">
              <w:rPr>
                <w:rStyle w:val="Hyperlink"/>
                <w:noProof/>
                <w:lang w:val="en-GB"/>
              </w:rPr>
              <w:t>Fatigue Test Analysis</w:t>
            </w:r>
            <w:r w:rsidR="00016F1D">
              <w:rPr>
                <w:noProof/>
                <w:webHidden/>
              </w:rPr>
              <w:tab/>
            </w:r>
            <w:r w:rsidR="00016F1D">
              <w:rPr>
                <w:noProof/>
                <w:webHidden/>
              </w:rPr>
              <w:fldChar w:fldCharType="begin"/>
            </w:r>
            <w:r w:rsidR="00016F1D">
              <w:rPr>
                <w:noProof/>
                <w:webHidden/>
              </w:rPr>
              <w:instrText xml:space="preserve"> PAGEREF _Toc63852826 \h </w:instrText>
            </w:r>
            <w:r w:rsidR="00016F1D">
              <w:rPr>
                <w:noProof/>
                <w:webHidden/>
              </w:rPr>
            </w:r>
            <w:r w:rsidR="00016F1D">
              <w:rPr>
                <w:noProof/>
                <w:webHidden/>
              </w:rPr>
              <w:fldChar w:fldCharType="separate"/>
            </w:r>
            <w:r w:rsidR="00016F1D">
              <w:rPr>
                <w:noProof/>
                <w:webHidden/>
              </w:rPr>
              <w:t>20</w:t>
            </w:r>
            <w:r w:rsidR="00016F1D">
              <w:rPr>
                <w:noProof/>
                <w:webHidden/>
              </w:rPr>
              <w:fldChar w:fldCharType="end"/>
            </w:r>
          </w:hyperlink>
        </w:p>
        <w:p w14:paraId="5721B834" w14:textId="14A72705" w:rsidR="00016F1D" w:rsidRDefault="003A6CE2">
          <w:pPr>
            <w:pStyle w:val="TOC1"/>
            <w:rPr>
              <w:rFonts w:asciiTheme="minorHAnsi" w:eastAsiaTheme="minorEastAsia" w:hAnsiTheme="minorHAnsi" w:cstheme="minorBidi"/>
              <w:b w:val="0"/>
              <w:smallCaps w:val="0"/>
              <w:noProof/>
              <w:lang w:val="en-US"/>
            </w:rPr>
          </w:pPr>
          <w:hyperlink w:anchor="_Toc63852827" w:history="1">
            <w:r w:rsidR="00016F1D" w:rsidRPr="00B76C65">
              <w:rPr>
                <w:rStyle w:val="Hyperlink"/>
                <w:noProof/>
                <w:lang w:val="en-GB"/>
              </w:rPr>
              <w:t>6</w:t>
            </w:r>
            <w:r w:rsidR="00016F1D">
              <w:rPr>
                <w:rFonts w:asciiTheme="minorHAnsi" w:eastAsiaTheme="minorEastAsia" w:hAnsiTheme="minorHAnsi" w:cstheme="minorBidi"/>
                <w:b w:val="0"/>
                <w:smallCaps w:val="0"/>
                <w:noProof/>
                <w:lang w:val="en-US"/>
              </w:rPr>
              <w:tab/>
            </w:r>
            <w:r w:rsidR="00016F1D" w:rsidRPr="00B76C65">
              <w:rPr>
                <w:rStyle w:val="Hyperlink"/>
                <w:noProof/>
                <w:lang w:val="en-GB"/>
              </w:rPr>
              <w:t>Development and Evaluation of New Damage Accumulation Model</w:t>
            </w:r>
            <w:r w:rsidR="00016F1D">
              <w:rPr>
                <w:noProof/>
                <w:webHidden/>
              </w:rPr>
              <w:tab/>
            </w:r>
            <w:r w:rsidR="00016F1D">
              <w:rPr>
                <w:noProof/>
                <w:webHidden/>
              </w:rPr>
              <w:fldChar w:fldCharType="begin"/>
            </w:r>
            <w:r w:rsidR="00016F1D">
              <w:rPr>
                <w:noProof/>
                <w:webHidden/>
              </w:rPr>
              <w:instrText xml:space="preserve"> PAGEREF _Toc63852827 \h </w:instrText>
            </w:r>
            <w:r w:rsidR="00016F1D">
              <w:rPr>
                <w:noProof/>
                <w:webHidden/>
              </w:rPr>
            </w:r>
            <w:r w:rsidR="00016F1D">
              <w:rPr>
                <w:noProof/>
                <w:webHidden/>
              </w:rPr>
              <w:fldChar w:fldCharType="separate"/>
            </w:r>
            <w:r w:rsidR="00016F1D">
              <w:rPr>
                <w:noProof/>
                <w:webHidden/>
              </w:rPr>
              <w:t>25</w:t>
            </w:r>
            <w:r w:rsidR="00016F1D">
              <w:rPr>
                <w:noProof/>
                <w:webHidden/>
              </w:rPr>
              <w:fldChar w:fldCharType="end"/>
            </w:r>
          </w:hyperlink>
        </w:p>
        <w:p w14:paraId="43A496F4" w14:textId="1EBA8352" w:rsidR="00016F1D" w:rsidRDefault="003A6CE2">
          <w:pPr>
            <w:pStyle w:val="TOC2"/>
            <w:rPr>
              <w:rFonts w:asciiTheme="minorHAnsi" w:eastAsiaTheme="minorEastAsia" w:hAnsiTheme="minorHAnsi" w:cstheme="minorBidi"/>
              <w:b w:val="0"/>
              <w:noProof/>
              <w:sz w:val="24"/>
              <w:lang w:val="en-US"/>
            </w:rPr>
          </w:pPr>
          <w:hyperlink w:anchor="_Toc63852828" w:history="1">
            <w:r w:rsidR="00016F1D" w:rsidRPr="00B76C65">
              <w:rPr>
                <w:rStyle w:val="Hyperlink"/>
                <w:noProof/>
                <w:lang w:val="en-GB"/>
              </w:rPr>
              <w:t>6.1</w:t>
            </w:r>
            <w:r w:rsidR="00016F1D">
              <w:rPr>
                <w:rFonts w:asciiTheme="minorHAnsi" w:eastAsiaTheme="minorEastAsia" w:hAnsiTheme="minorHAnsi" w:cstheme="minorBidi"/>
                <w:b w:val="0"/>
                <w:noProof/>
                <w:sz w:val="24"/>
                <w:lang w:val="en-US"/>
              </w:rPr>
              <w:tab/>
            </w:r>
            <w:r w:rsidR="00016F1D" w:rsidRPr="00B76C65">
              <w:rPr>
                <w:rStyle w:val="Hyperlink"/>
                <w:noProof/>
                <w:lang w:val="en-GB"/>
              </w:rPr>
              <w:t>Model Development</w:t>
            </w:r>
            <w:r w:rsidR="00016F1D">
              <w:rPr>
                <w:noProof/>
                <w:webHidden/>
              </w:rPr>
              <w:tab/>
            </w:r>
            <w:r w:rsidR="00016F1D">
              <w:rPr>
                <w:noProof/>
                <w:webHidden/>
              </w:rPr>
              <w:fldChar w:fldCharType="begin"/>
            </w:r>
            <w:r w:rsidR="00016F1D">
              <w:rPr>
                <w:noProof/>
                <w:webHidden/>
              </w:rPr>
              <w:instrText xml:space="preserve"> PAGEREF _Toc63852828 \h </w:instrText>
            </w:r>
            <w:r w:rsidR="00016F1D">
              <w:rPr>
                <w:noProof/>
                <w:webHidden/>
              </w:rPr>
            </w:r>
            <w:r w:rsidR="00016F1D">
              <w:rPr>
                <w:noProof/>
                <w:webHidden/>
              </w:rPr>
              <w:fldChar w:fldCharType="separate"/>
            </w:r>
            <w:r w:rsidR="00016F1D">
              <w:rPr>
                <w:noProof/>
                <w:webHidden/>
              </w:rPr>
              <w:t>25</w:t>
            </w:r>
            <w:r w:rsidR="00016F1D">
              <w:rPr>
                <w:noProof/>
                <w:webHidden/>
              </w:rPr>
              <w:fldChar w:fldCharType="end"/>
            </w:r>
          </w:hyperlink>
        </w:p>
        <w:p w14:paraId="1C3FF658" w14:textId="24A12C91" w:rsidR="00016F1D" w:rsidRDefault="003A6CE2">
          <w:pPr>
            <w:pStyle w:val="TOC2"/>
            <w:rPr>
              <w:rFonts w:asciiTheme="minorHAnsi" w:eastAsiaTheme="minorEastAsia" w:hAnsiTheme="minorHAnsi" w:cstheme="minorBidi"/>
              <w:b w:val="0"/>
              <w:noProof/>
              <w:sz w:val="24"/>
              <w:lang w:val="en-US"/>
            </w:rPr>
          </w:pPr>
          <w:hyperlink w:anchor="_Toc63852829" w:history="1">
            <w:r w:rsidR="00016F1D" w:rsidRPr="00B76C65">
              <w:rPr>
                <w:rStyle w:val="Hyperlink"/>
                <w:noProof/>
                <w:lang w:val="en-GB"/>
              </w:rPr>
              <w:t>6.2</w:t>
            </w:r>
            <w:r w:rsidR="00016F1D">
              <w:rPr>
                <w:rFonts w:asciiTheme="minorHAnsi" w:eastAsiaTheme="minorEastAsia" w:hAnsiTheme="minorHAnsi" w:cstheme="minorBidi"/>
                <w:b w:val="0"/>
                <w:noProof/>
                <w:sz w:val="24"/>
                <w:lang w:val="en-US"/>
              </w:rPr>
              <w:tab/>
            </w:r>
            <w:r w:rsidR="00016F1D" w:rsidRPr="00B76C65">
              <w:rPr>
                <w:rStyle w:val="Hyperlink"/>
                <w:noProof/>
                <w:lang w:val="en-GB"/>
              </w:rPr>
              <w:t>Damage Accumulation Tests</w:t>
            </w:r>
            <w:r w:rsidR="00016F1D">
              <w:rPr>
                <w:noProof/>
                <w:webHidden/>
              </w:rPr>
              <w:tab/>
            </w:r>
            <w:r w:rsidR="00016F1D">
              <w:rPr>
                <w:noProof/>
                <w:webHidden/>
              </w:rPr>
              <w:fldChar w:fldCharType="begin"/>
            </w:r>
            <w:r w:rsidR="00016F1D">
              <w:rPr>
                <w:noProof/>
                <w:webHidden/>
              </w:rPr>
              <w:instrText xml:space="preserve"> PAGEREF _Toc63852829 \h </w:instrText>
            </w:r>
            <w:r w:rsidR="00016F1D">
              <w:rPr>
                <w:noProof/>
                <w:webHidden/>
              </w:rPr>
            </w:r>
            <w:r w:rsidR="00016F1D">
              <w:rPr>
                <w:noProof/>
                <w:webHidden/>
              </w:rPr>
              <w:fldChar w:fldCharType="separate"/>
            </w:r>
            <w:r w:rsidR="00016F1D">
              <w:rPr>
                <w:noProof/>
                <w:webHidden/>
              </w:rPr>
              <w:t>28</w:t>
            </w:r>
            <w:r w:rsidR="00016F1D">
              <w:rPr>
                <w:noProof/>
                <w:webHidden/>
              </w:rPr>
              <w:fldChar w:fldCharType="end"/>
            </w:r>
          </w:hyperlink>
        </w:p>
        <w:p w14:paraId="5CDA506E" w14:textId="1AC4E39C" w:rsidR="00016F1D" w:rsidRDefault="003A6CE2">
          <w:pPr>
            <w:pStyle w:val="TOC3"/>
            <w:tabs>
              <w:tab w:val="left" w:pos="1440"/>
            </w:tabs>
            <w:rPr>
              <w:rFonts w:asciiTheme="minorHAnsi" w:eastAsiaTheme="minorEastAsia" w:hAnsiTheme="minorHAnsi" w:cstheme="minorBidi"/>
              <w:noProof/>
              <w:sz w:val="24"/>
              <w:lang w:val="en-US"/>
            </w:rPr>
          </w:pPr>
          <w:hyperlink w:anchor="_Toc63852830" w:history="1">
            <w:r w:rsidR="00016F1D" w:rsidRPr="00B76C65">
              <w:rPr>
                <w:rStyle w:val="Hyperlink"/>
                <w:noProof/>
                <w:lang w:val="en-GB"/>
              </w:rPr>
              <w:t>6.2.1</w:t>
            </w:r>
            <w:r w:rsidR="00016F1D">
              <w:rPr>
                <w:rFonts w:asciiTheme="minorHAnsi" w:eastAsiaTheme="minorEastAsia" w:hAnsiTheme="minorHAnsi" w:cstheme="minorBidi"/>
                <w:noProof/>
                <w:sz w:val="24"/>
                <w:lang w:val="en-US"/>
              </w:rPr>
              <w:tab/>
            </w:r>
            <w:r w:rsidR="00016F1D" w:rsidRPr="00B76C65">
              <w:rPr>
                <w:rStyle w:val="Hyperlink"/>
                <w:noProof/>
                <w:lang w:val="en-GB"/>
              </w:rPr>
              <w:t>Setup and Concept</w:t>
            </w:r>
            <w:r w:rsidR="00016F1D">
              <w:rPr>
                <w:noProof/>
                <w:webHidden/>
              </w:rPr>
              <w:tab/>
            </w:r>
            <w:r w:rsidR="00016F1D">
              <w:rPr>
                <w:noProof/>
                <w:webHidden/>
              </w:rPr>
              <w:fldChar w:fldCharType="begin"/>
            </w:r>
            <w:r w:rsidR="00016F1D">
              <w:rPr>
                <w:noProof/>
                <w:webHidden/>
              </w:rPr>
              <w:instrText xml:space="preserve"> PAGEREF _Toc63852830 \h </w:instrText>
            </w:r>
            <w:r w:rsidR="00016F1D">
              <w:rPr>
                <w:noProof/>
                <w:webHidden/>
              </w:rPr>
            </w:r>
            <w:r w:rsidR="00016F1D">
              <w:rPr>
                <w:noProof/>
                <w:webHidden/>
              </w:rPr>
              <w:fldChar w:fldCharType="separate"/>
            </w:r>
            <w:r w:rsidR="00016F1D">
              <w:rPr>
                <w:noProof/>
                <w:webHidden/>
              </w:rPr>
              <w:t>28</w:t>
            </w:r>
            <w:r w:rsidR="00016F1D">
              <w:rPr>
                <w:noProof/>
                <w:webHidden/>
              </w:rPr>
              <w:fldChar w:fldCharType="end"/>
            </w:r>
          </w:hyperlink>
        </w:p>
        <w:p w14:paraId="3E4C6A39" w14:textId="2814EB12" w:rsidR="00016F1D" w:rsidRDefault="003A6CE2">
          <w:pPr>
            <w:pStyle w:val="TOC3"/>
            <w:tabs>
              <w:tab w:val="left" w:pos="1440"/>
            </w:tabs>
            <w:rPr>
              <w:rFonts w:asciiTheme="minorHAnsi" w:eastAsiaTheme="minorEastAsia" w:hAnsiTheme="minorHAnsi" w:cstheme="minorBidi"/>
              <w:noProof/>
              <w:sz w:val="24"/>
              <w:lang w:val="en-US"/>
            </w:rPr>
          </w:pPr>
          <w:hyperlink w:anchor="_Toc63852831" w:history="1">
            <w:r w:rsidR="00016F1D" w:rsidRPr="00B76C65">
              <w:rPr>
                <w:rStyle w:val="Hyperlink"/>
                <w:noProof/>
                <w:lang w:val="en-GB"/>
              </w:rPr>
              <w:t>6.2.2</w:t>
            </w:r>
            <w:r w:rsidR="00016F1D">
              <w:rPr>
                <w:rFonts w:asciiTheme="minorHAnsi" w:eastAsiaTheme="minorEastAsia" w:hAnsiTheme="minorHAnsi" w:cstheme="minorBidi"/>
                <w:noProof/>
                <w:sz w:val="24"/>
                <w:lang w:val="en-US"/>
              </w:rPr>
              <w:tab/>
            </w:r>
            <w:r w:rsidR="00016F1D" w:rsidRPr="00B76C65">
              <w:rPr>
                <w:rStyle w:val="Hyperlink"/>
                <w:noProof/>
                <w:lang w:val="en-GB"/>
              </w:rPr>
              <w:t>Analysis</w:t>
            </w:r>
            <w:r w:rsidR="00016F1D">
              <w:rPr>
                <w:noProof/>
                <w:webHidden/>
              </w:rPr>
              <w:tab/>
            </w:r>
            <w:r w:rsidR="00016F1D">
              <w:rPr>
                <w:noProof/>
                <w:webHidden/>
              </w:rPr>
              <w:fldChar w:fldCharType="begin"/>
            </w:r>
            <w:r w:rsidR="00016F1D">
              <w:rPr>
                <w:noProof/>
                <w:webHidden/>
              </w:rPr>
              <w:instrText xml:space="preserve"> PAGEREF _Toc63852831 \h </w:instrText>
            </w:r>
            <w:r w:rsidR="00016F1D">
              <w:rPr>
                <w:noProof/>
                <w:webHidden/>
              </w:rPr>
            </w:r>
            <w:r w:rsidR="00016F1D">
              <w:rPr>
                <w:noProof/>
                <w:webHidden/>
              </w:rPr>
              <w:fldChar w:fldCharType="separate"/>
            </w:r>
            <w:r w:rsidR="00016F1D">
              <w:rPr>
                <w:noProof/>
                <w:webHidden/>
              </w:rPr>
              <w:t>29</w:t>
            </w:r>
            <w:r w:rsidR="00016F1D">
              <w:rPr>
                <w:noProof/>
                <w:webHidden/>
              </w:rPr>
              <w:fldChar w:fldCharType="end"/>
            </w:r>
          </w:hyperlink>
        </w:p>
        <w:p w14:paraId="1493D384" w14:textId="77FE312A" w:rsidR="00016F1D" w:rsidRDefault="003A6CE2">
          <w:pPr>
            <w:pStyle w:val="TOC2"/>
            <w:rPr>
              <w:rFonts w:asciiTheme="minorHAnsi" w:eastAsiaTheme="minorEastAsia" w:hAnsiTheme="minorHAnsi" w:cstheme="minorBidi"/>
              <w:b w:val="0"/>
              <w:noProof/>
              <w:sz w:val="24"/>
              <w:lang w:val="en-US"/>
            </w:rPr>
          </w:pPr>
          <w:hyperlink w:anchor="_Toc63852832" w:history="1">
            <w:r w:rsidR="00016F1D" w:rsidRPr="00B76C65">
              <w:rPr>
                <w:rStyle w:val="Hyperlink"/>
                <w:noProof/>
                <w:lang w:val="en-GB"/>
              </w:rPr>
              <w:t>6.3</w:t>
            </w:r>
            <w:r w:rsidR="00016F1D">
              <w:rPr>
                <w:rFonts w:asciiTheme="minorHAnsi" w:eastAsiaTheme="minorEastAsia" w:hAnsiTheme="minorHAnsi" w:cstheme="minorBidi"/>
                <w:b w:val="0"/>
                <w:noProof/>
                <w:sz w:val="24"/>
                <w:lang w:val="en-US"/>
              </w:rPr>
              <w:tab/>
            </w:r>
            <w:r w:rsidR="00016F1D" w:rsidRPr="00B76C65">
              <w:rPr>
                <w:rStyle w:val="Hyperlink"/>
                <w:noProof/>
                <w:lang w:val="en-GB"/>
              </w:rPr>
              <w:t>Model Evaluation</w:t>
            </w:r>
            <w:r w:rsidR="00016F1D">
              <w:rPr>
                <w:noProof/>
                <w:webHidden/>
              </w:rPr>
              <w:tab/>
            </w:r>
            <w:r w:rsidR="00016F1D">
              <w:rPr>
                <w:noProof/>
                <w:webHidden/>
              </w:rPr>
              <w:fldChar w:fldCharType="begin"/>
            </w:r>
            <w:r w:rsidR="00016F1D">
              <w:rPr>
                <w:noProof/>
                <w:webHidden/>
              </w:rPr>
              <w:instrText xml:space="preserve"> PAGEREF _Toc63852832 \h </w:instrText>
            </w:r>
            <w:r w:rsidR="00016F1D">
              <w:rPr>
                <w:noProof/>
                <w:webHidden/>
              </w:rPr>
            </w:r>
            <w:r w:rsidR="00016F1D">
              <w:rPr>
                <w:noProof/>
                <w:webHidden/>
              </w:rPr>
              <w:fldChar w:fldCharType="separate"/>
            </w:r>
            <w:r w:rsidR="00016F1D">
              <w:rPr>
                <w:noProof/>
                <w:webHidden/>
              </w:rPr>
              <w:t>31</w:t>
            </w:r>
            <w:r w:rsidR="00016F1D">
              <w:rPr>
                <w:noProof/>
                <w:webHidden/>
              </w:rPr>
              <w:fldChar w:fldCharType="end"/>
            </w:r>
          </w:hyperlink>
        </w:p>
        <w:p w14:paraId="06263B62" w14:textId="7EB8BF2F" w:rsidR="00016F1D" w:rsidRDefault="003A6CE2">
          <w:pPr>
            <w:pStyle w:val="TOC1"/>
            <w:rPr>
              <w:rFonts w:asciiTheme="minorHAnsi" w:eastAsiaTheme="minorEastAsia" w:hAnsiTheme="minorHAnsi" w:cstheme="minorBidi"/>
              <w:b w:val="0"/>
              <w:smallCaps w:val="0"/>
              <w:noProof/>
              <w:lang w:val="en-US"/>
            </w:rPr>
          </w:pPr>
          <w:hyperlink w:anchor="_Toc63852833" w:history="1">
            <w:r w:rsidR="00016F1D" w:rsidRPr="00B76C65">
              <w:rPr>
                <w:rStyle w:val="Hyperlink"/>
                <w:noProof/>
                <w:lang w:val="en-GB"/>
              </w:rPr>
              <w:t>7</w:t>
            </w:r>
            <w:r w:rsidR="00016F1D">
              <w:rPr>
                <w:rFonts w:asciiTheme="minorHAnsi" w:eastAsiaTheme="minorEastAsia" w:hAnsiTheme="minorHAnsi" w:cstheme="minorBidi"/>
                <w:b w:val="0"/>
                <w:smallCaps w:val="0"/>
                <w:noProof/>
                <w:lang w:val="en-US"/>
              </w:rPr>
              <w:tab/>
            </w:r>
            <w:r w:rsidR="00016F1D" w:rsidRPr="00B76C65">
              <w:rPr>
                <w:rStyle w:val="Hyperlink"/>
                <w:noProof/>
                <w:lang w:val="en-GB"/>
              </w:rPr>
              <w:t>Conclusion and Outlook</w:t>
            </w:r>
            <w:r w:rsidR="00016F1D">
              <w:rPr>
                <w:noProof/>
                <w:webHidden/>
              </w:rPr>
              <w:tab/>
            </w:r>
            <w:r w:rsidR="00016F1D">
              <w:rPr>
                <w:noProof/>
                <w:webHidden/>
              </w:rPr>
              <w:fldChar w:fldCharType="begin"/>
            </w:r>
            <w:r w:rsidR="00016F1D">
              <w:rPr>
                <w:noProof/>
                <w:webHidden/>
              </w:rPr>
              <w:instrText xml:space="preserve"> PAGEREF _Toc63852833 \h </w:instrText>
            </w:r>
            <w:r w:rsidR="00016F1D">
              <w:rPr>
                <w:noProof/>
                <w:webHidden/>
              </w:rPr>
            </w:r>
            <w:r w:rsidR="00016F1D">
              <w:rPr>
                <w:noProof/>
                <w:webHidden/>
              </w:rPr>
              <w:fldChar w:fldCharType="separate"/>
            </w:r>
            <w:r w:rsidR="00016F1D">
              <w:rPr>
                <w:noProof/>
                <w:webHidden/>
              </w:rPr>
              <w:t>34</w:t>
            </w:r>
            <w:r w:rsidR="00016F1D">
              <w:rPr>
                <w:noProof/>
                <w:webHidden/>
              </w:rPr>
              <w:fldChar w:fldCharType="end"/>
            </w:r>
          </w:hyperlink>
        </w:p>
        <w:p w14:paraId="03C0DC92" w14:textId="07E03D69" w:rsidR="00016F1D" w:rsidRDefault="003A6CE2">
          <w:pPr>
            <w:pStyle w:val="TOC1"/>
            <w:rPr>
              <w:rFonts w:asciiTheme="minorHAnsi" w:eastAsiaTheme="minorEastAsia" w:hAnsiTheme="minorHAnsi" w:cstheme="minorBidi"/>
              <w:b w:val="0"/>
              <w:smallCaps w:val="0"/>
              <w:noProof/>
              <w:lang w:val="en-US"/>
            </w:rPr>
          </w:pPr>
          <w:hyperlink w:anchor="_Toc63852834" w:history="1">
            <w:r w:rsidR="00016F1D" w:rsidRPr="00B76C65">
              <w:rPr>
                <w:rStyle w:val="Hyperlink"/>
                <w:noProof/>
                <w:lang w:val="en-GB"/>
              </w:rPr>
              <w:t>8</w:t>
            </w:r>
            <w:r w:rsidR="00016F1D">
              <w:rPr>
                <w:rFonts w:asciiTheme="minorHAnsi" w:eastAsiaTheme="minorEastAsia" w:hAnsiTheme="minorHAnsi" w:cstheme="minorBidi"/>
                <w:b w:val="0"/>
                <w:smallCaps w:val="0"/>
                <w:noProof/>
                <w:lang w:val="en-US"/>
              </w:rPr>
              <w:tab/>
            </w:r>
            <w:r w:rsidR="00016F1D" w:rsidRPr="00B76C65">
              <w:rPr>
                <w:rStyle w:val="Hyperlink"/>
                <w:noProof/>
                <w:lang w:val="en-GB"/>
              </w:rPr>
              <w:t>Abbreviations, Formula Symbols, and Indices</w:t>
            </w:r>
            <w:r w:rsidR="00016F1D">
              <w:rPr>
                <w:noProof/>
                <w:webHidden/>
              </w:rPr>
              <w:tab/>
            </w:r>
            <w:r w:rsidR="00016F1D">
              <w:rPr>
                <w:noProof/>
                <w:webHidden/>
              </w:rPr>
              <w:fldChar w:fldCharType="begin"/>
            </w:r>
            <w:r w:rsidR="00016F1D">
              <w:rPr>
                <w:noProof/>
                <w:webHidden/>
              </w:rPr>
              <w:instrText xml:space="preserve"> PAGEREF _Toc63852834 \h </w:instrText>
            </w:r>
            <w:r w:rsidR="00016F1D">
              <w:rPr>
                <w:noProof/>
                <w:webHidden/>
              </w:rPr>
            </w:r>
            <w:r w:rsidR="00016F1D">
              <w:rPr>
                <w:noProof/>
                <w:webHidden/>
              </w:rPr>
              <w:fldChar w:fldCharType="separate"/>
            </w:r>
            <w:r w:rsidR="00016F1D">
              <w:rPr>
                <w:noProof/>
                <w:webHidden/>
              </w:rPr>
              <w:t>35</w:t>
            </w:r>
            <w:r w:rsidR="00016F1D">
              <w:rPr>
                <w:noProof/>
                <w:webHidden/>
              </w:rPr>
              <w:fldChar w:fldCharType="end"/>
            </w:r>
          </w:hyperlink>
        </w:p>
        <w:p w14:paraId="18DA88D6" w14:textId="02241323" w:rsidR="00016F1D" w:rsidRDefault="003A6CE2">
          <w:pPr>
            <w:pStyle w:val="TOC2"/>
            <w:rPr>
              <w:rFonts w:asciiTheme="minorHAnsi" w:eastAsiaTheme="minorEastAsia" w:hAnsiTheme="minorHAnsi" w:cstheme="minorBidi"/>
              <w:b w:val="0"/>
              <w:noProof/>
              <w:sz w:val="24"/>
              <w:lang w:val="en-US"/>
            </w:rPr>
          </w:pPr>
          <w:hyperlink w:anchor="_Toc63852835" w:history="1">
            <w:r w:rsidR="00016F1D" w:rsidRPr="00B76C65">
              <w:rPr>
                <w:rStyle w:val="Hyperlink"/>
                <w:noProof/>
                <w:lang w:val="en-GB"/>
              </w:rPr>
              <w:t>8.1</w:t>
            </w:r>
            <w:r w:rsidR="00016F1D">
              <w:rPr>
                <w:rFonts w:asciiTheme="minorHAnsi" w:eastAsiaTheme="minorEastAsia" w:hAnsiTheme="minorHAnsi" w:cstheme="minorBidi"/>
                <w:b w:val="0"/>
                <w:noProof/>
                <w:sz w:val="24"/>
                <w:lang w:val="en-US"/>
              </w:rPr>
              <w:tab/>
            </w:r>
            <w:r w:rsidR="00016F1D" w:rsidRPr="00B76C65">
              <w:rPr>
                <w:rStyle w:val="Hyperlink"/>
                <w:noProof/>
                <w:lang w:val="en-GB"/>
              </w:rPr>
              <w:t>Formula Symbols</w:t>
            </w:r>
            <w:r w:rsidR="00016F1D">
              <w:rPr>
                <w:noProof/>
                <w:webHidden/>
              </w:rPr>
              <w:tab/>
            </w:r>
            <w:r w:rsidR="00016F1D">
              <w:rPr>
                <w:noProof/>
                <w:webHidden/>
              </w:rPr>
              <w:fldChar w:fldCharType="begin"/>
            </w:r>
            <w:r w:rsidR="00016F1D">
              <w:rPr>
                <w:noProof/>
                <w:webHidden/>
              </w:rPr>
              <w:instrText xml:space="preserve"> PAGEREF _Toc63852835 \h </w:instrText>
            </w:r>
            <w:r w:rsidR="00016F1D">
              <w:rPr>
                <w:noProof/>
                <w:webHidden/>
              </w:rPr>
            </w:r>
            <w:r w:rsidR="00016F1D">
              <w:rPr>
                <w:noProof/>
                <w:webHidden/>
              </w:rPr>
              <w:fldChar w:fldCharType="separate"/>
            </w:r>
            <w:r w:rsidR="00016F1D">
              <w:rPr>
                <w:noProof/>
                <w:webHidden/>
              </w:rPr>
              <w:t>35</w:t>
            </w:r>
            <w:r w:rsidR="00016F1D">
              <w:rPr>
                <w:noProof/>
                <w:webHidden/>
              </w:rPr>
              <w:fldChar w:fldCharType="end"/>
            </w:r>
          </w:hyperlink>
        </w:p>
        <w:p w14:paraId="12C02B46" w14:textId="1C3909DB" w:rsidR="00016F1D" w:rsidRDefault="003A6CE2">
          <w:pPr>
            <w:pStyle w:val="TOC2"/>
            <w:rPr>
              <w:rFonts w:asciiTheme="minorHAnsi" w:eastAsiaTheme="minorEastAsia" w:hAnsiTheme="minorHAnsi" w:cstheme="minorBidi"/>
              <w:b w:val="0"/>
              <w:noProof/>
              <w:sz w:val="24"/>
              <w:lang w:val="en-US"/>
            </w:rPr>
          </w:pPr>
          <w:hyperlink w:anchor="_Toc63852836" w:history="1">
            <w:r w:rsidR="00016F1D" w:rsidRPr="00B76C65">
              <w:rPr>
                <w:rStyle w:val="Hyperlink"/>
                <w:noProof/>
                <w:lang w:val="en-GB"/>
              </w:rPr>
              <w:t>8.2</w:t>
            </w:r>
            <w:r w:rsidR="00016F1D">
              <w:rPr>
                <w:rFonts w:asciiTheme="minorHAnsi" w:eastAsiaTheme="minorEastAsia" w:hAnsiTheme="minorHAnsi" w:cstheme="minorBidi"/>
                <w:b w:val="0"/>
                <w:noProof/>
                <w:sz w:val="24"/>
                <w:lang w:val="en-US"/>
              </w:rPr>
              <w:tab/>
            </w:r>
            <w:r w:rsidR="00016F1D" w:rsidRPr="00B76C65">
              <w:rPr>
                <w:rStyle w:val="Hyperlink"/>
                <w:noProof/>
                <w:lang w:val="en-GB"/>
              </w:rPr>
              <w:t>Indices</w:t>
            </w:r>
            <w:r w:rsidR="00016F1D">
              <w:rPr>
                <w:noProof/>
                <w:webHidden/>
              </w:rPr>
              <w:tab/>
            </w:r>
            <w:r w:rsidR="00016F1D">
              <w:rPr>
                <w:noProof/>
                <w:webHidden/>
              </w:rPr>
              <w:fldChar w:fldCharType="begin"/>
            </w:r>
            <w:r w:rsidR="00016F1D">
              <w:rPr>
                <w:noProof/>
                <w:webHidden/>
              </w:rPr>
              <w:instrText xml:space="preserve"> PAGEREF _Toc63852836 \h </w:instrText>
            </w:r>
            <w:r w:rsidR="00016F1D">
              <w:rPr>
                <w:noProof/>
                <w:webHidden/>
              </w:rPr>
            </w:r>
            <w:r w:rsidR="00016F1D">
              <w:rPr>
                <w:noProof/>
                <w:webHidden/>
              </w:rPr>
              <w:fldChar w:fldCharType="separate"/>
            </w:r>
            <w:r w:rsidR="00016F1D">
              <w:rPr>
                <w:noProof/>
                <w:webHidden/>
              </w:rPr>
              <w:t>35</w:t>
            </w:r>
            <w:r w:rsidR="00016F1D">
              <w:rPr>
                <w:noProof/>
                <w:webHidden/>
              </w:rPr>
              <w:fldChar w:fldCharType="end"/>
            </w:r>
          </w:hyperlink>
        </w:p>
        <w:p w14:paraId="7148D260" w14:textId="7083C69D" w:rsidR="00016F1D" w:rsidRDefault="003A6CE2">
          <w:pPr>
            <w:pStyle w:val="TOC1"/>
            <w:rPr>
              <w:rFonts w:asciiTheme="minorHAnsi" w:eastAsiaTheme="minorEastAsia" w:hAnsiTheme="minorHAnsi" w:cstheme="minorBidi"/>
              <w:b w:val="0"/>
              <w:smallCaps w:val="0"/>
              <w:noProof/>
              <w:lang w:val="en-US"/>
            </w:rPr>
          </w:pPr>
          <w:hyperlink w:anchor="_Toc63852837" w:history="1">
            <w:r w:rsidR="00016F1D" w:rsidRPr="00B76C65">
              <w:rPr>
                <w:rStyle w:val="Hyperlink"/>
                <w:noProof/>
                <w:lang w:val="en-GB"/>
              </w:rPr>
              <w:t>9</w:t>
            </w:r>
            <w:r w:rsidR="00016F1D">
              <w:rPr>
                <w:rFonts w:asciiTheme="minorHAnsi" w:eastAsiaTheme="minorEastAsia" w:hAnsiTheme="minorHAnsi" w:cstheme="minorBidi"/>
                <w:b w:val="0"/>
                <w:smallCaps w:val="0"/>
                <w:noProof/>
                <w:lang w:val="en-US"/>
              </w:rPr>
              <w:tab/>
            </w:r>
            <w:r w:rsidR="00016F1D" w:rsidRPr="00B76C65">
              <w:rPr>
                <w:rStyle w:val="Hyperlink"/>
                <w:noProof/>
                <w:lang w:val="en-GB"/>
              </w:rPr>
              <w:t>Bibliography</w:t>
            </w:r>
            <w:r w:rsidR="00016F1D">
              <w:rPr>
                <w:noProof/>
                <w:webHidden/>
              </w:rPr>
              <w:tab/>
            </w:r>
            <w:r w:rsidR="00016F1D">
              <w:rPr>
                <w:noProof/>
                <w:webHidden/>
              </w:rPr>
              <w:fldChar w:fldCharType="begin"/>
            </w:r>
            <w:r w:rsidR="00016F1D">
              <w:rPr>
                <w:noProof/>
                <w:webHidden/>
              </w:rPr>
              <w:instrText xml:space="preserve"> PAGEREF _Toc63852837 \h </w:instrText>
            </w:r>
            <w:r w:rsidR="00016F1D">
              <w:rPr>
                <w:noProof/>
                <w:webHidden/>
              </w:rPr>
            </w:r>
            <w:r w:rsidR="00016F1D">
              <w:rPr>
                <w:noProof/>
                <w:webHidden/>
              </w:rPr>
              <w:fldChar w:fldCharType="separate"/>
            </w:r>
            <w:r w:rsidR="00016F1D">
              <w:rPr>
                <w:noProof/>
                <w:webHidden/>
              </w:rPr>
              <w:t>36</w:t>
            </w:r>
            <w:r w:rsidR="00016F1D">
              <w:rPr>
                <w:noProof/>
                <w:webHidden/>
              </w:rPr>
              <w:fldChar w:fldCharType="end"/>
            </w:r>
          </w:hyperlink>
        </w:p>
        <w:p w14:paraId="11BBA4B0" w14:textId="6407E4F0" w:rsidR="00016F1D" w:rsidRDefault="003A6CE2">
          <w:pPr>
            <w:pStyle w:val="TOC1"/>
            <w:rPr>
              <w:rFonts w:asciiTheme="minorHAnsi" w:eastAsiaTheme="minorEastAsia" w:hAnsiTheme="minorHAnsi" w:cstheme="minorBidi"/>
              <w:b w:val="0"/>
              <w:smallCaps w:val="0"/>
              <w:noProof/>
              <w:lang w:val="en-US"/>
            </w:rPr>
          </w:pPr>
          <w:hyperlink w:anchor="_Toc63852838" w:history="1">
            <w:r w:rsidR="00016F1D" w:rsidRPr="00B76C65">
              <w:rPr>
                <w:rStyle w:val="Hyperlink"/>
                <w:noProof/>
                <w:lang w:val="en-GB"/>
              </w:rPr>
              <w:t>10</w:t>
            </w:r>
            <w:r w:rsidR="00016F1D">
              <w:rPr>
                <w:rFonts w:asciiTheme="minorHAnsi" w:eastAsiaTheme="minorEastAsia" w:hAnsiTheme="minorHAnsi" w:cstheme="minorBidi"/>
                <w:b w:val="0"/>
                <w:smallCaps w:val="0"/>
                <w:noProof/>
                <w:lang w:val="en-US"/>
              </w:rPr>
              <w:tab/>
            </w:r>
            <w:r w:rsidR="00016F1D" w:rsidRPr="00B76C65">
              <w:rPr>
                <w:rStyle w:val="Hyperlink"/>
                <w:noProof/>
                <w:lang w:val="en-GB"/>
              </w:rPr>
              <w:t>Appendix</w:t>
            </w:r>
            <w:r w:rsidR="00016F1D">
              <w:rPr>
                <w:noProof/>
                <w:webHidden/>
              </w:rPr>
              <w:tab/>
            </w:r>
            <w:r w:rsidR="00016F1D">
              <w:rPr>
                <w:noProof/>
                <w:webHidden/>
              </w:rPr>
              <w:fldChar w:fldCharType="begin"/>
            </w:r>
            <w:r w:rsidR="00016F1D">
              <w:rPr>
                <w:noProof/>
                <w:webHidden/>
              </w:rPr>
              <w:instrText xml:space="preserve"> PAGEREF _Toc63852838 \h </w:instrText>
            </w:r>
            <w:r w:rsidR="00016F1D">
              <w:rPr>
                <w:noProof/>
                <w:webHidden/>
              </w:rPr>
            </w:r>
            <w:r w:rsidR="00016F1D">
              <w:rPr>
                <w:noProof/>
                <w:webHidden/>
              </w:rPr>
              <w:fldChar w:fldCharType="separate"/>
            </w:r>
            <w:r w:rsidR="00016F1D">
              <w:rPr>
                <w:noProof/>
                <w:webHidden/>
              </w:rPr>
              <w:t>38</w:t>
            </w:r>
            <w:r w:rsidR="00016F1D">
              <w:rPr>
                <w:noProof/>
                <w:webHidden/>
              </w:rPr>
              <w:fldChar w:fldCharType="end"/>
            </w:r>
          </w:hyperlink>
        </w:p>
        <w:p w14:paraId="7DE10DD3" w14:textId="66A9B87F" w:rsidR="00362408" w:rsidRPr="00C27440" w:rsidRDefault="0039649D">
          <w:pPr>
            <w:rPr>
              <w:lang w:val="en-GB"/>
            </w:rPr>
          </w:pPr>
          <w:r w:rsidRPr="00C27440">
            <w:rPr>
              <w:lang w:val="en-GB"/>
            </w:rPr>
            <w:fldChar w:fldCharType="end"/>
          </w:r>
        </w:p>
      </w:sdtContent>
    </w:sdt>
    <w:p w14:paraId="3DDC61E5" w14:textId="77777777" w:rsidR="00362408" w:rsidRPr="00C27440" w:rsidRDefault="00362408">
      <w:pPr>
        <w:rPr>
          <w:lang w:val="en-GB"/>
        </w:rPr>
        <w:sectPr w:rsidR="00362408" w:rsidRPr="00C27440">
          <w:headerReference w:type="default" r:id="rId9"/>
          <w:pgSz w:w="11907" w:h="16840"/>
          <w:pgMar w:top="1418" w:right="1418" w:bottom="1134" w:left="1418" w:header="720" w:footer="720" w:gutter="0"/>
          <w:pgNumType w:start="1"/>
          <w:cols w:space="720" w:equalWidth="0">
            <w:col w:w="9360"/>
          </w:cols>
        </w:sectPr>
      </w:pPr>
    </w:p>
    <w:p w14:paraId="4AA46CFA" w14:textId="77777777" w:rsidR="00362408" w:rsidRPr="00C27440" w:rsidRDefault="0039649D" w:rsidP="007D5503">
      <w:pPr>
        <w:pStyle w:val="Heading1"/>
        <w:numPr>
          <w:ilvl w:val="0"/>
          <w:numId w:val="11"/>
        </w:numPr>
        <w:rPr>
          <w:lang w:val="en-GB"/>
        </w:rPr>
      </w:pPr>
      <w:r w:rsidRPr="00C27440">
        <w:rPr>
          <w:lang w:val="en-GB"/>
        </w:rPr>
        <w:lastRenderedPageBreak/>
        <w:br w:type="page"/>
      </w:r>
      <w:bookmarkStart w:id="0" w:name="_Toc63852809"/>
      <w:r w:rsidRPr="00C27440">
        <w:rPr>
          <w:lang w:val="en-GB"/>
        </w:rPr>
        <w:lastRenderedPageBreak/>
        <w:t>Abstract</w:t>
      </w:r>
      <w:bookmarkEnd w:id="0"/>
    </w:p>
    <w:p w14:paraId="7FA922CF" w14:textId="5DF3ED5E" w:rsidR="00032F1A" w:rsidRDefault="00ED4770">
      <w:pPr>
        <w:rPr>
          <w:lang w:val="en-GB"/>
        </w:rPr>
      </w:pPr>
      <w:r>
        <w:rPr>
          <w:lang w:val="en-GB"/>
        </w:rPr>
        <w:t xml:space="preserve">The understanding of damage progression in dynamic-cyclically tested short-fibre reinforced plastics can be improved by the development of damage accumulation models that consider the load history and sequence of loads </w:t>
      </w:r>
      <w:ins w:id="1" w:author="Tom Baker" w:date="2021-02-21T09:54:00Z">
        <w:r w:rsidR="00C60FA6">
          <w:rPr>
            <w:lang w:val="en-GB"/>
          </w:rPr>
          <w:t xml:space="preserve">to which the material is </w:t>
        </w:r>
        <w:proofErr w:type="spellStart"/>
        <w:r w:rsidR="00C60FA6">
          <w:rPr>
            <w:lang w:val="en-GB"/>
          </w:rPr>
          <w:t>subjected</w:t>
        </w:r>
      </w:ins>
      <w:r w:rsidRPr="00C60FA6">
        <w:rPr>
          <w:strike/>
          <w:lang w:val="en-GB"/>
          <w:rPrChange w:id="2" w:author="Tom Baker" w:date="2021-02-21T09:54:00Z">
            <w:rPr>
              <w:lang w:val="en-GB"/>
            </w:rPr>
          </w:rPrChange>
        </w:rPr>
        <w:t>subjected</w:t>
      </w:r>
      <w:proofErr w:type="spellEnd"/>
      <w:r w:rsidRPr="00C60FA6">
        <w:rPr>
          <w:strike/>
          <w:lang w:val="en-GB"/>
          <w:rPrChange w:id="3" w:author="Tom Baker" w:date="2021-02-21T09:54:00Z">
            <w:rPr>
              <w:lang w:val="en-GB"/>
            </w:rPr>
          </w:rPrChange>
        </w:rPr>
        <w:t xml:space="preserve"> to the material</w:t>
      </w:r>
      <w:r>
        <w:rPr>
          <w:lang w:val="en-GB"/>
        </w:rPr>
        <w:t>.</w:t>
      </w:r>
      <w:r w:rsidR="00032F1A">
        <w:rPr>
          <w:lang w:val="en-GB"/>
        </w:rPr>
        <w:t xml:space="preserve"> </w:t>
      </w:r>
      <w:r>
        <w:rPr>
          <w:lang w:val="en-GB"/>
        </w:rPr>
        <w:t xml:space="preserve">In this paper, </w:t>
      </w:r>
      <w:r w:rsidRPr="00C60FA6">
        <w:rPr>
          <w:strike/>
          <w:lang w:val="en-GB"/>
          <w:rPrChange w:id="4" w:author="Tom Baker" w:date="2021-02-21T09:55:00Z">
            <w:rPr>
              <w:lang w:val="en-GB"/>
            </w:rPr>
          </w:rPrChange>
        </w:rPr>
        <w:t>the nature of</w:t>
      </w:r>
      <w:r>
        <w:rPr>
          <w:lang w:val="en-GB"/>
        </w:rPr>
        <w:t xml:space="preserve"> damage progression is analysed with the help of dynamic-cyclical fatigue tests conducted on specimens made of polybutylene terephthalate with 30 wt. - % glass fibres.</w:t>
      </w:r>
      <w:r w:rsidR="00032F1A">
        <w:rPr>
          <w:lang w:val="en-GB"/>
        </w:rPr>
        <w:t xml:space="preserve"> </w:t>
      </w:r>
      <w:r>
        <w:rPr>
          <w:lang w:val="en-GB"/>
        </w:rPr>
        <w:t xml:space="preserve">Using the data, a </w:t>
      </w:r>
      <w:r w:rsidR="00032F1A">
        <w:rPr>
          <w:lang w:val="en-GB"/>
        </w:rPr>
        <w:t xml:space="preserve">new </w:t>
      </w:r>
      <w:r>
        <w:rPr>
          <w:lang w:val="en-GB"/>
        </w:rPr>
        <w:t>strain-based damage accumulation model is develope</w:t>
      </w:r>
      <w:r w:rsidR="00032F1A">
        <w:rPr>
          <w:lang w:val="en-GB"/>
        </w:rPr>
        <w:t>d which aims to make good service life predictions while considering the effect of load history and sequence of loads. Subsequently, damage accumulation tests with four separate load phases are conducted, the new model is evaluated, and suggestions for improvement based on the analysis and evaluation are made.</w:t>
      </w:r>
    </w:p>
    <w:p w14:paraId="3DF19361" w14:textId="77777777" w:rsidR="00016F1D" w:rsidRDefault="00016F1D">
      <w:pPr>
        <w:rPr>
          <w:lang w:val="en-GB"/>
        </w:rPr>
      </w:pPr>
    </w:p>
    <w:p w14:paraId="1BC3643D" w14:textId="3B05C3EC" w:rsidR="00362408" w:rsidRPr="00C27440" w:rsidRDefault="0039649D" w:rsidP="007D5503">
      <w:pPr>
        <w:pStyle w:val="Heading1"/>
        <w:numPr>
          <w:ilvl w:val="0"/>
          <w:numId w:val="11"/>
        </w:numPr>
        <w:rPr>
          <w:lang w:val="en-GB"/>
        </w:rPr>
      </w:pPr>
      <w:r w:rsidRPr="00C27440">
        <w:rPr>
          <w:lang w:val="en-GB"/>
        </w:rPr>
        <w:br w:type="page"/>
      </w:r>
      <w:bookmarkStart w:id="5" w:name="_Toc63852810"/>
      <w:proofErr w:type="spellStart"/>
      <w:r w:rsidRPr="00C27440">
        <w:rPr>
          <w:lang w:val="en-GB"/>
        </w:rPr>
        <w:lastRenderedPageBreak/>
        <w:t>Zusammenfassung</w:t>
      </w:r>
      <w:proofErr w:type="spellEnd"/>
      <w:r w:rsidRPr="00C27440">
        <w:rPr>
          <w:lang w:val="en-GB"/>
        </w:rPr>
        <w:t xml:space="preserve"> </w:t>
      </w:r>
      <w:r w:rsidR="00EC13C7">
        <w:rPr>
          <w:lang w:val="en-GB"/>
        </w:rPr>
        <w:t>a</w:t>
      </w:r>
      <w:r w:rsidRPr="00C27440">
        <w:rPr>
          <w:lang w:val="en-GB"/>
        </w:rPr>
        <w:t>nd Summary</w:t>
      </w:r>
      <w:bookmarkEnd w:id="5"/>
    </w:p>
    <w:p w14:paraId="31E93B39" w14:textId="77777777" w:rsidR="00362408" w:rsidRPr="00C27440" w:rsidRDefault="0039649D">
      <w:pPr>
        <w:pStyle w:val="Heading2"/>
        <w:numPr>
          <w:ilvl w:val="1"/>
          <w:numId w:val="11"/>
        </w:numPr>
        <w:rPr>
          <w:lang w:val="en-GB"/>
        </w:rPr>
      </w:pPr>
      <w:bookmarkStart w:id="6" w:name="_Toc63852811"/>
      <w:proofErr w:type="spellStart"/>
      <w:r w:rsidRPr="00C27440">
        <w:rPr>
          <w:lang w:val="en-GB"/>
        </w:rPr>
        <w:t>Zusammenfassung</w:t>
      </w:r>
      <w:bookmarkEnd w:id="6"/>
      <w:proofErr w:type="spellEnd"/>
    </w:p>
    <w:p w14:paraId="5B91C2FC" w14:textId="77777777" w:rsidR="00362408" w:rsidRPr="00C27440" w:rsidRDefault="0039649D">
      <w:pPr>
        <w:rPr>
          <w:lang w:val="en-GB"/>
        </w:rPr>
      </w:pPr>
      <w:proofErr w:type="spellStart"/>
      <w:r w:rsidRPr="00C27440">
        <w:rPr>
          <w:u w:val="single"/>
          <w:lang w:val="en-GB"/>
        </w:rPr>
        <w:t>Deskriptoren</w:t>
      </w:r>
      <w:proofErr w:type="spellEnd"/>
      <w:r w:rsidRPr="00C27440">
        <w:rPr>
          <w:u w:val="single"/>
          <w:lang w:val="en-GB"/>
        </w:rPr>
        <w:t>:</w:t>
      </w:r>
      <w:r w:rsidRPr="00C27440">
        <w:rPr>
          <w:lang w:val="en-GB"/>
        </w:rPr>
        <w:tab/>
      </w:r>
    </w:p>
    <w:p w14:paraId="01F2301E" w14:textId="77777777" w:rsidR="00362408" w:rsidRPr="00C27440" w:rsidRDefault="0039649D">
      <w:pPr>
        <w:rPr>
          <w:lang w:val="en-GB"/>
        </w:rPr>
      </w:pPr>
      <w:proofErr w:type="spellStart"/>
      <w:r w:rsidRPr="00C27440">
        <w:rPr>
          <w:u w:val="single"/>
          <w:lang w:val="en-GB"/>
        </w:rPr>
        <w:t>Schlagworte</w:t>
      </w:r>
      <w:proofErr w:type="spellEnd"/>
      <w:r w:rsidRPr="00C27440">
        <w:rPr>
          <w:u w:val="single"/>
          <w:lang w:val="en-GB"/>
        </w:rPr>
        <w:t>:</w:t>
      </w:r>
      <w:r w:rsidRPr="00C27440">
        <w:rPr>
          <w:lang w:val="en-GB"/>
        </w:rPr>
        <w:tab/>
      </w:r>
    </w:p>
    <w:p w14:paraId="03A87183" w14:textId="77777777" w:rsidR="00362408" w:rsidRPr="00C27440" w:rsidRDefault="0039649D">
      <w:pPr>
        <w:pStyle w:val="Heading2"/>
        <w:numPr>
          <w:ilvl w:val="1"/>
          <w:numId w:val="11"/>
        </w:numPr>
        <w:rPr>
          <w:lang w:val="en-GB"/>
        </w:rPr>
      </w:pPr>
      <w:r w:rsidRPr="00C27440">
        <w:rPr>
          <w:lang w:val="en-GB"/>
        </w:rPr>
        <w:br w:type="page"/>
      </w:r>
      <w:bookmarkStart w:id="7" w:name="_Toc63852812"/>
      <w:r w:rsidRPr="00C27440">
        <w:rPr>
          <w:lang w:val="en-GB"/>
        </w:rPr>
        <w:lastRenderedPageBreak/>
        <w:t>Summary</w:t>
      </w:r>
      <w:bookmarkEnd w:id="7"/>
    </w:p>
    <w:p w14:paraId="701754E0" w14:textId="55919972" w:rsidR="00362408" w:rsidRPr="00C27440" w:rsidRDefault="0039649D">
      <w:pPr>
        <w:rPr>
          <w:lang w:val="en-GB"/>
        </w:rPr>
      </w:pPr>
      <w:r w:rsidRPr="00C27440">
        <w:rPr>
          <w:u w:val="single"/>
          <w:lang w:val="en-GB"/>
        </w:rPr>
        <w:t>Descriptors:</w:t>
      </w:r>
      <w:r w:rsidRPr="00C27440">
        <w:rPr>
          <w:lang w:val="en-GB"/>
        </w:rPr>
        <w:tab/>
      </w:r>
      <w:r w:rsidR="00016F1D">
        <w:rPr>
          <w:lang w:val="en-GB"/>
        </w:rPr>
        <w:t>Short-fibre reinforced plastics, fatigue, damage</w:t>
      </w:r>
      <w:r w:rsidR="005E2673">
        <w:rPr>
          <w:lang w:val="en-GB"/>
        </w:rPr>
        <w:t xml:space="preserve"> accumulation, dynamic testing, Wöhler curves, strain</w:t>
      </w:r>
    </w:p>
    <w:p w14:paraId="4A200E9C" w14:textId="77777777" w:rsidR="00362408" w:rsidRPr="00C27440" w:rsidRDefault="0039649D">
      <w:pPr>
        <w:rPr>
          <w:lang w:val="en-GB"/>
        </w:rPr>
      </w:pPr>
      <w:r w:rsidRPr="00C27440">
        <w:rPr>
          <w:u w:val="single"/>
          <w:lang w:val="en-GB"/>
        </w:rPr>
        <w:t>Keywords:</w:t>
      </w:r>
      <w:r w:rsidRPr="00C27440">
        <w:rPr>
          <w:lang w:val="en-GB"/>
        </w:rPr>
        <w:tab/>
        <w:t>...</w:t>
      </w:r>
    </w:p>
    <w:p w14:paraId="7549A3A5" w14:textId="4551EC2B" w:rsidR="007E40F1" w:rsidRDefault="007E40F1">
      <w:pPr>
        <w:rPr>
          <w:lang w:val="en-GB"/>
        </w:rPr>
      </w:pPr>
      <w:r>
        <w:rPr>
          <w:lang w:val="en-GB"/>
        </w:rPr>
        <w:t>At least one picture</w:t>
      </w:r>
      <w:r w:rsidR="00525C5F">
        <w:rPr>
          <w:lang w:val="en-GB"/>
        </w:rPr>
        <w:t>!</w:t>
      </w:r>
    </w:p>
    <w:p w14:paraId="20B9CF40" w14:textId="7D76B8CC" w:rsidR="007E40F1" w:rsidRDefault="005E2673">
      <w:pPr>
        <w:rPr>
          <w:lang w:val="en-GB"/>
        </w:rPr>
      </w:pPr>
      <w:r>
        <w:rPr>
          <w:lang w:val="en-GB"/>
        </w:rPr>
        <w:t>Problem –</w:t>
      </w:r>
    </w:p>
    <w:p w14:paraId="4E9C6A16" w14:textId="626765B3" w:rsidR="00525C5F" w:rsidRDefault="00525C5F">
      <w:pPr>
        <w:rPr>
          <w:lang w:val="en-GB"/>
        </w:rPr>
      </w:pPr>
      <w:del w:id="8" w:author="Tom Baker" w:date="2021-02-21T13:28:00Z">
        <w:r w:rsidDel="002625D0">
          <w:rPr>
            <w:lang w:val="en-GB"/>
          </w:rPr>
          <w:delText>When designing</w:delText>
        </w:r>
      </w:del>
      <w:ins w:id="9" w:author="Tom Baker" w:date="2021-02-21T13:28:00Z">
        <w:r w:rsidR="002625D0">
          <w:rPr>
            <w:lang w:val="en-GB"/>
          </w:rPr>
          <w:t>Designers of</w:t>
        </w:r>
      </w:ins>
      <w:r>
        <w:rPr>
          <w:lang w:val="en-GB"/>
        </w:rPr>
        <w:t xml:space="preserve"> components made </w:t>
      </w:r>
      <w:ins w:id="10" w:author="Tom Baker" w:date="2021-02-21T13:28:00Z">
        <w:r w:rsidR="005F7352">
          <w:rPr>
            <w:lang w:val="en-GB"/>
          </w:rPr>
          <w:t>from</w:t>
        </w:r>
      </w:ins>
      <w:del w:id="11" w:author="Tom Baker" w:date="2021-02-21T13:28:00Z">
        <w:r w:rsidDel="005F7352">
          <w:rPr>
            <w:lang w:val="en-GB"/>
          </w:rPr>
          <w:delText>of out</w:delText>
        </w:r>
      </w:del>
      <w:r>
        <w:rPr>
          <w:lang w:val="en-GB"/>
        </w:rPr>
        <w:t xml:space="preserve"> short-fibre reinforced plastics</w:t>
      </w:r>
      <w:r w:rsidR="00EF7E84">
        <w:rPr>
          <w:lang w:val="en-GB"/>
        </w:rPr>
        <w:t xml:space="preserve"> (SFRP)</w:t>
      </w:r>
      <w:ins w:id="12" w:author="Tom Baker" w:date="2021-02-21T13:29:00Z">
        <w:r w:rsidR="005F7352">
          <w:rPr>
            <w:lang w:val="en-GB"/>
          </w:rPr>
          <w:t xml:space="preserve"> seek </w:t>
        </w:r>
      </w:ins>
      <w:del w:id="13" w:author="Tom Baker" w:date="2021-02-21T13:29:00Z">
        <w:r w:rsidDel="005F7352">
          <w:rPr>
            <w:lang w:val="en-GB"/>
          </w:rPr>
          <w:delText xml:space="preserve">, </w:delText>
        </w:r>
      </w:del>
      <w:r w:rsidR="00EF7E84">
        <w:rPr>
          <w:lang w:val="en-GB"/>
        </w:rPr>
        <w:t>the best possible compromise between durability</w:t>
      </w:r>
      <w:ins w:id="14" w:author="Tom Baker" w:date="2021-02-21T13:29:00Z">
        <w:r w:rsidR="005F7352">
          <w:rPr>
            <w:lang w:val="en-GB"/>
          </w:rPr>
          <w:t xml:space="preserve">, </w:t>
        </w:r>
      </w:ins>
      <w:del w:id="15" w:author="Tom Baker" w:date="2021-02-21T13:29:00Z">
        <w:r w:rsidR="00EF7E84" w:rsidDel="005F7352">
          <w:rPr>
            <w:lang w:val="en-GB"/>
          </w:rPr>
          <w:delText xml:space="preserve"> and </w:delText>
        </w:r>
      </w:del>
      <w:r w:rsidR="00EF7E84">
        <w:rPr>
          <w:lang w:val="en-GB"/>
        </w:rPr>
        <w:t>safety</w:t>
      </w:r>
      <w:ins w:id="16" w:author="Tom Baker" w:date="2021-02-21T13:29:00Z">
        <w:r w:rsidR="005F7352">
          <w:rPr>
            <w:lang w:val="en-GB"/>
          </w:rPr>
          <w:t>,</w:t>
        </w:r>
      </w:ins>
      <w:r w:rsidR="00EF7E84">
        <w:rPr>
          <w:lang w:val="en-GB"/>
        </w:rPr>
        <w:t xml:space="preserve"> and</w:t>
      </w:r>
      <w:r>
        <w:rPr>
          <w:lang w:val="en-GB"/>
        </w:rPr>
        <w:t xml:space="preserve"> lightweight </w:t>
      </w:r>
      <w:r w:rsidR="00EF7E84">
        <w:rPr>
          <w:lang w:val="en-GB"/>
        </w:rPr>
        <w:t>construction</w:t>
      </w:r>
      <w:del w:id="17" w:author="Tom Baker" w:date="2021-02-21T13:29:00Z">
        <w:r w:rsidR="00EF7E84" w:rsidDel="005F7352">
          <w:rPr>
            <w:lang w:val="en-GB"/>
          </w:rPr>
          <w:delText xml:space="preserve"> is sought</w:delText>
        </w:r>
      </w:del>
      <w:r>
        <w:rPr>
          <w:lang w:val="en-GB"/>
        </w:rPr>
        <w:t xml:space="preserve">. </w:t>
      </w:r>
      <w:r w:rsidR="00EF7E84">
        <w:rPr>
          <w:lang w:val="en-GB"/>
        </w:rPr>
        <w:t>It is therefore important to understand how damages accumulate in the material and when the material is likely to fail. Since damage accumulation in SFRPs is non-linear and the sequence of load phases has an influence on the service life of the material, this should be considered in the damage accumulation model.</w:t>
      </w:r>
    </w:p>
    <w:p w14:paraId="44198B99" w14:textId="01D77F68" w:rsidR="005E2673" w:rsidRDefault="005E2673">
      <w:pPr>
        <w:rPr>
          <w:lang w:val="en-GB"/>
        </w:rPr>
      </w:pPr>
      <w:r>
        <w:rPr>
          <w:lang w:val="en-GB"/>
        </w:rPr>
        <w:t xml:space="preserve">Goal – </w:t>
      </w:r>
    </w:p>
    <w:p w14:paraId="12B71D23" w14:textId="33B561EA" w:rsidR="00E232B3" w:rsidRDefault="00E232B3">
      <w:pPr>
        <w:rPr>
          <w:lang w:val="en-GB"/>
        </w:rPr>
      </w:pPr>
      <w:r>
        <w:rPr>
          <w:lang w:val="en-GB"/>
        </w:rPr>
        <w:t xml:space="preserve">The first goal of this work is to </w:t>
      </w:r>
      <w:r w:rsidR="005F1AE9">
        <w:rPr>
          <w:lang w:val="en-GB"/>
        </w:rPr>
        <w:t>better understand the nature of damage progression</w:t>
      </w:r>
      <w:ins w:id="18" w:author="Tom Baker" w:date="2021-02-21T13:31:00Z">
        <w:r w:rsidR="005F7352">
          <w:rPr>
            <w:lang w:val="en-GB"/>
          </w:rPr>
          <w:t>.</w:t>
        </w:r>
      </w:ins>
      <w:r w:rsidR="005F1AE9">
        <w:rPr>
          <w:lang w:val="en-GB"/>
        </w:rPr>
        <w:t xml:space="preserve"> </w:t>
      </w:r>
    </w:p>
    <w:p w14:paraId="433F5986" w14:textId="15E58CCD" w:rsidR="00BD2653" w:rsidRDefault="00BD2653">
      <w:pPr>
        <w:rPr>
          <w:lang w:val="en-GB"/>
        </w:rPr>
      </w:pPr>
      <w:r>
        <w:rPr>
          <w:lang w:val="en-GB"/>
        </w:rPr>
        <w:t xml:space="preserve">The </w:t>
      </w:r>
      <w:r w:rsidR="00E232B3">
        <w:rPr>
          <w:lang w:val="en-GB"/>
        </w:rPr>
        <w:t xml:space="preserve">second </w:t>
      </w:r>
      <w:r>
        <w:rPr>
          <w:lang w:val="en-GB"/>
        </w:rPr>
        <w:t xml:space="preserve">goal </w:t>
      </w:r>
      <w:r w:rsidR="00EF7E84">
        <w:rPr>
          <w:lang w:val="en-GB"/>
        </w:rPr>
        <w:t xml:space="preserve">is to </w:t>
      </w:r>
      <w:r w:rsidR="008233FC">
        <w:rPr>
          <w:lang w:val="en-GB"/>
        </w:rPr>
        <w:t>develop a new damage accumulation model which delivers accurate service life prediction</w:t>
      </w:r>
      <w:r w:rsidR="00E232B3">
        <w:rPr>
          <w:lang w:val="en-GB"/>
        </w:rPr>
        <w:t>s</w:t>
      </w:r>
      <w:r w:rsidR="008233FC">
        <w:rPr>
          <w:lang w:val="en-GB"/>
        </w:rPr>
        <w:t xml:space="preserve"> </w:t>
      </w:r>
      <w:r w:rsidR="003179C7">
        <w:rPr>
          <w:lang w:val="en-GB"/>
        </w:rPr>
        <w:t xml:space="preserve">for material samples subjected to varying load conditions </w:t>
      </w:r>
      <w:commentRangeStart w:id="19"/>
      <w:r w:rsidR="003179C7">
        <w:rPr>
          <w:lang w:val="en-GB"/>
        </w:rPr>
        <w:t>within the same test</w:t>
      </w:r>
      <w:commentRangeEnd w:id="19"/>
      <w:r w:rsidR="005F7352">
        <w:rPr>
          <w:rStyle w:val="CommentReference"/>
        </w:rPr>
        <w:commentReference w:id="19"/>
      </w:r>
      <w:r w:rsidR="003179C7">
        <w:rPr>
          <w:lang w:val="en-GB"/>
        </w:rPr>
        <w:t>.</w:t>
      </w:r>
      <w:r w:rsidR="00E232B3">
        <w:rPr>
          <w:lang w:val="en-GB"/>
        </w:rPr>
        <w:t xml:space="preserve"> </w:t>
      </w:r>
    </w:p>
    <w:p w14:paraId="5437F52D" w14:textId="446F5399" w:rsidR="008233FC" w:rsidRDefault="005E2673">
      <w:pPr>
        <w:rPr>
          <w:lang w:val="en-GB"/>
        </w:rPr>
      </w:pPr>
      <w:r>
        <w:rPr>
          <w:lang w:val="en-GB"/>
        </w:rPr>
        <w:t xml:space="preserve">Path towards goal – </w:t>
      </w:r>
    </w:p>
    <w:p w14:paraId="4C2CE389" w14:textId="1167ABDB" w:rsidR="008233FC" w:rsidRDefault="008233FC">
      <w:pPr>
        <w:rPr>
          <w:lang w:val="en-GB"/>
        </w:rPr>
      </w:pPr>
      <w:r>
        <w:rPr>
          <w:lang w:val="en-GB"/>
        </w:rPr>
        <w:t>Literature review</w:t>
      </w:r>
    </w:p>
    <w:p w14:paraId="7DE6E115" w14:textId="661EF1BE" w:rsidR="008233FC" w:rsidRDefault="008233FC">
      <w:pPr>
        <w:rPr>
          <w:lang w:val="en-GB"/>
        </w:rPr>
      </w:pPr>
      <w:r>
        <w:rPr>
          <w:lang w:val="en-GB"/>
        </w:rPr>
        <w:t>Fatigue tests</w:t>
      </w:r>
    </w:p>
    <w:p w14:paraId="11DCFE92" w14:textId="1A992DA7" w:rsidR="008233FC" w:rsidRDefault="008233FC">
      <w:pPr>
        <w:rPr>
          <w:lang w:val="en-GB"/>
        </w:rPr>
      </w:pPr>
      <w:r>
        <w:rPr>
          <w:lang w:val="en-GB"/>
        </w:rPr>
        <w:t>Damage accumulation tests</w:t>
      </w:r>
    </w:p>
    <w:p w14:paraId="7BDB1772" w14:textId="53F077BC" w:rsidR="005E2673" w:rsidRDefault="005E2673">
      <w:pPr>
        <w:rPr>
          <w:lang w:val="en-GB"/>
        </w:rPr>
      </w:pPr>
      <w:r>
        <w:rPr>
          <w:lang w:val="en-GB"/>
        </w:rPr>
        <w:t xml:space="preserve">Most important results – </w:t>
      </w:r>
    </w:p>
    <w:p w14:paraId="4B2E40B0" w14:textId="7518B519" w:rsidR="008233FC" w:rsidRDefault="008233FC">
      <w:pPr>
        <w:rPr>
          <w:lang w:val="en-GB"/>
        </w:rPr>
      </w:pPr>
      <w:r>
        <w:rPr>
          <w:lang w:val="en-GB"/>
        </w:rPr>
        <w:t xml:space="preserve">Strain correlating with the maximum stress </w:t>
      </w:r>
    </w:p>
    <w:p w14:paraId="2BDF8B33" w14:textId="0C9C7104" w:rsidR="00807675" w:rsidRDefault="00807675">
      <w:pPr>
        <w:rPr>
          <w:lang w:val="en-GB"/>
        </w:rPr>
      </w:pPr>
      <w:r>
        <w:rPr>
          <w:lang w:val="en-GB"/>
        </w:rPr>
        <w:t>Frequency had an effect on the specimen temperature and the viscoelastic behaviour of the material</w:t>
      </w:r>
    </w:p>
    <w:p w14:paraId="68A867B7" w14:textId="3C136392" w:rsidR="00807675" w:rsidRDefault="00807675">
      <w:pPr>
        <w:rPr>
          <w:lang w:val="en-GB"/>
        </w:rPr>
      </w:pPr>
      <w:r>
        <w:rPr>
          <w:lang w:val="en-GB"/>
        </w:rPr>
        <w:t>Stress, or rather, maximum force primary factor in determining the service life.</w:t>
      </w:r>
    </w:p>
    <w:p w14:paraId="4EDFA1D8" w14:textId="66192A8A" w:rsidR="00807675" w:rsidRDefault="00807675">
      <w:pPr>
        <w:rPr>
          <w:lang w:val="en-GB"/>
        </w:rPr>
      </w:pPr>
      <w:r>
        <w:rPr>
          <w:lang w:val="en-GB"/>
        </w:rPr>
        <w:t>Damage accumulation tests with high loads later in the test broke earlier than when the high load was at the beginning</w:t>
      </w:r>
    </w:p>
    <w:p w14:paraId="609FAF28" w14:textId="1F4D573E" w:rsidR="003179C7" w:rsidRDefault="00807675">
      <w:pPr>
        <w:rPr>
          <w:lang w:val="en-GB"/>
        </w:rPr>
      </w:pPr>
      <w:r>
        <w:rPr>
          <w:lang w:val="en-GB"/>
        </w:rPr>
        <w:lastRenderedPageBreak/>
        <w:t xml:space="preserve">Purely based on strain does not work – speculation that critical strain </w:t>
      </w:r>
      <w:proofErr w:type="spellStart"/>
      <w:r>
        <w:rPr>
          <w:lang w:val="en-GB"/>
        </w:rPr>
        <w:t>bzw</w:t>
      </w:r>
      <w:proofErr w:type="spellEnd"/>
      <w:r>
        <w:rPr>
          <w:lang w:val="en-GB"/>
        </w:rPr>
        <w:t xml:space="preserve">. A certain line plays a deciding role </w:t>
      </w:r>
    </w:p>
    <w:p w14:paraId="7E1402C4" w14:textId="66BE5780" w:rsidR="005E2673" w:rsidRDefault="005E2673">
      <w:pPr>
        <w:rPr>
          <w:lang w:val="en-GB"/>
        </w:rPr>
      </w:pPr>
      <w:r>
        <w:rPr>
          <w:lang w:val="en-GB"/>
        </w:rPr>
        <w:t>Use and Application of the Results</w:t>
      </w:r>
      <w:r w:rsidR="008233FC">
        <w:rPr>
          <w:lang w:val="en-GB"/>
        </w:rPr>
        <w:t xml:space="preserve"> –</w:t>
      </w:r>
    </w:p>
    <w:p w14:paraId="5DAF8079" w14:textId="77777777" w:rsidR="00807675" w:rsidRDefault="003179C7">
      <w:pPr>
        <w:rPr>
          <w:lang w:val="en-GB"/>
        </w:rPr>
      </w:pPr>
      <w:r>
        <w:rPr>
          <w:lang w:val="en-GB"/>
        </w:rPr>
        <w:t xml:space="preserve">Model developed </w:t>
      </w:r>
      <w:r w:rsidR="00807675">
        <w:rPr>
          <w:lang w:val="en-GB"/>
        </w:rPr>
        <w:t>fell short in terms of results</w:t>
      </w:r>
    </w:p>
    <w:p w14:paraId="7EBEC964" w14:textId="77777777" w:rsidR="00807675" w:rsidRDefault="003179C7">
      <w:pPr>
        <w:rPr>
          <w:lang w:val="en-GB"/>
        </w:rPr>
      </w:pPr>
      <w:r>
        <w:rPr>
          <w:lang w:val="en-GB"/>
        </w:rPr>
        <w:t xml:space="preserve">but suggestions made with the help of the data analysis and model evaluation. </w:t>
      </w:r>
      <w:r w:rsidR="00807675">
        <w:rPr>
          <w:lang w:val="en-GB"/>
        </w:rPr>
        <w:t>New ideas</w:t>
      </w:r>
    </w:p>
    <w:p w14:paraId="2F2FB0D4" w14:textId="6F933BF0" w:rsidR="003179C7" w:rsidRDefault="00807675">
      <w:pPr>
        <w:rPr>
          <w:lang w:val="en-GB"/>
        </w:rPr>
      </w:pPr>
      <w:r>
        <w:rPr>
          <w:lang w:val="en-GB"/>
        </w:rPr>
        <w:t>Goal, research here helps develop a more accurate damage accumulation model – a energy- and strain-based suggestion is made.</w:t>
      </w:r>
      <w:r w:rsidR="003179C7">
        <w:rPr>
          <w:lang w:val="en-GB"/>
        </w:rPr>
        <w:t xml:space="preserve"> </w:t>
      </w:r>
    </w:p>
    <w:p w14:paraId="35606F4D" w14:textId="77777777" w:rsidR="008233FC" w:rsidRDefault="008233FC">
      <w:pPr>
        <w:rPr>
          <w:lang w:val="en-GB"/>
        </w:rPr>
      </w:pPr>
    </w:p>
    <w:p w14:paraId="13C8A52A" w14:textId="3B57793D" w:rsidR="007E40F1" w:rsidRDefault="007E40F1">
      <w:pPr>
        <w:rPr>
          <w:lang w:val="en-GB"/>
        </w:rPr>
      </w:pPr>
    </w:p>
    <w:p w14:paraId="14058693" w14:textId="77777777" w:rsidR="005E2673" w:rsidRPr="00C27440" w:rsidRDefault="005E2673">
      <w:pPr>
        <w:rPr>
          <w:lang w:val="en-GB"/>
        </w:rPr>
      </w:pPr>
    </w:p>
    <w:p w14:paraId="07DEDB9E" w14:textId="7B9BF6A9" w:rsidR="00362408" w:rsidRPr="00C27440" w:rsidRDefault="0039649D" w:rsidP="007D5503">
      <w:pPr>
        <w:pStyle w:val="Heading1"/>
        <w:numPr>
          <w:ilvl w:val="0"/>
          <w:numId w:val="11"/>
        </w:numPr>
        <w:rPr>
          <w:lang w:val="en-GB"/>
        </w:rPr>
      </w:pPr>
      <w:r w:rsidRPr="00C27440">
        <w:rPr>
          <w:lang w:val="en-GB"/>
        </w:rPr>
        <w:br w:type="page"/>
      </w:r>
      <w:bookmarkStart w:id="20" w:name="_Toc63852813"/>
      <w:r w:rsidR="008444E7" w:rsidRPr="00C27440">
        <w:rPr>
          <w:lang w:val="en-GB"/>
        </w:rPr>
        <w:lastRenderedPageBreak/>
        <w:t>Introduction</w:t>
      </w:r>
      <w:bookmarkEnd w:id="20"/>
    </w:p>
    <w:p w14:paraId="0B9BFF76" w14:textId="77777777" w:rsidR="00362408" w:rsidRPr="00C60FA6" w:rsidRDefault="0039649D">
      <w:pPr>
        <w:rPr>
          <w:rPrChange w:id="21" w:author="Tom Baker" w:date="2021-02-21T09:52:00Z">
            <w:rPr>
              <w:lang w:val="en-GB"/>
            </w:rPr>
          </w:rPrChange>
        </w:rPr>
      </w:pPr>
      <w:r w:rsidRPr="00C60FA6">
        <w:rPr>
          <w:rPrChange w:id="22" w:author="Tom Baker" w:date="2021-02-21T09:52:00Z">
            <w:rPr>
              <w:lang w:val="en-GB"/>
            </w:rPr>
          </w:rPrChange>
        </w:rPr>
        <w:t>Das Ziel von Leichtbau ist es, das Gewicht eines Bauteils maximal zu reduzieren und gleichzeitig die Sicherheit und Leistungsfähigkeit zu gewährleisten.  Es gibt Material mit einer geringen Dichte, Bauteiloptimierung, Verfahrensoptimierung</w:t>
      </w:r>
    </w:p>
    <w:p w14:paraId="7AA41B25" w14:textId="77777777" w:rsidR="00362408" w:rsidRPr="00C60FA6" w:rsidRDefault="0039649D">
      <w:pPr>
        <w:rPr>
          <w:rPrChange w:id="23" w:author="Tom Baker" w:date="2021-02-21T09:52:00Z">
            <w:rPr>
              <w:lang w:val="en-GB"/>
            </w:rPr>
          </w:rPrChange>
        </w:rPr>
      </w:pPr>
      <w:r w:rsidRPr="00C60FA6">
        <w:rPr>
          <w:rPrChange w:id="24" w:author="Tom Baker" w:date="2021-02-21T09:52:00Z">
            <w:rPr>
              <w:lang w:val="en-GB"/>
            </w:rPr>
          </w:rPrChange>
        </w:rPr>
        <w:t>Vorteile bzw. Begründung von kurzfaserverstärkten Kunststoffen</w:t>
      </w:r>
    </w:p>
    <w:p w14:paraId="04B24D03" w14:textId="77777777" w:rsidR="00362408" w:rsidRPr="00C60FA6" w:rsidRDefault="0039649D">
      <w:pPr>
        <w:rPr>
          <w:rPrChange w:id="25" w:author="Tom Baker" w:date="2021-02-21T09:52:00Z">
            <w:rPr>
              <w:lang w:val="en-GB"/>
            </w:rPr>
          </w:rPrChange>
        </w:rPr>
      </w:pPr>
      <w:r w:rsidRPr="00C60FA6">
        <w:rPr>
          <w:rPrChange w:id="26" w:author="Tom Baker" w:date="2021-02-21T09:52:00Z">
            <w:rPr>
              <w:lang w:val="en-GB"/>
            </w:rPr>
          </w:rPrChange>
        </w:rPr>
        <w:t xml:space="preserve">Um auf die Vorteile </w:t>
      </w:r>
      <w:proofErr w:type="gramStart"/>
      <w:r w:rsidRPr="00C60FA6">
        <w:rPr>
          <w:rPrChange w:id="27" w:author="Tom Baker" w:date="2021-02-21T09:52:00Z">
            <w:rPr>
              <w:lang w:val="en-GB"/>
            </w:rPr>
          </w:rPrChange>
        </w:rPr>
        <w:t>von kurzfaserverstärkten Kunststoffe</w:t>
      </w:r>
      <w:proofErr w:type="gramEnd"/>
      <w:r w:rsidRPr="00C60FA6">
        <w:rPr>
          <w:rPrChange w:id="28" w:author="Tom Baker" w:date="2021-02-21T09:52:00Z">
            <w:rPr>
              <w:lang w:val="en-GB"/>
            </w:rPr>
          </w:rPrChange>
        </w:rPr>
        <w:t xml:space="preserve"> aufzubauen, wird eine effiziente Bauteilauslegung angestrebt. (⅓ einer Seite sollte ausreichen)</w:t>
      </w:r>
    </w:p>
    <w:p w14:paraId="4741153A" w14:textId="77777777" w:rsidR="00362408" w:rsidRPr="00C60FA6" w:rsidRDefault="0039649D">
      <w:pPr>
        <w:rPr>
          <w:rPrChange w:id="29" w:author="Tom Baker" w:date="2021-02-21T09:52:00Z">
            <w:rPr>
              <w:lang w:val="en-GB"/>
            </w:rPr>
          </w:rPrChange>
        </w:rPr>
      </w:pPr>
      <w:r w:rsidRPr="00C60FA6">
        <w:rPr>
          <w:rPrChange w:id="30" w:author="Tom Baker" w:date="2021-02-21T09:52:00Z">
            <w:rPr>
              <w:lang w:val="en-GB"/>
            </w:rPr>
          </w:rPrChange>
        </w:rPr>
        <w:t xml:space="preserve">Materialuntersuchung, Verständnis der makroskopischen Versagensursache = Lebensdauerprognose. Da aber nur im Labor dauerhaft </w:t>
      </w:r>
      <w:proofErr w:type="spellStart"/>
      <w:proofErr w:type="gramStart"/>
      <w:r w:rsidRPr="00C60FA6">
        <w:rPr>
          <w:rPrChange w:id="31" w:author="Tom Baker" w:date="2021-02-21T09:52:00Z">
            <w:rPr>
              <w:lang w:val="en-GB"/>
            </w:rPr>
          </w:rPrChange>
        </w:rPr>
        <w:t>die selbe</w:t>
      </w:r>
      <w:proofErr w:type="spellEnd"/>
      <w:proofErr w:type="gramEnd"/>
      <w:r w:rsidRPr="00C60FA6">
        <w:rPr>
          <w:rPrChange w:id="32" w:author="Tom Baker" w:date="2021-02-21T09:52:00Z">
            <w:rPr>
              <w:lang w:val="en-GB"/>
            </w:rPr>
          </w:rPrChange>
        </w:rPr>
        <w:t xml:space="preserve"> Kraft bei selber Frequenz, Schadensakkumulation - wie die Reihenfolge der Belastung eine Auswirkung hat auf die Lebensdauer.</w:t>
      </w:r>
    </w:p>
    <w:p w14:paraId="26D82132" w14:textId="77777777" w:rsidR="00362408" w:rsidRPr="00C60FA6" w:rsidRDefault="0039649D">
      <w:pPr>
        <w:rPr>
          <w:rPrChange w:id="33" w:author="Tom Baker" w:date="2021-02-21T09:52:00Z">
            <w:rPr>
              <w:lang w:val="en-GB"/>
            </w:rPr>
          </w:rPrChange>
        </w:rPr>
      </w:pPr>
      <w:r w:rsidRPr="00C60FA6">
        <w:rPr>
          <w:rPrChange w:id="34" w:author="Tom Baker" w:date="2021-02-21T09:52:00Z">
            <w:rPr>
              <w:lang w:val="en-GB"/>
            </w:rPr>
          </w:rPrChange>
        </w:rPr>
        <w:t xml:space="preserve">Ansatz - mechanisch/mathematisches </w:t>
      </w:r>
      <w:proofErr w:type="gramStart"/>
      <w:r w:rsidRPr="00C60FA6">
        <w:rPr>
          <w:rPrChange w:id="35" w:author="Tom Baker" w:date="2021-02-21T09:52:00Z">
            <w:rPr>
              <w:lang w:val="en-GB"/>
            </w:rPr>
          </w:rPrChange>
        </w:rPr>
        <w:t>Modell</w:t>
      </w:r>
      <w:proofErr w:type="gramEnd"/>
      <w:r w:rsidRPr="00C60FA6">
        <w:rPr>
          <w:rPrChange w:id="36" w:author="Tom Baker" w:date="2021-02-21T09:52:00Z">
            <w:rPr>
              <w:lang w:val="en-GB"/>
            </w:rPr>
          </w:rPrChange>
        </w:rPr>
        <w:t xml:space="preserve"> um die Lebensdauer abschätzen zu können unter Berücksichtigung der Frequenz, Spannung, Temperaturerhöhung, vorherige Schadenspunkte.</w:t>
      </w:r>
    </w:p>
    <w:p w14:paraId="4C7E4DCF" w14:textId="77777777" w:rsidR="00362408" w:rsidRPr="00C60FA6" w:rsidRDefault="0039649D">
      <w:pPr>
        <w:rPr>
          <w:rPrChange w:id="37" w:author="Tom Baker" w:date="2021-02-21T09:52:00Z">
            <w:rPr>
              <w:lang w:val="en-GB"/>
            </w:rPr>
          </w:rPrChange>
        </w:rPr>
      </w:pPr>
      <w:r w:rsidRPr="00C60FA6">
        <w:rPr>
          <w:rPrChange w:id="38" w:author="Tom Baker" w:date="2021-02-21T09:52:00Z">
            <w:rPr>
              <w:lang w:val="en-GB"/>
            </w:rPr>
          </w:rPrChange>
        </w:rPr>
        <w:t xml:space="preserve">Basiert auf 90 Grad Daten, bei dem die Kräfte durch das Matrixmaterial geleitet werden. Anschließend ein Vergleich mit 0 Grad - Kraft anders durch das </w:t>
      </w:r>
      <w:proofErr w:type="spellStart"/>
      <w:r w:rsidRPr="00C60FA6">
        <w:rPr>
          <w:rPrChange w:id="39" w:author="Tom Baker" w:date="2021-02-21T09:52:00Z">
            <w:rPr>
              <w:lang w:val="en-GB"/>
            </w:rPr>
          </w:rPrChange>
        </w:rPr>
        <w:t>bauteil</w:t>
      </w:r>
      <w:proofErr w:type="spellEnd"/>
      <w:r w:rsidRPr="00C60FA6">
        <w:rPr>
          <w:rPrChange w:id="40" w:author="Tom Baker" w:date="2021-02-21T09:52:00Z">
            <w:rPr>
              <w:lang w:val="en-GB"/>
            </w:rPr>
          </w:rPrChange>
        </w:rPr>
        <w:t xml:space="preserve"> geleitet. Anpassung basierend auf Faserorientierung (Ergebnissen eines CT Scans) als möglicher Vorfaktor.</w:t>
      </w:r>
    </w:p>
    <w:p w14:paraId="247BE574" w14:textId="77777777" w:rsidR="00362408" w:rsidRPr="00C60FA6" w:rsidRDefault="0039649D">
      <w:pPr>
        <w:rPr>
          <w:rPrChange w:id="41" w:author="Tom Baker" w:date="2021-02-21T09:52:00Z">
            <w:rPr>
              <w:lang w:val="en-GB"/>
            </w:rPr>
          </w:rPrChange>
        </w:rPr>
      </w:pPr>
      <w:r w:rsidRPr="00C60FA6">
        <w:rPr>
          <w:rPrChange w:id="42" w:author="Tom Baker" w:date="2021-02-21T09:52:00Z">
            <w:rPr>
              <w:lang w:val="en-GB"/>
            </w:rPr>
          </w:rPrChange>
        </w:rPr>
        <w:t>Abgleich mit Versuchen eines anderen Materials?</w:t>
      </w:r>
    </w:p>
    <w:p w14:paraId="401E5228" w14:textId="77777777" w:rsidR="00362408" w:rsidRPr="00C60FA6" w:rsidRDefault="0039649D">
      <w:pPr>
        <w:rPr>
          <w:rPrChange w:id="43" w:author="Tom Baker" w:date="2021-02-21T09:52:00Z">
            <w:rPr>
              <w:lang w:val="en-GB"/>
            </w:rPr>
          </w:rPrChange>
        </w:rPr>
      </w:pPr>
      <w:r w:rsidRPr="00C60FA6">
        <w:rPr>
          <w:rPrChange w:id="44" w:author="Tom Baker" w:date="2021-02-21T09:52:00Z">
            <w:rPr>
              <w:lang w:val="en-GB"/>
            </w:rPr>
          </w:rPrChange>
        </w:rPr>
        <w:t xml:space="preserve">Ergebnisse auf mehr Bauteile </w:t>
      </w:r>
      <w:proofErr w:type="spellStart"/>
      <w:r w:rsidRPr="00C60FA6">
        <w:rPr>
          <w:rPrChange w:id="45" w:author="Tom Baker" w:date="2021-02-21T09:52:00Z">
            <w:rPr>
              <w:lang w:val="en-GB"/>
            </w:rPr>
          </w:rPrChange>
        </w:rPr>
        <w:t>uübertragen</w:t>
      </w:r>
      <w:proofErr w:type="spellEnd"/>
      <w:r w:rsidRPr="00C60FA6">
        <w:rPr>
          <w:rPrChange w:id="46" w:author="Tom Baker" w:date="2021-02-21T09:52:00Z">
            <w:rPr>
              <w:lang w:val="en-GB"/>
            </w:rPr>
          </w:rPrChange>
        </w:rPr>
        <w:t xml:space="preserve"> zu </w:t>
      </w:r>
      <w:proofErr w:type="spellStart"/>
      <w:r w:rsidRPr="00C60FA6">
        <w:rPr>
          <w:rPrChange w:id="47" w:author="Tom Baker" w:date="2021-02-21T09:52:00Z">
            <w:rPr>
              <w:lang w:val="en-GB"/>
            </w:rPr>
          </w:rPrChange>
        </w:rPr>
        <w:t>koönnen</w:t>
      </w:r>
      <w:proofErr w:type="spellEnd"/>
      <w:r w:rsidRPr="00C60FA6">
        <w:rPr>
          <w:rPrChange w:id="48" w:author="Tom Baker" w:date="2021-02-21T09:52:00Z">
            <w:rPr>
              <w:lang w:val="en-GB"/>
            </w:rPr>
          </w:rPrChange>
        </w:rPr>
        <w:t>, Bauteile - 3D Rippenbauteil im 3 Punkt Biegeversuch. Simulation - sowohl die Stellen des Versagens (</w:t>
      </w:r>
      <w:proofErr w:type="spellStart"/>
      <w:r w:rsidRPr="00C60FA6">
        <w:rPr>
          <w:rPrChange w:id="49" w:author="Tom Baker" w:date="2021-02-21T09:52:00Z">
            <w:rPr>
              <w:lang w:val="en-GB"/>
            </w:rPr>
          </w:rPrChange>
        </w:rPr>
        <w:t>Tsai</w:t>
      </w:r>
      <w:proofErr w:type="spellEnd"/>
      <w:r w:rsidRPr="00C60FA6">
        <w:rPr>
          <w:rPrChange w:id="50" w:author="Tom Baker" w:date="2021-02-21T09:52:00Z">
            <w:rPr>
              <w:lang w:val="en-GB"/>
            </w:rPr>
          </w:rPrChange>
        </w:rPr>
        <w:t xml:space="preserve">-Hill Kriteriums), als auch die Anzahl der Zyklen, basierend darauf wie die </w:t>
      </w:r>
      <w:proofErr w:type="spellStart"/>
      <w:r w:rsidRPr="00C60FA6">
        <w:rPr>
          <w:rPrChange w:id="51" w:author="Tom Baker" w:date="2021-02-21T09:52:00Z">
            <w:rPr>
              <w:lang w:val="en-GB"/>
            </w:rPr>
          </w:rPrChange>
        </w:rPr>
        <w:t>Kraäfte</w:t>
      </w:r>
      <w:proofErr w:type="spellEnd"/>
      <w:r w:rsidRPr="00C60FA6">
        <w:rPr>
          <w:rPrChange w:id="52" w:author="Tom Baker" w:date="2021-02-21T09:52:00Z">
            <w:rPr>
              <w:lang w:val="en-GB"/>
            </w:rPr>
          </w:rPrChange>
        </w:rPr>
        <w:t xml:space="preserve"> in der Simulation durch das Bauteil geleitet werden, wie die Faserorientierung im Bauteil ist und an welchen Stellen das Bauteil mit einer maximalen Spannung konfrontiert wird. </w:t>
      </w:r>
    </w:p>
    <w:p w14:paraId="66429927" w14:textId="77777777" w:rsidR="00362408" w:rsidRPr="00C60FA6" w:rsidRDefault="00362408">
      <w:pPr>
        <w:rPr>
          <w:rPrChange w:id="53" w:author="Tom Baker" w:date="2021-02-21T09:52:00Z">
            <w:rPr>
              <w:lang w:val="en-GB"/>
            </w:rPr>
          </w:rPrChange>
        </w:rPr>
      </w:pPr>
    </w:p>
    <w:p w14:paraId="23FA5818" w14:textId="77777777" w:rsidR="00362408" w:rsidRPr="00C60FA6" w:rsidRDefault="00362408">
      <w:pPr>
        <w:rPr>
          <w:rPrChange w:id="54" w:author="Tom Baker" w:date="2021-02-21T09:52:00Z">
            <w:rPr>
              <w:lang w:val="en-GB"/>
            </w:rPr>
          </w:rPrChange>
        </w:rPr>
      </w:pPr>
    </w:p>
    <w:p w14:paraId="56124BE9" w14:textId="77777777" w:rsidR="00362408" w:rsidRPr="00C60FA6" w:rsidRDefault="0039649D">
      <w:pPr>
        <w:rPr>
          <w:rPrChange w:id="55" w:author="Tom Baker" w:date="2021-02-21T09:52:00Z">
            <w:rPr>
              <w:lang w:val="en-GB"/>
            </w:rPr>
          </w:rPrChange>
        </w:rPr>
      </w:pPr>
      <w:r w:rsidRPr="00C60FA6">
        <w:rPr>
          <w:rPrChange w:id="56" w:author="Tom Baker" w:date="2021-02-21T09:52:00Z">
            <w:rPr>
              <w:lang w:val="en-GB"/>
            </w:rPr>
          </w:rPrChange>
        </w:rPr>
        <w:t>[1-2 Seiten]</w:t>
      </w:r>
    </w:p>
    <w:p w14:paraId="16F71685" w14:textId="77777777" w:rsidR="00362408" w:rsidRPr="00C60FA6" w:rsidRDefault="0039649D">
      <w:pPr>
        <w:rPr>
          <w:rPrChange w:id="57" w:author="Tom Baker" w:date="2021-02-21T09:52:00Z">
            <w:rPr>
              <w:lang w:val="en-GB"/>
            </w:rPr>
          </w:rPrChange>
        </w:rPr>
      </w:pPr>
      <w:r w:rsidRPr="00C60FA6">
        <w:rPr>
          <w:rPrChange w:id="58" w:author="Tom Baker" w:date="2021-02-21T09:52:00Z">
            <w:rPr>
              <w:lang w:val="en-GB"/>
            </w:rPr>
          </w:rPrChange>
        </w:rPr>
        <w:t xml:space="preserve">Die Einleitung als Erläuterung zur Problemstellung ist je nach Art der Arbeit (Literaturrecherche, praktische oder konstruktive Arbeit) mehr oder weniger ausführlich, jedoch grundsätzlich in </w:t>
      </w:r>
      <w:r w:rsidRPr="00C60FA6">
        <w:rPr>
          <w:rPrChange w:id="59" w:author="Tom Baker" w:date="2021-02-21T09:52:00Z">
            <w:rPr>
              <w:lang w:val="en-GB"/>
            </w:rPr>
          </w:rPrChange>
        </w:rPr>
        <w:lastRenderedPageBreak/>
        <w:t>kurzer, prägnanter Form abzufassen. Ziel ist es, dem Leser den Einstieg in das Problem zu ermöglichen.</w:t>
      </w:r>
    </w:p>
    <w:p w14:paraId="20279CDF" w14:textId="77777777" w:rsidR="00362408" w:rsidRPr="00C60FA6" w:rsidRDefault="00362408">
      <w:pPr>
        <w:rPr>
          <w:rPrChange w:id="60" w:author="Tom Baker" w:date="2021-02-21T09:52:00Z">
            <w:rPr>
              <w:lang w:val="en-GB"/>
            </w:rPr>
          </w:rPrChange>
        </w:rPr>
      </w:pPr>
    </w:p>
    <w:tbl>
      <w:tblPr>
        <w:tblStyle w:val="a"/>
        <w:tblW w:w="92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70"/>
        <w:gridCol w:w="3070"/>
        <w:gridCol w:w="3070"/>
      </w:tblGrid>
      <w:tr w:rsidR="00362408" w:rsidRPr="00C27440" w14:paraId="3657A10A" w14:textId="77777777">
        <w:tc>
          <w:tcPr>
            <w:tcW w:w="3070" w:type="dxa"/>
            <w:tcBorders>
              <w:bottom w:val="nil"/>
              <w:right w:val="nil"/>
            </w:tcBorders>
          </w:tcPr>
          <w:p w14:paraId="2AB9E577" w14:textId="77777777" w:rsidR="00362408" w:rsidRPr="00C27440" w:rsidRDefault="0039649D">
            <w:pPr>
              <w:pBdr>
                <w:top w:val="nil"/>
                <w:left w:val="nil"/>
                <w:bottom w:val="nil"/>
                <w:right w:val="nil"/>
                <w:between w:val="nil"/>
              </w:pBdr>
              <w:spacing w:before="60" w:after="60" w:line="240" w:lineRule="auto"/>
              <w:jc w:val="left"/>
              <w:rPr>
                <w:b/>
                <w:color w:val="000000"/>
                <w:lang w:val="en-GB"/>
              </w:rPr>
            </w:pPr>
            <w:proofErr w:type="spellStart"/>
            <w:r w:rsidRPr="00C27440">
              <w:rPr>
                <w:b/>
                <w:color w:val="000000"/>
                <w:lang w:val="en-GB"/>
              </w:rPr>
              <w:t>Kennwert</w:t>
            </w:r>
            <w:proofErr w:type="spellEnd"/>
          </w:p>
        </w:tc>
        <w:tc>
          <w:tcPr>
            <w:tcW w:w="3070" w:type="dxa"/>
            <w:tcBorders>
              <w:top w:val="single" w:sz="12" w:space="0" w:color="000000"/>
              <w:left w:val="single" w:sz="12" w:space="0" w:color="000000"/>
              <w:bottom w:val="nil"/>
            </w:tcBorders>
          </w:tcPr>
          <w:p w14:paraId="38A4C087" w14:textId="77777777" w:rsidR="00362408" w:rsidRPr="00C27440" w:rsidRDefault="0039649D">
            <w:pPr>
              <w:pBdr>
                <w:top w:val="nil"/>
                <w:left w:val="nil"/>
                <w:bottom w:val="nil"/>
                <w:right w:val="nil"/>
                <w:between w:val="nil"/>
              </w:pBdr>
              <w:spacing w:before="60" w:after="60" w:line="240" w:lineRule="auto"/>
              <w:jc w:val="center"/>
              <w:rPr>
                <w:b/>
                <w:color w:val="000000"/>
                <w:lang w:val="en-GB"/>
              </w:rPr>
            </w:pPr>
            <w:r w:rsidRPr="00C27440">
              <w:rPr>
                <w:b/>
                <w:color w:val="000000"/>
                <w:lang w:val="en-GB"/>
              </w:rPr>
              <w:t>Material 1</w:t>
            </w:r>
          </w:p>
        </w:tc>
        <w:tc>
          <w:tcPr>
            <w:tcW w:w="3070" w:type="dxa"/>
            <w:tcBorders>
              <w:bottom w:val="nil"/>
            </w:tcBorders>
          </w:tcPr>
          <w:p w14:paraId="237ABAA9" w14:textId="77777777" w:rsidR="00362408" w:rsidRPr="00C27440" w:rsidRDefault="0039649D">
            <w:pPr>
              <w:pBdr>
                <w:top w:val="nil"/>
                <w:left w:val="nil"/>
                <w:bottom w:val="nil"/>
                <w:right w:val="nil"/>
                <w:between w:val="nil"/>
              </w:pBdr>
              <w:spacing w:before="60" w:after="60" w:line="240" w:lineRule="auto"/>
              <w:jc w:val="center"/>
              <w:rPr>
                <w:b/>
                <w:color w:val="000000"/>
                <w:lang w:val="en-GB"/>
              </w:rPr>
            </w:pPr>
            <w:r w:rsidRPr="00C27440">
              <w:rPr>
                <w:b/>
                <w:color w:val="000000"/>
                <w:lang w:val="en-GB"/>
              </w:rPr>
              <w:t>Material 2</w:t>
            </w:r>
          </w:p>
        </w:tc>
      </w:tr>
      <w:tr w:rsidR="00362408" w:rsidRPr="00C27440" w14:paraId="023588FB" w14:textId="77777777">
        <w:tc>
          <w:tcPr>
            <w:tcW w:w="3070" w:type="dxa"/>
            <w:tcBorders>
              <w:top w:val="single" w:sz="12" w:space="0" w:color="000000"/>
              <w:bottom w:val="single" w:sz="6" w:space="0" w:color="000000"/>
              <w:right w:val="nil"/>
            </w:tcBorders>
          </w:tcPr>
          <w:p w14:paraId="5AC9C696" w14:textId="77777777" w:rsidR="00362408" w:rsidRPr="00C27440" w:rsidRDefault="0039649D">
            <w:pPr>
              <w:pBdr>
                <w:top w:val="nil"/>
                <w:left w:val="nil"/>
                <w:bottom w:val="nil"/>
                <w:right w:val="nil"/>
                <w:between w:val="nil"/>
              </w:pBdr>
              <w:spacing w:before="60" w:after="60" w:line="240" w:lineRule="auto"/>
              <w:jc w:val="left"/>
              <w:rPr>
                <w:color w:val="000000"/>
                <w:lang w:val="en-GB"/>
              </w:rPr>
            </w:pPr>
            <w:r w:rsidRPr="00C27440">
              <w:rPr>
                <w:color w:val="000000"/>
                <w:lang w:val="en-GB"/>
              </w:rPr>
              <w:t>A</w:t>
            </w:r>
          </w:p>
        </w:tc>
        <w:tc>
          <w:tcPr>
            <w:tcW w:w="3070" w:type="dxa"/>
            <w:tcBorders>
              <w:top w:val="single" w:sz="12" w:space="0" w:color="000000"/>
              <w:left w:val="single" w:sz="12" w:space="0" w:color="000000"/>
              <w:bottom w:val="single" w:sz="6" w:space="0" w:color="000000"/>
            </w:tcBorders>
          </w:tcPr>
          <w:p w14:paraId="09D44D0D"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10</w:t>
            </w:r>
          </w:p>
        </w:tc>
        <w:tc>
          <w:tcPr>
            <w:tcW w:w="3070" w:type="dxa"/>
            <w:tcBorders>
              <w:top w:val="single" w:sz="12" w:space="0" w:color="000000"/>
              <w:bottom w:val="single" w:sz="6" w:space="0" w:color="000000"/>
            </w:tcBorders>
          </w:tcPr>
          <w:p w14:paraId="309C960F"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100</w:t>
            </w:r>
          </w:p>
        </w:tc>
      </w:tr>
      <w:tr w:rsidR="00362408" w:rsidRPr="00C27440" w14:paraId="0DA560EF" w14:textId="77777777">
        <w:tc>
          <w:tcPr>
            <w:tcW w:w="3070" w:type="dxa"/>
            <w:tcBorders>
              <w:top w:val="nil"/>
              <w:right w:val="nil"/>
            </w:tcBorders>
          </w:tcPr>
          <w:p w14:paraId="5AD4BC41" w14:textId="77777777" w:rsidR="00362408" w:rsidRPr="00C27440" w:rsidRDefault="0039649D">
            <w:pPr>
              <w:pBdr>
                <w:top w:val="nil"/>
                <w:left w:val="nil"/>
                <w:bottom w:val="nil"/>
                <w:right w:val="nil"/>
                <w:between w:val="nil"/>
              </w:pBdr>
              <w:spacing w:before="60" w:after="60" w:line="240" w:lineRule="auto"/>
              <w:jc w:val="left"/>
              <w:rPr>
                <w:color w:val="000000"/>
                <w:lang w:val="en-GB"/>
              </w:rPr>
            </w:pPr>
            <w:r w:rsidRPr="00C27440">
              <w:rPr>
                <w:color w:val="000000"/>
                <w:lang w:val="en-GB"/>
              </w:rPr>
              <w:t>B</w:t>
            </w:r>
          </w:p>
        </w:tc>
        <w:tc>
          <w:tcPr>
            <w:tcW w:w="3070" w:type="dxa"/>
            <w:tcBorders>
              <w:top w:val="nil"/>
              <w:left w:val="single" w:sz="12" w:space="0" w:color="000000"/>
            </w:tcBorders>
          </w:tcPr>
          <w:p w14:paraId="2E46F6DD"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20</w:t>
            </w:r>
          </w:p>
        </w:tc>
        <w:tc>
          <w:tcPr>
            <w:tcW w:w="3070" w:type="dxa"/>
            <w:tcBorders>
              <w:top w:val="nil"/>
            </w:tcBorders>
          </w:tcPr>
          <w:p w14:paraId="73794051"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200</w:t>
            </w:r>
          </w:p>
        </w:tc>
      </w:tr>
      <w:tr w:rsidR="00362408" w:rsidRPr="00C27440" w14:paraId="40BE730F" w14:textId="77777777">
        <w:tc>
          <w:tcPr>
            <w:tcW w:w="3070" w:type="dxa"/>
            <w:tcBorders>
              <w:right w:val="nil"/>
            </w:tcBorders>
          </w:tcPr>
          <w:p w14:paraId="1C846DE5" w14:textId="77777777" w:rsidR="00362408" w:rsidRPr="00C27440" w:rsidRDefault="0039649D">
            <w:pPr>
              <w:pBdr>
                <w:top w:val="nil"/>
                <w:left w:val="nil"/>
                <w:bottom w:val="nil"/>
                <w:right w:val="nil"/>
                <w:between w:val="nil"/>
              </w:pBdr>
              <w:spacing w:before="60" w:after="60" w:line="240" w:lineRule="auto"/>
              <w:jc w:val="left"/>
              <w:rPr>
                <w:color w:val="000000"/>
                <w:lang w:val="en-GB"/>
              </w:rPr>
            </w:pPr>
            <w:r w:rsidRPr="00C27440">
              <w:rPr>
                <w:color w:val="000000"/>
                <w:lang w:val="en-GB"/>
              </w:rPr>
              <w:t>C</w:t>
            </w:r>
          </w:p>
        </w:tc>
        <w:tc>
          <w:tcPr>
            <w:tcW w:w="3070" w:type="dxa"/>
            <w:tcBorders>
              <w:left w:val="single" w:sz="12" w:space="0" w:color="000000"/>
            </w:tcBorders>
          </w:tcPr>
          <w:p w14:paraId="1F789F18"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30</w:t>
            </w:r>
          </w:p>
        </w:tc>
        <w:tc>
          <w:tcPr>
            <w:tcW w:w="3070" w:type="dxa"/>
          </w:tcPr>
          <w:p w14:paraId="717C1855"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300</w:t>
            </w:r>
          </w:p>
        </w:tc>
      </w:tr>
      <w:tr w:rsidR="00362408" w:rsidRPr="00C27440" w14:paraId="0F16A0E2" w14:textId="77777777">
        <w:tc>
          <w:tcPr>
            <w:tcW w:w="3070" w:type="dxa"/>
            <w:tcBorders>
              <w:right w:val="nil"/>
            </w:tcBorders>
          </w:tcPr>
          <w:p w14:paraId="6550DBCA" w14:textId="77777777" w:rsidR="00362408" w:rsidRPr="00C27440" w:rsidRDefault="0039649D">
            <w:pPr>
              <w:pBdr>
                <w:top w:val="nil"/>
                <w:left w:val="nil"/>
                <w:bottom w:val="nil"/>
                <w:right w:val="nil"/>
                <w:between w:val="nil"/>
              </w:pBdr>
              <w:spacing w:before="60" w:after="60" w:line="240" w:lineRule="auto"/>
              <w:jc w:val="left"/>
              <w:rPr>
                <w:color w:val="000000"/>
                <w:lang w:val="en-GB"/>
              </w:rPr>
            </w:pPr>
            <w:r w:rsidRPr="00C27440">
              <w:rPr>
                <w:color w:val="000000"/>
                <w:lang w:val="en-GB"/>
              </w:rPr>
              <w:t>D</w:t>
            </w:r>
          </w:p>
        </w:tc>
        <w:tc>
          <w:tcPr>
            <w:tcW w:w="3070" w:type="dxa"/>
            <w:tcBorders>
              <w:left w:val="single" w:sz="12" w:space="0" w:color="000000"/>
              <w:bottom w:val="single" w:sz="12" w:space="0" w:color="000000"/>
            </w:tcBorders>
          </w:tcPr>
          <w:p w14:paraId="6A0CD050"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40</w:t>
            </w:r>
          </w:p>
        </w:tc>
        <w:tc>
          <w:tcPr>
            <w:tcW w:w="3070" w:type="dxa"/>
          </w:tcPr>
          <w:p w14:paraId="08A0778A"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400</w:t>
            </w:r>
          </w:p>
        </w:tc>
      </w:tr>
    </w:tbl>
    <w:p w14:paraId="7226B6F8" w14:textId="77777777" w:rsidR="00362408" w:rsidRPr="00C27440" w:rsidRDefault="0039649D">
      <w:pPr>
        <w:pBdr>
          <w:top w:val="nil"/>
          <w:left w:val="nil"/>
          <w:bottom w:val="nil"/>
          <w:right w:val="nil"/>
          <w:between w:val="nil"/>
        </w:pBdr>
        <w:spacing w:line="240" w:lineRule="auto"/>
        <w:ind w:left="1304" w:hanging="1304"/>
        <w:rPr>
          <w:i/>
          <w:color w:val="000000"/>
          <w:lang w:val="en-GB"/>
        </w:rPr>
      </w:pPr>
      <w:bookmarkStart w:id="61" w:name="_heading=h.tyjcwt" w:colFirst="0" w:colLast="0"/>
      <w:bookmarkEnd w:id="61"/>
      <w:proofErr w:type="spellStart"/>
      <w:r w:rsidRPr="00C27440">
        <w:rPr>
          <w:i/>
          <w:color w:val="000000"/>
          <w:lang w:val="en-GB"/>
        </w:rPr>
        <w:t>Tabelle</w:t>
      </w:r>
      <w:proofErr w:type="spellEnd"/>
      <w:r w:rsidRPr="00C27440">
        <w:rPr>
          <w:i/>
          <w:color w:val="000000"/>
          <w:lang w:val="en-GB"/>
        </w:rPr>
        <w:t xml:space="preserve"> 3.1:</w:t>
      </w:r>
      <w:r w:rsidRPr="00C27440">
        <w:rPr>
          <w:i/>
          <w:color w:val="000000"/>
          <w:lang w:val="en-GB"/>
        </w:rPr>
        <w:tab/>
      </w:r>
      <w:proofErr w:type="spellStart"/>
      <w:r w:rsidRPr="00C27440">
        <w:rPr>
          <w:i/>
          <w:color w:val="000000"/>
          <w:lang w:val="en-GB"/>
        </w:rPr>
        <w:t>Beispieltabelle</w:t>
      </w:r>
      <w:proofErr w:type="spellEnd"/>
    </w:p>
    <w:p w14:paraId="52464320" w14:textId="00416DB2" w:rsidR="00362408" w:rsidRPr="00C27440" w:rsidRDefault="003A6CE2">
      <w:pPr>
        <w:rPr>
          <w:lang w:val="en-GB"/>
        </w:rPr>
      </w:pPr>
      <w:ins w:id="62" w:author="Tom Baker" w:date="2021-02-21T20:00:00Z">
        <w:r>
          <w:rPr>
            <w:lang w:val="en-GB"/>
          </w:rPr>
          <w:t>-</w:t>
        </w:r>
        <w:r>
          <w:rPr>
            <w:lang w:val="en-GB"/>
          </w:rPr>
          <w:softHyphen/>
        </w:r>
        <w:r>
          <w:rPr>
            <w:lang w:val="en-GB"/>
          </w:rPr>
          <w:softHyphen/>
        </w:r>
      </w:ins>
    </w:p>
    <w:tbl>
      <w:tblPr>
        <w:tblStyle w:val="a0"/>
        <w:tblW w:w="9210" w:type="dxa"/>
        <w:tblLayout w:type="fixed"/>
        <w:tblLook w:val="0000" w:firstRow="0" w:lastRow="0" w:firstColumn="0" w:lastColumn="0" w:noHBand="0" w:noVBand="0"/>
      </w:tblPr>
      <w:tblGrid>
        <w:gridCol w:w="8008"/>
        <w:gridCol w:w="1202"/>
      </w:tblGrid>
      <w:tr w:rsidR="00362408" w:rsidRPr="00C27440" w14:paraId="79A73B06" w14:textId="77777777">
        <w:tc>
          <w:tcPr>
            <w:tcW w:w="8008" w:type="dxa"/>
          </w:tcPr>
          <w:p w14:paraId="6C8A065A" w14:textId="77777777" w:rsidR="00362408" w:rsidRPr="00C27440" w:rsidRDefault="0050201D">
            <w:pPr>
              <w:pBdr>
                <w:top w:val="nil"/>
                <w:left w:val="nil"/>
                <w:bottom w:val="nil"/>
                <w:right w:val="nil"/>
                <w:between w:val="nil"/>
              </w:pBdr>
              <w:tabs>
                <w:tab w:val="center" w:pos="4536"/>
                <w:tab w:val="right" w:pos="9072"/>
              </w:tabs>
              <w:spacing w:before="120" w:line="240" w:lineRule="auto"/>
              <w:jc w:val="center"/>
              <w:rPr>
                <w:color w:val="000000"/>
                <w:lang w:val="en-GB"/>
              </w:rPr>
            </w:pPr>
            <w:r w:rsidRPr="00D80423">
              <w:rPr>
                <w:noProof/>
                <w:color w:val="000000"/>
                <w:sz w:val="36"/>
                <w:szCs w:val="36"/>
                <w:vertAlign w:val="subscript"/>
                <w:lang w:val="en-GB"/>
              </w:rPr>
              <w:object w:dxaOrig="2280" w:dyaOrig="720" w14:anchorId="32131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4.25pt;height:36pt;mso-width-percent:0;mso-height-percent:0;mso-width-percent:0;mso-height-percent:0" o:ole="">
                  <v:imagedata r:id="rId14" o:title=""/>
                </v:shape>
                <o:OLEObject Type="Embed" ProgID="Equation.2" ShapeID="_x0000_i1025" DrawAspect="Content" ObjectID="_1675445505" r:id="rId15"/>
              </w:object>
            </w:r>
          </w:p>
        </w:tc>
        <w:tc>
          <w:tcPr>
            <w:tcW w:w="1202" w:type="dxa"/>
            <w:vAlign w:val="center"/>
          </w:tcPr>
          <w:p w14:paraId="0622A1D6" w14:textId="77777777" w:rsidR="00362408" w:rsidRPr="00C27440" w:rsidRDefault="0039649D">
            <w:pPr>
              <w:pBdr>
                <w:top w:val="nil"/>
                <w:left w:val="nil"/>
                <w:bottom w:val="nil"/>
                <w:right w:val="nil"/>
                <w:between w:val="nil"/>
              </w:pBdr>
              <w:spacing w:after="0" w:line="240" w:lineRule="auto"/>
              <w:jc w:val="right"/>
              <w:rPr>
                <w:i/>
                <w:color w:val="000000"/>
                <w:lang w:val="en-GB"/>
              </w:rPr>
            </w:pPr>
            <w:r w:rsidRPr="00C27440">
              <w:rPr>
                <w:i/>
                <w:color w:val="000000"/>
                <w:lang w:val="en-GB"/>
              </w:rPr>
              <w:t>(Gl. 3.1)</w:t>
            </w:r>
          </w:p>
        </w:tc>
      </w:tr>
    </w:tbl>
    <w:p w14:paraId="1F903C6F" w14:textId="77777777" w:rsidR="00362408" w:rsidRPr="00C27440" w:rsidRDefault="00362408">
      <w:pPr>
        <w:rPr>
          <w:lang w:val="en-GB"/>
        </w:rPr>
      </w:pPr>
    </w:p>
    <w:p w14:paraId="7B6B2D7C" w14:textId="77777777" w:rsidR="00362408" w:rsidRPr="00C27440" w:rsidRDefault="0039649D" w:rsidP="007D5503">
      <w:pPr>
        <w:pStyle w:val="Heading1"/>
        <w:numPr>
          <w:ilvl w:val="0"/>
          <w:numId w:val="11"/>
        </w:numPr>
        <w:rPr>
          <w:lang w:val="en-GB"/>
        </w:rPr>
      </w:pPr>
      <w:r w:rsidRPr="00C27440">
        <w:rPr>
          <w:lang w:val="en-GB"/>
        </w:rPr>
        <w:br w:type="page"/>
      </w:r>
      <w:bookmarkStart w:id="63" w:name="_Toc63852814"/>
      <w:r w:rsidR="008444E7" w:rsidRPr="00C27440">
        <w:rPr>
          <w:lang w:val="en-GB"/>
        </w:rPr>
        <w:lastRenderedPageBreak/>
        <w:t>State of the Art</w:t>
      </w:r>
      <w:bookmarkEnd w:id="63"/>
    </w:p>
    <w:p w14:paraId="4CE2E694" w14:textId="0FDC2E4C" w:rsidR="002D1165" w:rsidRPr="00C27440" w:rsidRDefault="002157D5">
      <w:pPr>
        <w:rPr>
          <w:lang w:val="en-GB"/>
        </w:rPr>
      </w:pPr>
      <w:r>
        <w:rPr>
          <w:lang w:val="en-GB"/>
        </w:rPr>
        <w:t xml:space="preserve">The main challenge in </w:t>
      </w:r>
      <w:del w:id="64" w:author="Tom Baker" w:date="2021-02-21T13:34:00Z">
        <w:r w:rsidDel="005F7352">
          <w:rPr>
            <w:lang w:val="en-GB"/>
          </w:rPr>
          <w:delText>laying out</w:delText>
        </w:r>
      </w:del>
      <w:ins w:id="65" w:author="Tom Baker" w:date="2021-02-21T13:34:00Z">
        <w:r w:rsidR="005F7352">
          <w:rPr>
            <w:lang w:val="en-GB"/>
          </w:rPr>
          <w:t>the design of</w:t>
        </w:r>
      </w:ins>
      <w:r>
        <w:rPr>
          <w:lang w:val="en-GB"/>
        </w:rPr>
        <w:t xml:space="preserve"> load-bearing mechanical</w:t>
      </w:r>
      <w:r w:rsidR="002D1165" w:rsidRPr="002D1165">
        <w:rPr>
          <w:lang w:val="en-GB"/>
        </w:rPr>
        <w:t xml:space="preserve"> components </w:t>
      </w:r>
      <w:r>
        <w:rPr>
          <w:lang w:val="en-GB"/>
        </w:rPr>
        <w:t xml:space="preserve">is </w:t>
      </w:r>
      <w:ins w:id="66" w:author="Tom Baker" w:date="2021-02-21T13:35:00Z">
        <w:r w:rsidR="005F7352">
          <w:rPr>
            <w:lang w:val="en-GB"/>
          </w:rPr>
          <w:t xml:space="preserve">to </w:t>
        </w:r>
      </w:ins>
      <w:r>
        <w:rPr>
          <w:lang w:val="en-GB"/>
        </w:rPr>
        <w:t>ensur</w:t>
      </w:r>
      <w:ins w:id="67" w:author="Tom Baker" w:date="2021-02-21T13:35:00Z">
        <w:r w:rsidR="005F7352">
          <w:rPr>
            <w:lang w:val="en-GB"/>
          </w:rPr>
          <w:t>e</w:t>
        </w:r>
      </w:ins>
      <w:del w:id="68" w:author="Tom Baker" w:date="2021-02-21T13:35:00Z">
        <w:r w:rsidDel="005F7352">
          <w:rPr>
            <w:lang w:val="en-GB"/>
          </w:rPr>
          <w:delText>ing</w:delText>
        </w:r>
      </w:del>
      <w:r>
        <w:rPr>
          <w:lang w:val="en-GB"/>
        </w:rPr>
        <w:t xml:space="preserve"> that the component</w:t>
      </w:r>
      <w:ins w:id="69" w:author="Tom Baker" w:date="2021-02-21T13:35:00Z">
        <w:r w:rsidR="005F7352">
          <w:rPr>
            <w:lang w:val="en-GB"/>
          </w:rPr>
          <w:t>s</w:t>
        </w:r>
      </w:ins>
      <w:r>
        <w:rPr>
          <w:lang w:val="en-GB"/>
        </w:rPr>
        <w:t xml:space="preserve"> can safely and durably withstand</w:t>
      </w:r>
      <w:r w:rsidR="002D1165" w:rsidRPr="002D1165">
        <w:rPr>
          <w:lang w:val="en-GB"/>
        </w:rPr>
        <w:t xml:space="preserve"> the loads and conditions to which </w:t>
      </w:r>
      <w:ins w:id="70" w:author="Tom Baker" w:date="2021-02-21T13:36:00Z">
        <w:r w:rsidR="005F7352">
          <w:rPr>
            <w:lang w:val="en-GB"/>
          </w:rPr>
          <w:t>they are</w:t>
        </w:r>
      </w:ins>
      <w:del w:id="71" w:author="Tom Baker" w:date="2021-02-21T13:35:00Z">
        <w:r w:rsidDel="005F7352">
          <w:rPr>
            <w:lang w:val="en-GB"/>
          </w:rPr>
          <w:delText>it is</w:delText>
        </w:r>
      </w:del>
      <w:r w:rsidR="002D1165" w:rsidRPr="002D1165">
        <w:rPr>
          <w:lang w:val="en-GB"/>
        </w:rPr>
        <w:t xml:space="preserve"> </w:t>
      </w:r>
      <w:r w:rsidR="008F43DD">
        <w:rPr>
          <w:lang w:val="en-GB"/>
        </w:rPr>
        <w:t>likely to be subjected</w:t>
      </w:r>
      <w:r>
        <w:rPr>
          <w:lang w:val="en-GB"/>
        </w:rPr>
        <w:t xml:space="preserve"> while being as light as possible</w:t>
      </w:r>
      <w:r w:rsidR="002D1165" w:rsidRPr="002D1165">
        <w:rPr>
          <w:lang w:val="en-GB"/>
        </w:rPr>
        <w:t xml:space="preserve">. Since the load conditions for most components vary during use and </w:t>
      </w:r>
      <w:r w:rsidR="008F43DD">
        <w:rPr>
          <w:lang w:val="en-GB"/>
        </w:rPr>
        <w:t>material fatigue</w:t>
      </w:r>
      <w:r w:rsidR="002D1165" w:rsidRPr="002D1165">
        <w:rPr>
          <w:lang w:val="en-GB"/>
        </w:rPr>
        <w:t xml:space="preserve"> is non-linear, the load history and sequence </w:t>
      </w:r>
      <w:r>
        <w:rPr>
          <w:lang w:val="en-GB"/>
        </w:rPr>
        <w:t xml:space="preserve">of load phases </w:t>
      </w:r>
      <w:r w:rsidR="008F43DD">
        <w:rPr>
          <w:lang w:val="en-GB"/>
        </w:rPr>
        <w:t>should</w:t>
      </w:r>
      <w:r w:rsidR="002D1165" w:rsidRPr="002D1165">
        <w:rPr>
          <w:lang w:val="en-GB"/>
        </w:rPr>
        <w:t xml:space="preserve"> be considered</w:t>
      </w:r>
      <w:r w:rsidR="008F43DD">
        <w:rPr>
          <w:lang w:val="en-GB"/>
        </w:rPr>
        <w:t xml:space="preserve"> when </w:t>
      </w:r>
      <w:r w:rsidR="004B00BD">
        <w:rPr>
          <w:lang w:val="en-GB"/>
        </w:rPr>
        <w:t xml:space="preserve">predicting the service life and </w:t>
      </w:r>
      <w:r>
        <w:rPr>
          <w:lang w:val="en-GB"/>
        </w:rPr>
        <w:t xml:space="preserve">describing the </w:t>
      </w:r>
      <w:r w:rsidR="004B00BD">
        <w:rPr>
          <w:lang w:val="en-GB"/>
        </w:rPr>
        <w:t>fatigue progression of a material or component</w:t>
      </w:r>
      <w:r w:rsidR="002D1165" w:rsidRPr="002D1165">
        <w:rPr>
          <w:lang w:val="en-GB"/>
        </w:rPr>
        <w:t xml:space="preserve">. The following section </w:t>
      </w:r>
      <w:r w:rsidR="004B00BD">
        <w:rPr>
          <w:lang w:val="en-GB"/>
        </w:rPr>
        <w:t xml:space="preserve">highlights the properties of and </w:t>
      </w:r>
      <w:r w:rsidR="002D1165" w:rsidRPr="002D1165">
        <w:rPr>
          <w:lang w:val="en-GB"/>
        </w:rPr>
        <w:t xml:space="preserve">explains the need for reliable </w:t>
      </w:r>
      <w:r w:rsidR="004B00BD">
        <w:rPr>
          <w:lang w:val="en-GB"/>
        </w:rPr>
        <w:t>fatigue and</w:t>
      </w:r>
      <w:r w:rsidR="002D1165" w:rsidRPr="002D1165">
        <w:rPr>
          <w:lang w:val="en-GB"/>
        </w:rPr>
        <w:t xml:space="preserve"> damage accumulation models for components made of </w:t>
      </w:r>
      <w:r w:rsidR="004B00BD">
        <w:rPr>
          <w:lang w:val="en-GB"/>
        </w:rPr>
        <w:t>short</w:t>
      </w:r>
      <w:r>
        <w:rPr>
          <w:lang w:val="en-GB"/>
        </w:rPr>
        <w:t>-</w:t>
      </w:r>
      <w:r w:rsidR="002D1165" w:rsidRPr="002D1165">
        <w:rPr>
          <w:lang w:val="en-GB"/>
        </w:rPr>
        <w:t>fibre</w:t>
      </w:r>
      <w:r w:rsidR="004B00BD">
        <w:rPr>
          <w:lang w:val="en-GB"/>
        </w:rPr>
        <w:t xml:space="preserve"> </w:t>
      </w:r>
      <w:r w:rsidR="002D1165" w:rsidRPr="002D1165">
        <w:rPr>
          <w:lang w:val="en-GB"/>
        </w:rPr>
        <w:t>reinforced plastics</w:t>
      </w:r>
      <w:r w:rsidR="004B00BD">
        <w:rPr>
          <w:lang w:val="en-GB"/>
        </w:rPr>
        <w:t xml:space="preserve"> (SFRP)</w:t>
      </w:r>
      <w:r w:rsidR="002D1165" w:rsidRPr="002D1165">
        <w:rPr>
          <w:lang w:val="en-GB"/>
        </w:rPr>
        <w:t>.</w:t>
      </w:r>
    </w:p>
    <w:p w14:paraId="6C2AABF9" w14:textId="1B8D01A3" w:rsidR="00362408" w:rsidRPr="00C27440" w:rsidRDefault="00EC13C7" w:rsidP="00023545">
      <w:pPr>
        <w:pStyle w:val="Heading2"/>
        <w:numPr>
          <w:ilvl w:val="1"/>
          <w:numId w:val="11"/>
        </w:numPr>
        <w:rPr>
          <w:lang w:val="en-GB"/>
        </w:rPr>
      </w:pPr>
      <w:bookmarkStart w:id="72" w:name="_Toc63852815"/>
      <w:r>
        <w:rPr>
          <w:lang w:val="en-GB"/>
        </w:rPr>
        <w:t>Material Properties of Short Fibre Reinforced Plastics (SFRP)</w:t>
      </w:r>
      <w:bookmarkEnd w:id="72"/>
    </w:p>
    <w:p w14:paraId="694C4985" w14:textId="3A14BEA8" w:rsidR="00A81558" w:rsidRDefault="002D1165" w:rsidP="002D1165">
      <w:pPr>
        <w:rPr>
          <w:lang w:val="en-GB"/>
        </w:rPr>
      </w:pPr>
      <w:r w:rsidRPr="002D1165">
        <w:rPr>
          <w:lang w:val="en-GB"/>
        </w:rPr>
        <w:t xml:space="preserve">Fibre-reinforced plastics </w:t>
      </w:r>
      <w:r w:rsidR="00A81558">
        <w:rPr>
          <w:lang w:val="en-GB"/>
        </w:rPr>
        <w:t xml:space="preserve">have </w:t>
      </w:r>
      <w:ins w:id="73" w:author="Tom Baker" w:date="2021-02-21T13:38:00Z">
        <w:r w:rsidR="005F7352">
          <w:rPr>
            <w:lang w:val="en-GB"/>
          </w:rPr>
          <w:t xml:space="preserve">for many years </w:t>
        </w:r>
      </w:ins>
      <w:r w:rsidR="00A81558">
        <w:rPr>
          <w:lang w:val="en-GB"/>
        </w:rPr>
        <w:t xml:space="preserve">been gaining </w:t>
      </w:r>
      <w:ins w:id="74" w:author="Tom Baker" w:date="2021-02-21T13:38:00Z">
        <w:r w:rsidR="005F7352">
          <w:rPr>
            <w:lang w:val="en-GB"/>
          </w:rPr>
          <w:t xml:space="preserve">in </w:t>
        </w:r>
      </w:ins>
      <w:r w:rsidR="00A81558">
        <w:rPr>
          <w:lang w:val="en-GB"/>
        </w:rPr>
        <w:t>importance</w:t>
      </w:r>
      <w:del w:id="75" w:author="Tom Baker" w:date="2021-02-21T13:38:00Z">
        <w:r w:rsidR="00A81558" w:rsidDel="005F7352">
          <w:rPr>
            <w:lang w:val="en-GB"/>
          </w:rPr>
          <w:delText xml:space="preserve"> for many years</w:delText>
        </w:r>
      </w:del>
      <w:r w:rsidRPr="002D1165">
        <w:rPr>
          <w:lang w:val="en-GB"/>
        </w:rPr>
        <w:t xml:space="preserve">. Before the spread of the </w:t>
      </w:r>
      <w:r w:rsidR="00A81558">
        <w:rPr>
          <w:lang w:val="en-GB"/>
        </w:rPr>
        <w:t>COVID-19</w:t>
      </w:r>
      <w:r w:rsidRPr="002D1165">
        <w:rPr>
          <w:lang w:val="en-GB"/>
        </w:rPr>
        <w:t xml:space="preserve">, a </w:t>
      </w:r>
      <w:r w:rsidR="00A81558">
        <w:rPr>
          <w:lang w:val="en-GB"/>
        </w:rPr>
        <w:t xml:space="preserve">6% </w:t>
      </w:r>
      <w:r w:rsidRPr="002D1165">
        <w:rPr>
          <w:lang w:val="en-GB"/>
        </w:rPr>
        <w:t xml:space="preserve">global year-over-year growth </w:t>
      </w:r>
      <w:r w:rsidR="00A81558">
        <w:rPr>
          <w:lang w:val="en-GB"/>
        </w:rPr>
        <w:t xml:space="preserve">was forecast </w:t>
      </w:r>
      <w:r w:rsidRPr="002D1165">
        <w:rPr>
          <w:lang w:val="en-GB"/>
        </w:rPr>
        <w:t xml:space="preserve">for thermoplastic composites for </w:t>
      </w:r>
      <w:r w:rsidR="00A81558">
        <w:rPr>
          <w:lang w:val="en-GB"/>
        </w:rPr>
        <w:t xml:space="preserve">the year </w:t>
      </w:r>
      <w:r w:rsidRPr="002D1165">
        <w:rPr>
          <w:lang w:val="en-GB"/>
        </w:rPr>
        <w:t xml:space="preserve">2020 (a 6% </w:t>
      </w:r>
      <w:ins w:id="76" w:author="Tom Baker" w:date="2021-02-21T13:40:00Z">
        <w:r w:rsidR="004D3127">
          <w:rPr>
            <w:lang w:val="en-GB"/>
          </w:rPr>
          <w:t xml:space="preserve">increase over </w:t>
        </w:r>
      </w:ins>
      <w:del w:id="77" w:author="Tom Baker" w:date="2021-02-21T13:40:00Z">
        <w:r w:rsidRPr="002D1165" w:rsidDel="004D3127">
          <w:rPr>
            <w:lang w:val="en-GB"/>
          </w:rPr>
          <w:delText xml:space="preserve">higher growth than in </w:delText>
        </w:r>
      </w:del>
      <w:r w:rsidRPr="002D1165">
        <w:rPr>
          <w:lang w:val="en-GB"/>
        </w:rPr>
        <w:t xml:space="preserve">the previous year) [Tec19]. </w:t>
      </w:r>
      <w:r w:rsidR="00A81558">
        <w:rPr>
          <w:lang w:val="en-GB"/>
        </w:rPr>
        <w:t>Fibre</w:t>
      </w:r>
      <w:r w:rsidR="00B34295">
        <w:rPr>
          <w:lang w:val="en-GB"/>
        </w:rPr>
        <w:t>-</w:t>
      </w:r>
      <w:r w:rsidR="00A81558">
        <w:rPr>
          <w:lang w:val="en-GB"/>
        </w:rPr>
        <w:t>reinforced</w:t>
      </w:r>
      <w:r w:rsidR="00B34295">
        <w:rPr>
          <w:lang w:val="en-GB"/>
        </w:rPr>
        <w:t xml:space="preserve"> plastic have a high potential for lightweight construction due to their good mechanical properties and comparatively low density </w:t>
      </w:r>
      <w:r w:rsidR="00F12819">
        <w:rPr>
          <w:lang w:val="en-GB"/>
        </w:rPr>
        <w:t>[KVI Buch].</w:t>
      </w:r>
    </w:p>
    <w:p w14:paraId="04970B79" w14:textId="240D7942" w:rsidR="004B00BD" w:rsidRPr="002D1165" w:rsidRDefault="004B00BD" w:rsidP="004B00BD">
      <w:pPr>
        <w:pStyle w:val="Heading3"/>
        <w:numPr>
          <w:ilvl w:val="2"/>
          <w:numId w:val="11"/>
        </w:numPr>
        <w:rPr>
          <w:lang w:val="en-GB"/>
        </w:rPr>
      </w:pPr>
      <w:bookmarkStart w:id="78" w:name="_Toc63852816"/>
      <w:r>
        <w:rPr>
          <w:lang w:val="en-GB"/>
        </w:rPr>
        <w:t>Classification and Mechanical Properties</w:t>
      </w:r>
      <w:bookmarkEnd w:id="78"/>
    </w:p>
    <w:p w14:paraId="1A2BA821" w14:textId="64D4A73D" w:rsidR="00B34295" w:rsidRDefault="002D1165" w:rsidP="002D1165">
      <w:pPr>
        <w:rPr>
          <w:lang w:val="en-GB"/>
        </w:rPr>
      </w:pPr>
      <w:r w:rsidRPr="002D1165">
        <w:rPr>
          <w:lang w:val="en-GB"/>
        </w:rPr>
        <w:t xml:space="preserve">A fibre-reinforced plastic consists of fibres </w:t>
      </w:r>
      <w:r w:rsidR="00B34295">
        <w:rPr>
          <w:lang w:val="en-GB"/>
        </w:rPr>
        <w:t>embedded in</w:t>
      </w:r>
      <w:r w:rsidRPr="002D1165">
        <w:rPr>
          <w:lang w:val="en-GB"/>
        </w:rPr>
        <w:t xml:space="preserve"> a polymer matrix</w:t>
      </w:r>
      <w:r w:rsidR="00F12819">
        <w:rPr>
          <w:lang w:val="en-GB"/>
        </w:rPr>
        <w:t xml:space="preserve"> material</w:t>
      </w:r>
      <w:r w:rsidRPr="002D1165">
        <w:rPr>
          <w:lang w:val="en-GB"/>
        </w:rPr>
        <w:t xml:space="preserve">. The fibres absorb the majority of the force introduced into the component and are responsible for the high stiffness and strength of the composite [FLM09]. The Young's modulus of glass fibres is </w:t>
      </w:r>
      <w:r w:rsidR="00B34295">
        <w:rPr>
          <w:lang w:val="en-GB"/>
        </w:rPr>
        <w:t>similar to t</w:t>
      </w:r>
      <w:r w:rsidRPr="002D1165">
        <w:rPr>
          <w:lang w:val="en-GB"/>
        </w:rPr>
        <w:t>hose of aluminium and titanium</w:t>
      </w:r>
      <w:r w:rsidR="00F12819">
        <w:rPr>
          <w:lang w:val="en-GB"/>
        </w:rPr>
        <w:t xml:space="preserve"> – R-glass: 86</w:t>
      </w:r>
      <w:r w:rsidR="00905737">
        <w:rPr>
          <w:lang w:val="en-GB"/>
        </w:rPr>
        <w:t>-</w:t>
      </w:r>
      <w:r w:rsidR="00F12819">
        <w:rPr>
          <w:lang w:val="en-GB"/>
        </w:rPr>
        <w:t>87</w:t>
      </w:r>
      <w:r w:rsidR="00905737">
        <w:rPr>
          <w:lang w:val="en-GB"/>
        </w:rPr>
        <w:t> </w:t>
      </w:r>
      <w:proofErr w:type="spellStart"/>
      <w:r w:rsidR="00F12819">
        <w:rPr>
          <w:lang w:val="en-GB"/>
        </w:rPr>
        <w:t>GP</w:t>
      </w:r>
      <w:r w:rsidR="00905737">
        <w:rPr>
          <w:lang w:val="en-GB"/>
        </w:rPr>
        <w:t>a</w:t>
      </w:r>
      <w:proofErr w:type="spellEnd"/>
      <w:r w:rsidR="00F12819">
        <w:rPr>
          <w:lang w:val="en-GB"/>
        </w:rPr>
        <w:t xml:space="preserve">, </w:t>
      </w:r>
      <w:r w:rsidR="00905737">
        <w:rPr>
          <w:lang w:val="en-GB"/>
        </w:rPr>
        <w:t>a</w:t>
      </w:r>
      <w:r w:rsidR="00F12819">
        <w:rPr>
          <w:lang w:val="en-GB"/>
        </w:rPr>
        <w:t xml:space="preserve">luminium: </w:t>
      </w:r>
      <w:r w:rsidR="00905737">
        <w:rPr>
          <w:lang w:val="en-GB"/>
        </w:rPr>
        <w:t>70 </w:t>
      </w:r>
      <w:proofErr w:type="spellStart"/>
      <w:r w:rsidR="00905737">
        <w:rPr>
          <w:lang w:val="en-GB"/>
        </w:rPr>
        <w:t>GPa</w:t>
      </w:r>
      <w:proofErr w:type="spellEnd"/>
      <w:r w:rsidR="00905737">
        <w:rPr>
          <w:lang w:val="en-GB"/>
        </w:rPr>
        <w:t xml:space="preserve">, titanium: 110 </w:t>
      </w:r>
      <w:proofErr w:type="spellStart"/>
      <w:r w:rsidR="00905737">
        <w:rPr>
          <w:lang w:val="en-GB"/>
        </w:rPr>
        <w:t>GPa</w:t>
      </w:r>
      <w:proofErr w:type="spellEnd"/>
      <w:r w:rsidRPr="002D1165">
        <w:rPr>
          <w:lang w:val="en-GB"/>
        </w:rPr>
        <w:t xml:space="preserve"> [Hop16]</w:t>
      </w:r>
      <w:r w:rsidR="00F12819">
        <w:rPr>
          <w:lang w:val="en-GB"/>
        </w:rPr>
        <w:t xml:space="preserve">, [HM17], </w:t>
      </w:r>
      <w:r w:rsidR="00905737">
        <w:rPr>
          <w:lang w:val="en-GB"/>
        </w:rPr>
        <w:t>[Kuc11]</w:t>
      </w:r>
      <w:r w:rsidRPr="002D1165">
        <w:rPr>
          <w:lang w:val="en-GB"/>
        </w:rPr>
        <w:t>.</w:t>
      </w:r>
      <w:r w:rsidR="00B34295">
        <w:rPr>
          <w:lang w:val="en-GB"/>
        </w:rPr>
        <w:t xml:space="preserve"> </w:t>
      </w:r>
    </w:p>
    <w:p w14:paraId="1F19EC7F" w14:textId="77777777" w:rsidR="00B34295" w:rsidRDefault="002D1165" w:rsidP="002D1165">
      <w:pPr>
        <w:rPr>
          <w:lang w:val="en-GB"/>
        </w:rPr>
      </w:pPr>
      <w:r w:rsidRPr="002D1165">
        <w:rPr>
          <w:lang w:val="en-GB"/>
        </w:rPr>
        <w:t>The functions of the matrix are to hold the fibres in place, to transfer force to the fibres, to provide stability to the composite under compressive loading</w:t>
      </w:r>
      <w:r w:rsidR="00B34295">
        <w:rPr>
          <w:lang w:val="en-GB"/>
        </w:rPr>
        <w:t>,</w:t>
      </w:r>
      <w:r w:rsidRPr="002D1165">
        <w:rPr>
          <w:lang w:val="en-GB"/>
        </w:rPr>
        <w:t xml:space="preserve"> and to protect the fibres from environmental influences [Hop16]. To model </w:t>
      </w:r>
      <w:r w:rsidR="00B34295">
        <w:rPr>
          <w:lang w:val="en-GB"/>
        </w:rPr>
        <w:t>a</w:t>
      </w:r>
      <w:r w:rsidRPr="002D1165">
        <w:rPr>
          <w:lang w:val="en-GB"/>
        </w:rPr>
        <w:t xml:space="preserve"> composite, elastic behaviour is attributed to the fibres and viscoelastic behaviour to the matrix material [Kai13]. </w:t>
      </w:r>
    </w:p>
    <w:p w14:paraId="6DF5F3BF" w14:textId="2D5D1574" w:rsidR="002D1165" w:rsidRPr="002D1165" w:rsidRDefault="00B34295" w:rsidP="002D1165">
      <w:pPr>
        <w:rPr>
          <w:lang w:val="en-GB"/>
        </w:rPr>
      </w:pPr>
      <w:r>
        <w:rPr>
          <w:lang w:val="en-GB"/>
        </w:rPr>
        <w:t>At</w:t>
      </w:r>
      <w:r w:rsidR="002D1165" w:rsidRPr="002D1165">
        <w:rPr>
          <w:lang w:val="en-GB"/>
        </w:rPr>
        <w:t xml:space="preserve"> the boundary </w:t>
      </w:r>
      <w:r>
        <w:rPr>
          <w:lang w:val="en-GB"/>
        </w:rPr>
        <w:t xml:space="preserve">of matrix and </w:t>
      </w:r>
      <w:r w:rsidR="002D1165" w:rsidRPr="002D1165">
        <w:rPr>
          <w:lang w:val="en-GB"/>
        </w:rPr>
        <w:t xml:space="preserve">fibres </w:t>
      </w:r>
      <w:r>
        <w:rPr>
          <w:lang w:val="en-GB"/>
        </w:rPr>
        <w:t xml:space="preserve">there </w:t>
      </w:r>
      <w:r w:rsidR="002D1165" w:rsidRPr="002D1165">
        <w:rPr>
          <w:lang w:val="en-GB"/>
        </w:rPr>
        <w:t xml:space="preserve">is </w:t>
      </w:r>
      <w:r>
        <w:rPr>
          <w:lang w:val="en-GB"/>
        </w:rPr>
        <w:t>a small</w:t>
      </w:r>
      <w:r w:rsidR="002D1165" w:rsidRPr="002D1165">
        <w:rPr>
          <w:lang w:val="en-GB"/>
        </w:rPr>
        <w:t xml:space="preserve"> interphase, a thin layer of matrix material with a higher </w:t>
      </w:r>
      <w:r>
        <w:rPr>
          <w:lang w:val="en-GB"/>
        </w:rPr>
        <w:t>Young’s modulus</w:t>
      </w:r>
      <w:r w:rsidR="002D1165" w:rsidRPr="002D1165">
        <w:rPr>
          <w:lang w:val="en-GB"/>
        </w:rPr>
        <w:t xml:space="preserve"> than the rest of the matrix [Sch17]. The interphase is formed when the material </w:t>
      </w:r>
      <w:r>
        <w:rPr>
          <w:lang w:val="en-GB"/>
        </w:rPr>
        <w:t>freezes after the component has been shaped</w:t>
      </w:r>
      <w:r w:rsidR="00D627F3">
        <w:rPr>
          <w:lang w:val="en-GB"/>
        </w:rPr>
        <w:t>. T</w:t>
      </w:r>
      <w:r w:rsidR="002D1165" w:rsidRPr="002D1165">
        <w:rPr>
          <w:lang w:val="en-GB"/>
        </w:rPr>
        <w:t xml:space="preserve">he fibres act as a nucleating agent, resulting in increased </w:t>
      </w:r>
      <w:r w:rsidRPr="004D3127">
        <w:rPr>
          <w:strike/>
          <w:lang w:val="en-GB"/>
          <w:rPrChange w:id="79" w:author="Tom Baker" w:date="2021-02-21T13:43:00Z">
            <w:rPr>
              <w:lang w:val="en-GB"/>
            </w:rPr>
          </w:rPrChange>
        </w:rPr>
        <w:t>degree of</w:t>
      </w:r>
      <w:r>
        <w:rPr>
          <w:lang w:val="en-GB"/>
        </w:rPr>
        <w:t xml:space="preserve"> </w:t>
      </w:r>
      <w:r w:rsidR="002D1165" w:rsidRPr="002D1165">
        <w:rPr>
          <w:lang w:val="en-GB"/>
        </w:rPr>
        <w:t xml:space="preserve">crystallinity </w:t>
      </w:r>
      <w:r w:rsidR="00A2499C">
        <w:rPr>
          <w:lang w:val="en-GB"/>
        </w:rPr>
        <w:t xml:space="preserve">close to the fibre </w:t>
      </w:r>
      <w:r w:rsidR="00862EA2">
        <w:rPr>
          <w:lang w:val="en-GB"/>
        </w:rPr>
        <w:t xml:space="preserve">(shown in </w:t>
      </w:r>
      <w:r w:rsidR="00D627F3">
        <w:rPr>
          <w:lang w:val="en-GB"/>
        </w:rPr>
        <w:t>figure</w:t>
      </w:r>
      <w:r w:rsidR="00862EA2">
        <w:rPr>
          <w:lang w:val="en-GB"/>
        </w:rPr>
        <w:t xml:space="preserve"> </w:t>
      </w:r>
      <w:r w:rsidR="00D627F3">
        <w:rPr>
          <w:lang w:val="en-GB"/>
        </w:rPr>
        <w:t>6</w:t>
      </w:r>
      <w:r w:rsidR="00862EA2">
        <w:rPr>
          <w:lang w:val="en-GB"/>
        </w:rPr>
        <w:t>).</w:t>
      </w:r>
    </w:p>
    <w:p w14:paraId="0F94E924" w14:textId="268CB138" w:rsidR="002D1165" w:rsidRPr="002D1165" w:rsidRDefault="00A2499C" w:rsidP="002D1165">
      <w:pPr>
        <w:rPr>
          <w:lang w:val="en-GB"/>
        </w:rPr>
      </w:pPr>
      <w:r>
        <w:rPr>
          <w:lang w:val="en-GB"/>
        </w:rPr>
        <w:t xml:space="preserve">The </w:t>
      </w:r>
      <w:r w:rsidR="002D1165" w:rsidRPr="002D1165">
        <w:rPr>
          <w:lang w:val="en-GB"/>
        </w:rPr>
        <w:t>material properties depend on the fibre and matrix material, the fibre orientation, the fibre volume content, the fibre length distribution, the fibre/matrix adhesion</w:t>
      </w:r>
      <w:r>
        <w:rPr>
          <w:lang w:val="en-GB"/>
        </w:rPr>
        <w:t>,</w:t>
      </w:r>
      <w:r w:rsidR="002D1165" w:rsidRPr="002D1165">
        <w:rPr>
          <w:lang w:val="en-GB"/>
        </w:rPr>
        <w:t xml:space="preserve"> and the manufacturing </w:t>
      </w:r>
      <w:r w:rsidR="002D1165" w:rsidRPr="002D1165">
        <w:rPr>
          <w:lang w:val="en-GB"/>
        </w:rPr>
        <w:lastRenderedPageBreak/>
        <w:t xml:space="preserve">conditions [FLM09]. The fibre length </w:t>
      </w:r>
      <w:r w:rsidR="00862EA2">
        <w:rPr>
          <w:lang w:val="en-GB"/>
        </w:rPr>
        <w:t xml:space="preserve">also </w:t>
      </w:r>
      <w:r w:rsidR="002D1165" w:rsidRPr="002D1165">
        <w:rPr>
          <w:lang w:val="en-GB"/>
        </w:rPr>
        <w:t>plays a decisive role and influences</w:t>
      </w:r>
      <w:r>
        <w:rPr>
          <w:lang w:val="en-GB"/>
        </w:rPr>
        <w:t xml:space="preserve"> </w:t>
      </w:r>
      <w:r w:rsidR="002D1165" w:rsidRPr="002D1165">
        <w:rPr>
          <w:lang w:val="en-GB"/>
        </w:rPr>
        <w:t>the stiffness, strength</w:t>
      </w:r>
      <w:r>
        <w:rPr>
          <w:lang w:val="en-GB"/>
        </w:rPr>
        <w:t>,</w:t>
      </w:r>
      <w:r w:rsidR="002D1165" w:rsidRPr="002D1165">
        <w:rPr>
          <w:lang w:val="en-GB"/>
        </w:rPr>
        <w:t xml:space="preserve"> and impact resistance [HM17]. A distinction is made here between short fibres (&lt;</w:t>
      </w:r>
      <w:r>
        <w:rPr>
          <w:lang w:val="en-GB"/>
        </w:rPr>
        <w:t> </w:t>
      </w:r>
      <w:r w:rsidR="002D1165" w:rsidRPr="002D1165">
        <w:rPr>
          <w:lang w:val="en-GB"/>
        </w:rPr>
        <w:t>1</w:t>
      </w:r>
      <w:r>
        <w:rPr>
          <w:lang w:val="en-GB"/>
        </w:rPr>
        <w:t> </w:t>
      </w:r>
      <w:r w:rsidR="002D1165" w:rsidRPr="002D1165">
        <w:rPr>
          <w:lang w:val="en-GB"/>
        </w:rPr>
        <w:t>mm or &lt;</w:t>
      </w:r>
      <w:r>
        <w:rPr>
          <w:lang w:val="en-GB"/>
        </w:rPr>
        <w:t> </w:t>
      </w:r>
      <w:r w:rsidR="002D1165" w:rsidRPr="002D1165">
        <w:rPr>
          <w:lang w:val="en-GB"/>
        </w:rPr>
        <w:t>5</w:t>
      </w:r>
      <w:r>
        <w:rPr>
          <w:lang w:val="en-GB"/>
        </w:rPr>
        <w:t> </w:t>
      </w:r>
      <w:r w:rsidR="002D1165" w:rsidRPr="002D1165">
        <w:rPr>
          <w:lang w:val="en-GB"/>
        </w:rPr>
        <w:t xml:space="preserve">mm, depending on the </w:t>
      </w:r>
      <w:r>
        <w:rPr>
          <w:lang w:val="en-GB"/>
        </w:rPr>
        <w:t>source</w:t>
      </w:r>
      <w:r w:rsidR="002D1165" w:rsidRPr="002D1165">
        <w:rPr>
          <w:lang w:val="en-GB"/>
        </w:rPr>
        <w:t xml:space="preserve">), long fibres (1 or 5 </w:t>
      </w:r>
      <w:r>
        <w:rPr>
          <w:lang w:val="en-GB"/>
        </w:rPr>
        <w:t>-</w:t>
      </w:r>
      <w:r w:rsidR="002D1165" w:rsidRPr="002D1165">
        <w:rPr>
          <w:lang w:val="en-GB"/>
        </w:rPr>
        <w:t xml:space="preserve"> 50</w:t>
      </w:r>
      <w:r>
        <w:rPr>
          <w:lang w:val="en-GB"/>
        </w:rPr>
        <w:t> </w:t>
      </w:r>
      <w:r w:rsidR="002D1165" w:rsidRPr="002D1165">
        <w:rPr>
          <w:lang w:val="en-GB"/>
        </w:rPr>
        <w:t xml:space="preserve">mm) and continuous fibres (fibre length corresponds approximately to the component length) [HM17]. </w:t>
      </w:r>
      <w:r>
        <w:rPr>
          <w:lang w:val="en-GB"/>
        </w:rPr>
        <w:t>A</w:t>
      </w:r>
      <w:r w:rsidR="002D1165" w:rsidRPr="002D1165">
        <w:rPr>
          <w:lang w:val="en-GB"/>
        </w:rPr>
        <w:t xml:space="preserve"> higher aspect ratio (ratio between length and diameter of the </w:t>
      </w:r>
      <w:r w:rsidR="004D7B2B">
        <w:rPr>
          <w:lang w:val="en-GB"/>
        </w:rPr>
        <w:t>fibre</w:t>
      </w:r>
      <w:r w:rsidR="002D1165" w:rsidRPr="002D1165">
        <w:rPr>
          <w:lang w:val="en-GB"/>
        </w:rPr>
        <w:t>) leads to higher strength [</w:t>
      </w:r>
      <w:proofErr w:type="spellStart"/>
      <w:r w:rsidR="002D1165" w:rsidRPr="002D1165">
        <w:rPr>
          <w:lang w:val="en-GB"/>
        </w:rPr>
        <w:t>HopKVII</w:t>
      </w:r>
      <w:proofErr w:type="spellEnd"/>
      <w:r w:rsidR="002D1165" w:rsidRPr="002D1165">
        <w:rPr>
          <w:lang w:val="en-GB"/>
        </w:rPr>
        <w:t xml:space="preserve">]. </w:t>
      </w:r>
      <w:r>
        <w:rPr>
          <w:lang w:val="en-GB"/>
        </w:rPr>
        <w:t xml:space="preserve">Different </w:t>
      </w:r>
      <w:r w:rsidR="002D1165" w:rsidRPr="002D1165">
        <w:rPr>
          <w:lang w:val="en-GB"/>
        </w:rPr>
        <w:t xml:space="preserve">manufacturing processes </w:t>
      </w:r>
      <w:r>
        <w:rPr>
          <w:lang w:val="en-GB"/>
        </w:rPr>
        <w:t>are used to make components of</w:t>
      </w:r>
      <w:r w:rsidR="002D1165" w:rsidRPr="002D1165">
        <w:rPr>
          <w:lang w:val="en-GB"/>
        </w:rPr>
        <w:t xml:space="preserve"> different fibre lengths. </w:t>
      </w:r>
      <w:r>
        <w:rPr>
          <w:lang w:val="en-GB"/>
        </w:rPr>
        <w:t>Generally, the longer the fibres</w:t>
      </w:r>
      <w:r w:rsidR="004D7B2B">
        <w:rPr>
          <w:lang w:val="en-GB"/>
        </w:rPr>
        <w:t>,</w:t>
      </w:r>
      <w:r>
        <w:rPr>
          <w:lang w:val="en-GB"/>
        </w:rPr>
        <w:t xml:space="preserve"> the more expensive the component becomes due to less automatable and more time-consuming </w:t>
      </w:r>
      <w:r w:rsidR="004D7B2B">
        <w:rPr>
          <w:lang w:val="en-GB"/>
        </w:rPr>
        <w:t xml:space="preserve">production methods </w:t>
      </w:r>
      <w:r w:rsidR="002D1165" w:rsidRPr="002D1165">
        <w:rPr>
          <w:lang w:val="en-GB"/>
        </w:rPr>
        <w:t xml:space="preserve">[HM17]. A small overview </w:t>
      </w:r>
      <w:r w:rsidR="00BB728B">
        <w:rPr>
          <w:lang w:val="en-GB"/>
        </w:rPr>
        <w:t xml:space="preserve">of the properties of different fibre lengths </w:t>
      </w:r>
      <w:r w:rsidR="002D1165" w:rsidRPr="002D1165">
        <w:rPr>
          <w:lang w:val="en-GB"/>
        </w:rPr>
        <w:t xml:space="preserve">is shown in </w:t>
      </w:r>
      <w:r w:rsidR="00D627F3">
        <w:rPr>
          <w:lang w:val="en-GB"/>
        </w:rPr>
        <w:t>figure 7</w:t>
      </w:r>
      <w:r w:rsidR="002D1165" w:rsidRPr="002D1165">
        <w:rPr>
          <w:lang w:val="en-GB"/>
        </w:rPr>
        <w:t xml:space="preserve">. </w:t>
      </w:r>
    </w:p>
    <w:p w14:paraId="5EC0BC34" w14:textId="3192B290" w:rsidR="002D1165" w:rsidRDefault="00BB728B" w:rsidP="002D1165">
      <w:pPr>
        <w:rPr>
          <w:lang w:val="en-GB"/>
        </w:rPr>
      </w:pPr>
      <w:r>
        <w:rPr>
          <w:lang w:val="en-GB"/>
        </w:rPr>
        <w:t>Short-fibre reinforced plastics</w:t>
      </w:r>
      <w:r w:rsidR="002D1165" w:rsidRPr="002D1165">
        <w:rPr>
          <w:lang w:val="en-GB"/>
        </w:rPr>
        <w:t xml:space="preserve"> </w:t>
      </w:r>
      <w:r>
        <w:rPr>
          <w:lang w:val="en-GB"/>
        </w:rPr>
        <w:t xml:space="preserve">(SFRP) </w:t>
      </w:r>
      <w:r w:rsidR="002D1165" w:rsidRPr="002D1165">
        <w:rPr>
          <w:lang w:val="en-GB"/>
        </w:rPr>
        <w:t>have the significant advantage that they can be injection</w:t>
      </w:r>
      <w:r w:rsidR="003D76E0">
        <w:rPr>
          <w:lang w:val="en-GB"/>
        </w:rPr>
        <w:t xml:space="preserve"> </w:t>
      </w:r>
      <w:r>
        <w:rPr>
          <w:lang w:val="en-GB"/>
        </w:rPr>
        <w:t>mo</w:t>
      </w:r>
      <w:r w:rsidR="003D76E0">
        <w:rPr>
          <w:lang w:val="en-GB"/>
        </w:rPr>
        <w:t>u</w:t>
      </w:r>
      <w:r>
        <w:rPr>
          <w:lang w:val="en-GB"/>
        </w:rPr>
        <w:t>lded</w:t>
      </w:r>
      <w:r w:rsidR="002D1165" w:rsidRPr="002D1165">
        <w:rPr>
          <w:lang w:val="en-GB"/>
        </w:rPr>
        <w:t xml:space="preserve">. All the advantages of the injection moulding process </w:t>
      </w:r>
      <w:r w:rsidR="003D76E0">
        <w:rPr>
          <w:lang w:val="en-GB"/>
        </w:rPr>
        <w:t xml:space="preserve">– </w:t>
      </w:r>
      <w:r w:rsidR="002D1165" w:rsidRPr="002D1165">
        <w:rPr>
          <w:lang w:val="en-GB"/>
        </w:rPr>
        <w:t>low cycle time, high functional integration, high reproducibility</w:t>
      </w:r>
      <w:r>
        <w:rPr>
          <w:lang w:val="en-GB"/>
        </w:rPr>
        <w:t>,</w:t>
      </w:r>
      <w:r w:rsidR="002D1165" w:rsidRPr="002D1165">
        <w:rPr>
          <w:lang w:val="en-GB"/>
        </w:rPr>
        <w:t xml:space="preserve"> and high automation </w:t>
      </w:r>
      <w:r w:rsidR="003D76E0">
        <w:rPr>
          <w:lang w:val="en-GB"/>
        </w:rPr>
        <w:t xml:space="preserve">– </w:t>
      </w:r>
      <w:r w:rsidR="002D1165" w:rsidRPr="002D1165">
        <w:rPr>
          <w:lang w:val="en-GB"/>
        </w:rPr>
        <w:t xml:space="preserve">reduce the price of the components and make </w:t>
      </w:r>
      <w:r>
        <w:rPr>
          <w:lang w:val="en-GB"/>
        </w:rPr>
        <w:t>SFRPs</w:t>
      </w:r>
      <w:r w:rsidR="002D1165" w:rsidRPr="002D1165">
        <w:rPr>
          <w:lang w:val="en-GB"/>
        </w:rPr>
        <w:t xml:space="preserve"> practical and profitable for large-scale production (</w:t>
      </w:r>
      <w:r w:rsidRPr="002D1165">
        <w:rPr>
          <w:lang w:val="en-GB"/>
        </w:rPr>
        <w:t>e.g.,</w:t>
      </w:r>
      <w:r w:rsidR="002D1165" w:rsidRPr="002D1165">
        <w:rPr>
          <w:lang w:val="en-GB"/>
        </w:rPr>
        <w:t xml:space="preserve"> in the automotive industry) [HM17]. </w:t>
      </w:r>
      <w:r w:rsidR="00D627F3">
        <w:rPr>
          <w:lang w:val="en-GB"/>
        </w:rPr>
        <w:t>(</w:t>
      </w:r>
      <w:r w:rsidR="002D1165" w:rsidRPr="002D1165">
        <w:rPr>
          <w:lang w:val="en-GB"/>
        </w:rPr>
        <w:t xml:space="preserve">The composite used </w:t>
      </w:r>
      <w:r>
        <w:rPr>
          <w:lang w:val="en-GB"/>
        </w:rPr>
        <w:t>for this paper</w:t>
      </w:r>
      <w:r w:rsidR="002D1165" w:rsidRPr="002D1165">
        <w:rPr>
          <w:lang w:val="en-GB"/>
        </w:rPr>
        <w:t xml:space="preserve"> </w:t>
      </w:r>
      <w:r>
        <w:rPr>
          <w:lang w:val="en-GB"/>
        </w:rPr>
        <w:t>will be</w:t>
      </w:r>
      <w:r w:rsidR="002D1165" w:rsidRPr="002D1165">
        <w:rPr>
          <w:lang w:val="en-GB"/>
        </w:rPr>
        <w:t xml:space="preserve"> </w:t>
      </w:r>
      <w:r>
        <w:rPr>
          <w:lang w:val="en-GB"/>
        </w:rPr>
        <w:t>introduced</w:t>
      </w:r>
      <w:r w:rsidR="002D1165" w:rsidRPr="002D1165">
        <w:rPr>
          <w:lang w:val="en-GB"/>
        </w:rPr>
        <w:t xml:space="preserve"> in section 5</w:t>
      </w:r>
      <w:r w:rsidR="00D627F3">
        <w:rPr>
          <w:lang w:val="en-GB"/>
        </w:rPr>
        <w:t>)</w:t>
      </w:r>
      <w:r w:rsidR="002D1165" w:rsidRPr="002D1165">
        <w:rPr>
          <w:lang w:val="en-GB"/>
        </w:rPr>
        <w:t>.</w:t>
      </w:r>
    </w:p>
    <w:p w14:paraId="2697D194" w14:textId="57D06E60" w:rsidR="00004CD9" w:rsidRPr="002D1165" w:rsidRDefault="00004CD9" w:rsidP="00004CD9">
      <w:pPr>
        <w:pStyle w:val="Heading3"/>
        <w:numPr>
          <w:ilvl w:val="2"/>
          <w:numId w:val="11"/>
        </w:numPr>
        <w:rPr>
          <w:lang w:val="en-GB"/>
        </w:rPr>
      </w:pPr>
      <w:bookmarkStart w:id="80" w:name="_Toc63852817"/>
      <w:r>
        <w:rPr>
          <w:lang w:val="en-GB"/>
        </w:rPr>
        <w:t>Anisotropic Properties</w:t>
      </w:r>
      <w:bookmarkEnd w:id="80"/>
    </w:p>
    <w:p w14:paraId="46275E93" w14:textId="77777777" w:rsidR="004D3127" w:rsidRDefault="002D1165" w:rsidP="002D1165">
      <w:pPr>
        <w:rPr>
          <w:ins w:id="81" w:author="Tom Baker" w:date="2021-02-21T13:47:00Z"/>
          <w:lang w:val="en-GB"/>
        </w:rPr>
      </w:pPr>
      <w:r w:rsidRPr="002D1165">
        <w:rPr>
          <w:lang w:val="en-GB"/>
        </w:rPr>
        <w:t xml:space="preserve">Fibre-reinforced plastics have anisotropic mechanical properties due to locally different fibre orientations </w:t>
      </w:r>
      <w:r w:rsidR="00D627F3">
        <w:rPr>
          <w:lang w:val="en-GB"/>
        </w:rPr>
        <w:t xml:space="preserve">– </w:t>
      </w:r>
      <w:r w:rsidRPr="002D1165">
        <w:rPr>
          <w:lang w:val="en-GB"/>
        </w:rPr>
        <w:t xml:space="preserve">strength and stiffness are higher parallel to the fibre </w:t>
      </w:r>
      <w:r w:rsidR="00D627F3">
        <w:rPr>
          <w:lang w:val="en-GB"/>
        </w:rPr>
        <w:t>orientation</w:t>
      </w:r>
      <w:r w:rsidRPr="002D1165">
        <w:rPr>
          <w:lang w:val="en-GB"/>
        </w:rPr>
        <w:t xml:space="preserve"> than perpendicular to it. [AT87, Hop16]. </w:t>
      </w:r>
      <w:r w:rsidR="00A7753D">
        <w:rPr>
          <w:lang w:val="en-GB"/>
        </w:rPr>
        <w:t xml:space="preserve">The relationship between the material strength and the angle between force direction and fibre orientation is shown in </w:t>
      </w:r>
      <w:r w:rsidR="00D627F3">
        <w:rPr>
          <w:lang w:val="en-GB"/>
        </w:rPr>
        <w:t>figure 8</w:t>
      </w:r>
      <w:r w:rsidR="00A7753D">
        <w:rPr>
          <w:lang w:val="en-GB"/>
        </w:rPr>
        <w:t xml:space="preserve">. </w:t>
      </w:r>
      <w:r w:rsidR="00243EA1">
        <w:rPr>
          <w:lang w:val="en-GB"/>
        </w:rPr>
        <w:t>When making m</w:t>
      </w:r>
      <w:r w:rsidR="00A7753D">
        <w:rPr>
          <w:lang w:val="en-GB"/>
        </w:rPr>
        <w:t>ore complex</w:t>
      </w:r>
      <w:r w:rsidRPr="002D1165">
        <w:rPr>
          <w:lang w:val="en-GB"/>
        </w:rPr>
        <w:t xml:space="preserve"> components </w:t>
      </w:r>
      <w:r w:rsidR="00243EA1">
        <w:rPr>
          <w:lang w:val="en-GB"/>
        </w:rPr>
        <w:t xml:space="preserve">with </w:t>
      </w:r>
      <w:r w:rsidRPr="002D1165">
        <w:rPr>
          <w:lang w:val="en-GB"/>
        </w:rPr>
        <w:t xml:space="preserve">long or continuous fibres, fibres can be placed in predominantly one direction, thereby optimising the component </w:t>
      </w:r>
      <w:r w:rsidR="00A7753D">
        <w:rPr>
          <w:lang w:val="en-GB"/>
        </w:rPr>
        <w:t xml:space="preserve">mechanically </w:t>
      </w:r>
      <w:r w:rsidRPr="002D1165">
        <w:rPr>
          <w:lang w:val="en-GB"/>
        </w:rPr>
        <w:t>and maximising the lightweight potential.</w:t>
      </w:r>
    </w:p>
    <w:p w14:paraId="23010496" w14:textId="48E2F6EB" w:rsidR="002D1165" w:rsidRPr="002D1165" w:rsidRDefault="002D1165" w:rsidP="002D1165">
      <w:pPr>
        <w:rPr>
          <w:lang w:val="en-GB"/>
        </w:rPr>
      </w:pPr>
      <w:del w:id="82" w:author="Tom Baker" w:date="2021-02-21T13:47:00Z">
        <w:r w:rsidRPr="002D1165" w:rsidDel="004D3127">
          <w:rPr>
            <w:lang w:val="en-GB"/>
          </w:rPr>
          <w:delText xml:space="preserve"> </w:delText>
        </w:r>
      </w:del>
      <w:r w:rsidRPr="002D1165">
        <w:rPr>
          <w:lang w:val="en-GB"/>
        </w:rPr>
        <w:t xml:space="preserve">In components with short fibres, the </w:t>
      </w:r>
      <w:r w:rsidR="00A7753D">
        <w:rPr>
          <w:lang w:val="en-GB"/>
        </w:rPr>
        <w:t xml:space="preserve">fibre </w:t>
      </w:r>
      <w:r w:rsidRPr="002D1165">
        <w:rPr>
          <w:lang w:val="en-GB"/>
        </w:rPr>
        <w:t>orientation is created during injection mo</w:t>
      </w:r>
      <w:r w:rsidR="003D76E0">
        <w:rPr>
          <w:lang w:val="en-GB"/>
        </w:rPr>
        <w:t>u</w:t>
      </w:r>
      <w:r w:rsidRPr="002D1165">
        <w:rPr>
          <w:lang w:val="en-GB"/>
        </w:rPr>
        <w:t>lding. Three characteristic layers are formed (</w:t>
      </w:r>
      <w:r w:rsidR="00A7753D">
        <w:rPr>
          <w:lang w:val="en-GB"/>
        </w:rPr>
        <w:t xml:space="preserve">as shown in </w:t>
      </w:r>
      <w:r w:rsidR="00D627F3">
        <w:rPr>
          <w:lang w:val="en-GB"/>
        </w:rPr>
        <w:t>figure 9</w:t>
      </w:r>
      <w:r w:rsidRPr="002D1165">
        <w:rPr>
          <w:lang w:val="en-GB"/>
        </w:rPr>
        <w:t>). In the middle layer (core zone), the fibres are oriented perpendicular to the flow direction because the shear rate in this area is almost zero. In the outer</w:t>
      </w:r>
      <w:r w:rsidR="00D33046">
        <w:rPr>
          <w:lang w:val="en-GB"/>
        </w:rPr>
        <w:t xml:space="preserve"> layers near the wall of the mo</w:t>
      </w:r>
      <w:r w:rsidR="003D76E0">
        <w:rPr>
          <w:lang w:val="en-GB"/>
        </w:rPr>
        <w:t>u</w:t>
      </w:r>
      <w:r w:rsidR="00D33046">
        <w:rPr>
          <w:lang w:val="en-GB"/>
        </w:rPr>
        <w:t>ld (</w:t>
      </w:r>
      <w:r w:rsidRPr="002D1165">
        <w:rPr>
          <w:lang w:val="en-GB"/>
        </w:rPr>
        <w:t>shear zones</w:t>
      </w:r>
      <w:r w:rsidR="00D33046">
        <w:rPr>
          <w:lang w:val="en-GB"/>
        </w:rPr>
        <w:t>)</w:t>
      </w:r>
      <w:r w:rsidRPr="002D1165">
        <w:rPr>
          <w:lang w:val="en-GB"/>
        </w:rPr>
        <w:t xml:space="preserve">, the fibres are predominantly oriented in the flow direction due to the steep velocity gradient [Kai13, Sch17]. In the immediate vicinity of the wall, the melt freezes very quickly on contact with the mould wall, resulting in a very thin layer with no discernible orientation </w:t>
      </w:r>
      <w:r w:rsidR="00680F87">
        <w:rPr>
          <w:lang w:val="en-GB"/>
        </w:rPr>
        <w:t xml:space="preserve">on the component surface </w:t>
      </w:r>
      <w:r w:rsidRPr="002D1165">
        <w:rPr>
          <w:lang w:val="en-GB"/>
        </w:rPr>
        <w:t>[</w:t>
      </w:r>
      <w:proofErr w:type="spellStart"/>
      <w:r w:rsidRPr="002D1165">
        <w:rPr>
          <w:lang w:val="en-GB"/>
        </w:rPr>
        <w:t>HopKVII</w:t>
      </w:r>
      <w:proofErr w:type="spellEnd"/>
      <w:r w:rsidRPr="002D1165">
        <w:rPr>
          <w:lang w:val="en-GB"/>
        </w:rPr>
        <w:t>]. The relative size of the middle layer can be influenced by changes in the injection mo</w:t>
      </w:r>
      <w:r w:rsidR="003D76E0">
        <w:rPr>
          <w:lang w:val="en-GB"/>
        </w:rPr>
        <w:t>u</w:t>
      </w:r>
      <w:r w:rsidRPr="002D1165">
        <w:rPr>
          <w:lang w:val="en-GB"/>
        </w:rPr>
        <w:t xml:space="preserve">lding parameters, but generally decreases with increasing distance from the injection point [Kai13, Sch17]. By means of filling simulations and micromechanical </w:t>
      </w:r>
      <w:r w:rsidR="00680F87">
        <w:rPr>
          <w:lang w:val="en-GB"/>
        </w:rPr>
        <w:t xml:space="preserve">material </w:t>
      </w:r>
      <w:r w:rsidRPr="002D1165">
        <w:rPr>
          <w:lang w:val="en-GB"/>
        </w:rPr>
        <w:t xml:space="preserve">models, it is possible to estimate local mechanical properties as a function of fibre orientation and fibre length. Nevertheless, fibre composites are often homogenised or modelled with a global fibre orientation for simplification. Alternatively, </w:t>
      </w:r>
      <w:r w:rsidR="00680F87" w:rsidRPr="002D1165">
        <w:rPr>
          <w:lang w:val="en-GB"/>
        </w:rPr>
        <w:lastRenderedPageBreak/>
        <w:t xml:space="preserve">the locally different fibre orientations of </w:t>
      </w:r>
      <w:r w:rsidR="00680F87">
        <w:rPr>
          <w:lang w:val="en-GB"/>
        </w:rPr>
        <w:t>SFRPs</w:t>
      </w:r>
      <w:r w:rsidR="00680F87" w:rsidRPr="002D1165">
        <w:rPr>
          <w:lang w:val="en-GB"/>
        </w:rPr>
        <w:t xml:space="preserve"> can be determined numerically with good prediction quality </w:t>
      </w:r>
      <w:r w:rsidRPr="002D1165">
        <w:rPr>
          <w:lang w:val="en-GB"/>
        </w:rPr>
        <w:t>with the help of fibre orientation tensors according to Advani and Tucker [AT87].</w:t>
      </w:r>
    </w:p>
    <w:p w14:paraId="093C1813" w14:textId="4877227E" w:rsidR="00004CD9" w:rsidRDefault="00004CD9" w:rsidP="00004CD9">
      <w:pPr>
        <w:pStyle w:val="Heading3"/>
        <w:numPr>
          <w:ilvl w:val="2"/>
          <w:numId w:val="11"/>
        </w:numPr>
        <w:rPr>
          <w:lang w:val="en-GB"/>
        </w:rPr>
      </w:pPr>
      <w:bookmarkStart w:id="83" w:name="_Toc63852818"/>
      <w:r>
        <w:rPr>
          <w:lang w:val="en-GB"/>
        </w:rPr>
        <w:t>End of Life Options</w:t>
      </w:r>
      <w:bookmarkEnd w:id="83"/>
    </w:p>
    <w:p w14:paraId="7919C555" w14:textId="6578BCD3" w:rsidR="002D1165" w:rsidRPr="002D1165" w:rsidRDefault="00680F87" w:rsidP="002D1165">
      <w:pPr>
        <w:rPr>
          <w:lang w:val="en-GB"/>
        </w:rPr>
      </w:pPr>
      <w:r>
        <w:rPr>
          <w:lang w:val="en-GB"/>
        </w:rPr>
        <w:t>It</w:t>
      </w:r>
      <w:r w:rsidR="002D1165" w:rsidRPr="002D1165">
        <w:rPr>
          <w:lang w:val="en-GB"/>
        </w:rPr>
        <w:t xml:space="preserve"> is </w:t>
      </w:r>
      <w:r>
        <w:rPr>
          <w:lang w:val="en-GB"/>
        </w:rPr>
        <w:t xml:space="preserve">important </w:t>
      </w:r>
      <w:r w:rsidR="002D1165" w:rsidRPr="002D1165">
        <w:rPr>
          <w:lang w:val="en-GB"/>
        </w:rPr>
        <w:t xml:space="preserve">to justify </w:t>
      </w:r>
      <w:r>
        <w:rPr>
          <w:lang w:val="en-GB"/>
        </w:rPr>
        <w:t xml:space="preserve">the selection of a material environmentally as well as </w:t>
      </w:r>
      <w:r w:rsidR="002D1165" w:rsidRPr="002D1165">
        <w:rPr>
          <w:lang w:val="en-GB"/>
        </w:rPr>
        <w:t>technical</w:t>
      </w:r>
      <w:r>
        <w:rPr>
          <w:lang w:val="en-GB"/>
        </w:rPr>
        <w:t>ly</w:t>
      </w:r>
      <w:r w:rsidR="002D1165" w:rsidRPr="002D1165">
        <w:rPr>
          <w:lang w:val="en-GB"/>
        </w:rPr>
        <w:t xml:space="preserve"> and economic</w:t>
      </w:r>
      <w:r>
        <w:rPr>
          <w:lang w:val="en-GB"/>
        </w:rPr>
        <w:t>ally</w:t>
      </w:r>
      <w:r w:rsidR="002D1165" w:rsidRPr="002D1165">
        <w:rPr>
          <w:lang w:val="en-GB"/>
        </w:rPr>
        <w:t xml:space="preserve">. The processing temperature of fibre-reinforced plastics is several hundred degrees </w:t>
      </w:r>
      <w:r>
        <w:rPr>
          <w:lang w:val="en-GB"/>
        </w:rPr>
        <w:t>lower than</w:t>
      </w:r>
      <w:r w:rsidR="002D1165" w:rsidRPr="002D1165">
        <w:rPr>
          <w:lang w:val="en-GB"/>
        </w:rPr>
        <w:t xml:space="preserve"> the processing temperature of aluminium or magnesium alloys</w:t>
      </w:r>
      <w:r>
        <w:rPr>
          <w:lang w:val="en-GB"/>
        </w:rPr>
        <w:t xml:space="preserve">, </w:t>
      </w:r>
      <w:r w:rsidR="002D1165" w:rsidRPr="002D1165">
        <w:rPr>
          <w:lang w:val="en-GB"/>
        </w:rPr>
        <w:t xml:space="preserve">two </w:t>
      </w:r>
      <w:r>
        <w:rPr>
          <w:lang w:val="en-GB"/>
        </w:rPr>
        <w:t>materials often used in lightweight production</w:t>
      </w:r>
      <w:r w:rsidR="00D627F3">
        <w:rPr>
          <w:lang w:val="en-GB"/>
        </w:rPr>
        <w:t>, thus requiring less energy during production</w:t>
      </w:r>
      <w:r w:rsidR="002D1165" w:rsidRPr="002D1165">
        <w:rPr>
          <w:lang w:val="en-GB"/>
        </w:rPr>
        <w:t>. Since injection-mo</w:t>
      </w:r>
      <w:r w:rsidR="003D76E0">
        <w:rPr>
          <w:lang w:val="en-GB"/>
        </w:rPr>
        <w:t>u</w:t>
      </w:r>
      <w:r w:rsidR="002D1165" w:rsidRPr="002D1165">
        <w:rPr>
          <w:lang w:val="en-GB"/>
        </w:rPr>
        <w:t>lded components usually require little to no post-processing, the production of a component is often completed after one step.</w:t>
      </w:r>
      <w:r w:rsidR="00D627F3">
        <w:rPr>
          <w:lang w:val="en-GB"/>
        </w:rPr>
        <w:t xml:space="preserve"> </w:t>
      </w:r>
      <w:commentRangeStart w:id="84"/>
      <w:r w:rsidR="00D627F3">
        <w:rPr>
          <w:lang w:val="en-GB"/>
        </w:rPr>
        <w:t>***</w:t>
      </w:r>
      <w:commentRangeEnd w:id="84"/>
      <w:r w:rsidR="009F235F">
        <w:rPr>
          <w:rStyle w:val="CommentReference"/>
        </w:rPr>
        <w:commentReference w:id="84"/>
      </w:r>
    </w:p>
    <w:p w14:paraId="6CB43BB9" w14:textId="3AD7A60E" w:rsidR="002D1165" w:rsidRPr="002D1165" w:rsidRDefault="00680F87" w:rsidP="002D1165">
      <w:pPr>
        <w:rPr>
          <w:lang w:val="en-GB"/>
        </w:rPr>
      </w:pPr>
      <w:r>
        <w:rPr>
          <w:lang w:val="en-GB"/>
        </w:rPr>
        <w:t>SFRPs</w:t>
      </w:r>
      <w:r w:rsidR="002D1165" w:rsidRPr="002D1165">
        <w:rPr>
          <w:lang w:val="en-GB"/>
        </w:rPr>
        <w:t xml:space="preserve"> can be economically mass produced. This makes it possible to </w:t>
      </w:r>
      <w:r>
        <w:rPr>
          <w:lang w:val="en-GB"/>
        </w:rPr>
        <w:t>use</w:t>
      </w:r>
      <w:r w:rsidR="002D1165" w:rsidRPr="002D1165">
        <w:rPr>
          <w:lang w:val="en-GB"/>
        </w:rPr>
        <w:t xml:space="preserve"> components made of </w:t>
      </w:r>
      <w:r>
        <w:rPr>
          <w:lang w:val="en-GB"/>
        </w:rPr>
        <w:t xml:space="preserve">SFRPs </w:t>
      </w:r>
      <w:r w:rsidR="002D1165" w:rsidRPr="002D1165">
        <w:rPr>
          <w:lang w:val="en-GB"/>
        </w:rPr>
        <w:t xml:space="preserve">in cheaper cars, among other things. This makes the lightweight construction potential of </w:t>
      </w:r>
      <w:r>
        <w:rPr>
          <w:lang w:val="en-GB"/>
        </w:rPr>
        <w:t>SFRPs more accessible and</w:t>
      </w:r>
      <w:r w:rsidR="002D1165" w:rsidRPr="002D1165">
        <w:rPr>
          <w:lang w:val="en-GB"/>
        </w:rPr>
        <w:t xml:space="preserve"> suitable </w:t>
      </w:r>
      <w:r>
        <w:rPr>
          <w:lang w:val="en-GB"/>
        </w:rPr>
        <w:t>on a larger scale</w:t>
      </w:r>
      <w:r w:rsidR="002D1165" w:rsidRPr="002D1165">
        <w:rPr>
          <w:lang w:val="en-GB"/>
        </w:rPr>
        <w:t xml:space="preserve">. Components made of </w:t>
      </w:r>
      <w:r>
        <w:rPr>
          <w:lang w:val="en-GB"/>
        </w:rPr>
        <w:t>SFRPs</w:t>
      </w:r>
      <w:r w:rsidR="002D1165" w:rsidRPr="002D1165">
        <w:rPr>
          <w:lang w:val="en-GB"/>
        </w:rPr>
        <w:t xml:space="preserve"> are not short-lived disposable products and can </w:t>
      </w:r>
      <w:r w:rsidR="009B1D68">
        <w:rPr>
          <w:lang w:val="en-GB"/>
        </w:rPr>
        <w:t>help save</w:t>
      </w:r>
      <w:r w:rsidR="002D1165" w:rsidRPr="002D1165">
        <w:rPr>
          <w:lang w:val="en-GB"/>
        </w:rPr>
        <w:t xml:space="preserve"> resources and energy </w:t>
      </w:r>
      <w:r w:rsidR="009B1D68">
        <w:rPr>
          <w:lang w:val="en-GB"/>
        </w:rPr>
        <w:t xml:space="preserve">over </w:t>
      </w:r>
      <w:r w:rsidR="002D1165" w:rsidRPr="002D1165">
        <w:rPr>
          <w:lang w:val="en-GB"/>
        </w:rPr>
        <w:t xml:space="preserve">the course of their use. </w:t>
      </w:r>
    </w:p>
    <w:p w14:paraId="33294DAB" w14:textId="2E3AA1E7" w:rsidR="00362408" w:rsidRPr="00C27440" w:rsidRDefault="002D1165" w:rsidP="002D1165">
      <w:pPr>
        <w:rPr>
          <w:lang w:val="en-GB"/>
        </w:rPr>
      </w:pPr>
      <w:r w:rsidRPr="002D1165">
        <w:rPr>
          <w:lang w:val="en-GB"/>
        </w:rPr>
        <w:t xml:space="preserve">The images of oceans littered with plastics are well known and show </w:t>
      </w:r>
      <w:del w:id="85" w:author="Tom Baker" w:date="2021-02-21T15:19:00Z">
        <w:r w:rsidRPr="002D1165" w:rsidDel="009F235F">
          <w:rPr>
            <w:lang w:val="en-GB"/>
          </w:rPr>
          <w:delText>how important</w:delText>
        </w:r>
      </w:del>
      <w:ins w:id="86" w:author="Tom Baker" w:date="2021-02-21T15:19:00Z">
        <w:r w:rsidR="009F235F">
          <w:rPr>
            <w:lang w:val="en-GB"/>
          </w:rPr>
          <w:t>the importance of</w:t>
        </w:r>
      </w:ins>
      <w:r w:rsidRPr="002D1165">
        <w:rPr>
          <w:lang w:val="en-GB"/>
        </w:rPr>
        <w:t xml:space="preserve"> concrete </w:t>
      </w:r>
      <w:r w:rsidR="009B1D68">
        <w:rPr>
          <w:lang w:val="en-GB"/>
        </w:rPr>
        <w:t xml:space="preserve">end-of-life </w:t>
      </w:r>
      <w:r w:rsidRPr="002D1165">
        <w:rPr>
          <w:lang w:val="en-GB"/>
        </w:rPr>
        <w:t xml:space="preserve">solutions </w:t>
      </w:r>
      <w:r w:rsidR="009B1D68">
        <w:rPr>
          <w:lang w:val="en-GB"/>
        </w:rPr>
        <w:t xml:space="preserve">for </w:t>
      </w:r>
      <w:r w:rsidRPr="002D1165">
        <w:rPr>
          <w:lang w:val="en-GB"/>
        </w:rPr>
        <w:t>plastic products</w:t>
      </w:r>
      <w:del w:id="87" w:author="Tom Baker" w:date="2021-02-21T15:19:00Z">
        <w:r w:rsidRPr="002D1165" w:rsidDel="009F235F">
          <w:rPr>
            <w:lang w:val="en-GB"/>
          </w:rPr>
          <w:delText xml:space="preserve"> are</w:delText>
        </w:r>
      </w:del>
      <w:r w:rsidRPr="002D1165">
        <w:rPr>
          <w:lang w:val="en-GB"/>
        </w:rPr>
        <w:t>. Take-</w:t>
      </w:r>
      <w:r w:rsidR="009B1D68">
        <w:rPr>
          <w:lang w:val="en-GB"/>
        </w:rPr>
        <w:t>b</w:t>
      </w:r>
      <w:r w:rsidRPr="002D1165">
        <w:rPr>
          <w:lang w:val="en-GB"/>
        </w:rPr>
        <w:t>a</w:t>
      </w:r>
      <w:ins w:id="88" w:author="Tom Baker" w:date="2021-02-21T15:19:00Z">
        <w:r w:rsidR="009F235F">
          <w:rPr>
            <w:lang w:val="en-GB"/>
          </w:rPr>
          <w:t>ck</w:t>
        </w:r>
      </w:ins>
      <w:del w:id="89" w:author="Tom Baker" w:date="2021-02-21T15:19:00Z">
        <w:r w:rsidRPr="002D1165" w:rsidDel="009F235F">
          <w:rPr>
            <w:lang w:val="en-GB"/>
          </w:rPr>
          <w:delText>ke</w:delText>
        </w:r>
      </w:del>
      <w:r w:rsidRPr="002D1165">
        <w:rPr>
          <w:lang w:val="en-GB"/>
        </w:rPr>
        <w:t xml:space="preserve"> </w:t>
      </w:r>
      <w:r w:rsidR="009B1D68">
        <w:rPr>
          <w:lang w:val="en-GB"/>
        </w:rPr>
        <w:t>l</w:t>
      </w:r>
      <w:r w:rsidRPr="002D1165">
        <w:rPr>
          <w:lang w:val="en-GB"/>
        </w:rPr>
        <w:t xml:space="preserve">egislation and </w:t>
      </w:r>
      <w:del w:id="90" w:author="Tom Baker" w:date="2021-02-21T15:20:00Z">
        <w:r w:rsidRPr="002D1165" w:rsidDel="009F235F">
          <w:rPr>
            <w:lang w:val="en-GB"/>
          </w:rPr>
          <w:delText xml:space="preserve">various </w:delText>
        </w:r>
      </w:del>
      <w:r w:rsidRPr="002D1165">
        <w:rPr>
          <w:lang w:val="en-GB"/>
        </w:rPr>
        <w:t xml:space="preserve">recycling laws </w:t>
      </w:r>
      <w:del w:id="91" w:author="Tom Baker" w:date="2021-02-21T15:20:00Z">
        <w:r w:rsidRPr="002D1165" w:rsidDel="009F235F">
          <w:rPr>
            <w:lang w:val="en-GB"/>
          </w:rPr>
          <w:delText xml:space="preserve">are </w:delText>
        </w:r>
      </w:del>
      <w:r w:rsidRPr="002D1165">
        <w:rPr>
          <w:lang w:val="en-GB"/>
        </w:rPr>
        <w:t>increas</w:t>
      </w:r>
      <w:ins w:id="92" w:author="Tom Baker" w:date="2021-02-21T15:20:00Z">
        <w:r w:rsidR="009F235F">
          <w:rPr>
            <w:lang w:val="en-GB"/>
          </w:rPr>
          <w:t>e</w:t>
        </w:r>
      </w:ins>
      <w:del w:id="93" w:author="Tom Baker" w:date="2021-02-21T15:20:00Z">
        <w:r w:rsidRPr="002D1165" w:rsidDel="009F235F">
          <w:rPr>
            <w:lang w:val="en-GB"/>
          </w:rPr>
          <w:delText>ing</w:delText>
        </w:r>
      </w:del>
      <w:r w:rsidRPr="002D1165">
        <w:rPr>
          <w:lang w:val="en-GB"/>
        </w:rPr>
        <w:t xml:space="preserve"> the likelihood that technical components made of plastics</w:t>
      </w:r>
      <w:r w:rsidR="009B1D68">
        <w:rPr>
          <w:lang w:val="en-GB"/>
        </w:rPr>
        <w:t xml:space="preserve"> </w:t>
      </w:r>
      <w:r w:rsidRPr="002D1165">
        <w:rPr>
          <w:lang w:val="en-GB"/>
        </w:rPr>
        <w:t xml:space="preserve">will not simply be thrown away but will be professionally reprocessed [Hop16]. In this respect, there is still a need for research and development for the reuse and recycling </w:t>
      </w:r>
      <w:r w:rsidR="009B1D68">
        <w:rPr>
          <w:lang w:val="en-GB"/>
        </w:rPr>
        <w:t>composites containing glass fibres</w:t>
      </w:r>
      <w:r w:rsidRPr="002D1165">
        <w:rPr>
          <w:lang w:val="en-GB"/>
        </w:rPr>
        <w:t xml:space="preserve">. An example of material recycling can be found in cement plants, where </w:t>
      </w:r>
      <w:r w:rsidR="00ED215D">
        <w:rPr>
          <w:lang w:val="en-GB"/>
        </w:rPr>
        <w:t>fibreglass composites</w:t>
      </w:r>
      <w:r w:rsidRPr="002D1165">
        <w:rPr>
          <w:lang w:val="en-GB"/>
        </w:rPr>
        <w:t xml:space="preserve"> are used both energetically as a coal substitute and materially as a sand substitute. The development of new recycling possibilities is slowed down</w:t>
      </w:r>
      <w:r w:rsidR="00ED215D">
        <w:rPr>
          <w:lang w:val="en-GB"/>
        </w:rPr>
        <w:t xml:space="preserve"> </w:t>
      </w:r>
      <w:r w:rsidRPr="002D1165">
        <w:rPr>
          <w:lang w:val="en-GB"/>
        </w:rPr>
        <w:t xml:space="preserve">by the fact that it is not financially </w:t>
      </w:r>
      <w:del w:id="94" w:author="Tom Baker" w:date="2021-02-21T15:22:00Z">
        <w:r w:rsidR="00ED215D" w:rsidDel="009F235F">
          <w:rPr>
            <w:lang w:val="en-GB"/>
          </w:rPr>
          <w:delText>lucrative</w:delText>
        </w:r>
        <w:r w:rsidRPr="002D1165" w:rsidDel="009F235F">
          <w:rPr>
            <w:lang w:val="en-GB"/>
          </w:rPr>
          <w:delText xml:space="preserve"> </w:delText>
        </w:r>
      </w:del>
      <w:ins w:id="95" w:author="Tom Baker" w:date="2021-02-21T15:22:00Z">
        <w:r w:rsidR="009F235F">
          <w:rPr>
            <w:lang w:val="en-GB"/>
          </w:rPr>
          <w:t>attractive</w:t>
        </w:r>
        <w:r w:rsidR="009F235F" w:rsidRPr="002D1165">
          <w:rPr>
            <w:lang w:val="en-GB"/>
          </w:rPr>
          <w:t xml:space="preserve"> </w:t>
        </w:r>
      </w:ins>
      <w:r w:rsidRPr="002D1165">
        <w:rPr>
          <w:lang w:val="en-GB"/>
        </w:rPr>
        <w:t>to use recycl</w:t>
      </w:r>
      <w:r w:rsidR="00ED215D">
        <w:rPr>
          <w:lang w:val="en-GB"/>
        </w:rPr>
        <w:t>ed plastics</w:t>
      </w:r>
      <w:r w:rsidRPr="002D1165">
        <w:rPr>
          <w:lang w:val="en-GB"/>
        </w:rPr>
        <w:t xml:space="preserve">, as </w:t>
      </w:r>
      <w:r w:rsidR="00ED215D">
        <w:rPr>
          <w:lang w:val="en-GB"/>
        </w:rPr>
        <w:t xml:space="preserve">virgin </w:t>
      </w:r>
      <w:r w:rsidRPr="002D1165">
        <w:rPr>
          <w:lang w:val="en-GB"/>
        </w:rPr>
        <w:t xml:space="preserve">plastics and raw fibres </w:t>
      </w:r>
      <w:r w:rsidR="00ED215D">
        <w:rPr>
          <w:lang w:val="en-GB"/>
        </w:rPr>
        <w:t xml:space="preserve">remain </w:t>
      </w:r>
      <w:r w:rsidRPr="002D1165">
        <w:rPr>
          <w:lang w:val="en-GB"/>
        </w:rPr>
        <w:t xml:space="preserve">cheap. </w:t>
      </w:r>
      <w:r w:rsidR="00ED215D">
        <w:rPr>
          <w:lang w:val="en-GB"/>
        </w:rPr>
        <w:t>Theoretically, fibre-reinforced plastics are well suited to be used as fuel in waste incineration plants.</w:t>
      </w:r>
      <w:r w:rsidRPr="002D1165">
        <w:rPr>
          <w:lang w:val="en-GB"/>
        </w:rPr>
        <w:t xml:space="preserve"> However, the glass fibres are a burden on the plants' filter systems and can vitrify the combustion chamber. It is also difficult to burn 100% of the material</w:t>
      </w:r>
      <w:ins w:id="96" w:author="Tom Baker" w:date="2021-02-21T15:24:00Z">
        <w:r w:rsidR="009F235F">
          <w:rPr>
            <w:lang w:val="en-GB"/>
          </w:rPr>
          <w:t>,</w:t>
        </w:r>
      </w:ins>
      <w:r w:rsidRPr="002D1165">
        <w:rPr>
          <w:lang w:val="en-GB"/>
        </w:rPr>
        <w:t xml:space="preserve"> and unburnt residues often remain in the ash [Neo18]. </w:t>
      </w:r>
      <w:r w:rsidR="00ED215D">
        <w:rPr>
          <w:lang w:val="en-GB"/>
        </w:rPr>
        <w:t>Overall</w:t>
      </w:r>
      <w:r w:rsidRPr="002D1165">
        <w:rPr>
          <w:lang w:val="en-GB"/>
        </w:rPr>
        <w:t xml:space="preserve">, the use of </w:t>
      </w:r>
      <w:r w:rsidR="00ED215D">
        <w:rPr>
          <w:lang w:val="en-GB"/>
        </w:rPr>
        <w:t>SFRPs</w:t>
      </w:r>
      <w:r w:rsidRPr="002D1165">
        <w:rPr>
          <w:lang w:val="en-GB"/>
        </w:rPr>
        <w:t xml:space="preserve"> </w:t>
      </w:r>
      <w:r w:rsidR="00ED215D">
        <w:rPr>
          <w:lang w:val="en-GB"/>
        </w:rPr>
        <w:t>can be</w:t>
      </w:r>
      <w:r w:rsidRPr="002D1165">
        <w:rPr>
          <w:lang w:val="en-GB"/>
        </w:rPr>
        <w:t xml:space="preserve"> ecologically justifi</w:t>
      </w:r>
      <w:r w:rsidR="00ED215D">
        <w:rPr>
          <w:lang w:val="en-GB"/>
        </w:rPr>
        <w:t>ed</w:t>
      </w:r>
      <w:r w:rsidRPr="002D1165">
        <w:rPr>
          <w:lang w:val="en-GB"/>
        </w:rPr>
        <w:t xml:space="preserve"> </w:t>
      </w:r>
      <w:r w:rsidR="00ED215D">
        <w:rPr>
          <w:lang w:val="en-GB"/>
        </w:rPr>
        <w:t xml:space="preserve">when </w:t>
      </w:r>
      <w:r w:rsidRPr="002D1165">
        <w:rPr>
          <w:lang w:val="en-GB"/>
        </w:rPr>
        <w:t>compared to similar materials</w:t>
      </w:r>
      <w:r w:rsidR="00ED215D">
        <w:rPr>
          <w:lang w:val="en-GB"/>
        </w:rPr>
        <w:t xml:space="preserve">. However, </w:t>
      </w:r>
      <w:r w:rsidRPr="002D1165">
        <w:rPr>
          <w:lang w:val="en-GB"/>
        </w:rPr>
        <w:t xml:space="preserve">there is still a need for research and development on </w:t>
      </w:r>
      <w:r w:rsidR="00ED215D">
        <w:rPr>
          <w:lang w:val="en-GB"/>
        </w:rPr>
        <w:t xml:space="preserve">end-of-life </w:t>
      </w:r>
      <w:r w:rsidRPr="002D1165">
        <w:rPr>
          <w:lang w:val="en-GB"/>
        </w:rPr>
        <w:t>recycling solutions.</w:t>
      </w:r>
    </w:p>
    <w:p w14:paraId="529560AD" w14:textId="20BD9C4F" w:rsidR="00362408" w:rsidRPr="00C27440" w:rsidRDefault="00ED215D">
      <w:pPr>
        <w:pStyle w:val="Heading2"/>
        <w:numPr>
          <w:ilvl w:val="1"/>
          <w:numId w:val="11"/>
        </w:numPr>
        <w:rPr>
          <w:lang w:val="en-GB"/>
        </w:rPr>
      </w:pPr>
      <w:bookmarkStart w:id="97" w:name="_Toc63852819"/>
      <w:r>
        <w:rPr>
          <w:lang w:val="en-GB"/>
        </w:rPr>
        <w:t>Modelling and Predicting Material Fatigue</w:t>
      </w:r>
      <w:bookmarkEnd w:id="97"/>
    </w:p>
    <w:p w14:paraId="5FACE175" w14:textId="60088CE2" w:rsidR="002D1165" w:rsidRPr="002D1165" w:rsidRDefault="00ED215D" w:rsidP="002D1165">
      <w:pPr>
        <w:rPr>
          <w:lang w:val="en-GB"/>
        </w:rPr>
      </w:pPr>
      <w:r>
        <w:rPr>
          <w:lang w:val="en-GB"/>
        </w:rPr>
        <w:t>Components</w:t>
      </w:r>
      <w:r w:rsidR="002D1165" w:rsidRPr="002D1165">
        <w:rPr>
          <w:lang w:val="en-GB"/>
        </w:rPr>
        <w:t xml:space="preserve"> made of </w:t>
      </w:r>
      <w:r>
        <w:rPr>
          <w:lang w:val="en-GB"/>
        </w:rPr>
        <w:t>SFRPs</w:t>
      </w:r>
      <w:r w:rsidR="002D1165" w:rsidRPr="002D1165">
        <w:rPr>
          <w:lang w:val="en-GB"/>
        </w:rPr>
        <w:t xml:space="preserve"> are </w:t>
      </w:r>
      <w:r>
        <w:rPr>
          <w:lang w:val="en-GB"/>
        </w:rPr>
        <w:t xml:space="preserve">typically </w:t>
      </w:r>
      <w:r w:rsidR="002D1165" w:rsidRPr="002D1165">
        <w:rPr>
          <w:lang w:val="en-GB"/>
        </w:rPr>
        <w:t xml:space="preserve">exposed to </w:t>
      </w:r>
      <w:r>
        <w:rPr>
          <w:lang w:val="en-GB"/>
        </w:rPr>
        <w:t>cyclical, dynamic</w:t>
      </w:r>
      <w:r w:rsidR="002D1165" w:rsidRPr="002D1165">
        <w:rPr>
          <w:lang w:val="en-GB"/>
        </w:rPr>
        <w:t xml:space="preserve"> loads </w:t>
      </w:r>
      <w:r>
        <w:rPr>
          <w:lang w:val="en-GB"/>
        </w:rPr>
        <w:t xml:space="preserve">in use. </w:t>
      </w:r>
      <w:r w:rsidR="002D1165" w:rsidRPr="002D1165">
        <w:rPr>
          <w:lang w:val="en-GB"/>
        </w:rPr>
        <w:t>In order to simplify</w:t>
      </w:r>
      <w:r>
        <w:rPr>
          <w:lang w:val="en-GB"/>
        </w:rPr>
        <w:t>,</w:t>
      </w:r>
      <w:r w:rsidR="002D1165" w:rsidRPr="002D1165">
        <w:rPr>
          <w:lang w:val="en-GB"/>
        </w:rPr>
        <w:t xml:space="preserve"> accelerate</w:t>
      </w:r>
      <w:r>
        <w:rPr>
          <w:lang w:val="en-GB"/>
        </w:rPr>
        <w:t>, and optimize</w:t>
      </w:r>
      <w:r w:rsidR="002D1165" w:rsidRPr="002D1165">
        <w:rPr>
          <w:lang w:val="en-GB"/>
        </w:rPr>
        <w:t xml:space="preserve"> the design of a new component, it is helpful to be able to make </w:t>
      </w:r>
      <w:r w:rsidR="002D1165" w:rsidRPr="002D1165">
        <w:rPr>
          <w:lang w:val="en-GB"/>
        </w:rPr>
        <w:lastRenderedPageBreak/>
        <w:t xml:space="preserve">estimates about the </w:t>
      </w:r>
      <w:commentRangeStart w:id="98"/>
      <w:r w:rsidR="00F94F22">
        <w:rPr>
          <w:lang w:val="en-GB"/>
        </w:rPr>
        <w:t>fatigue and damage progression</w:t>
      </w:r>
      <w:commentRangeEnd w:id="98"/>
      <w:r w:rsidR="009F235F">
        <w:rPr>
          <w:rStyle w:val="CommentReference"/>
        </w:rPr>
        <w:commentReference w:id="98"/>
      </w:r>
      <w:r w:rsidR="002D1165" w:rsidRPr="002D1165">
        <w:rPr>
          <w:lang w:val="en-GB"/>
        </w:rPr>
        <w:t xml:space="preserve">. The aim is to design components </w:t>
      </w:r>
      <w:del w:id="99" w:author="Tom Baker" w:date="2021-02-21T15:27:00Z">
        <w:r w:rsidR="002D1165" w:rsidRPr="002D1165" w:rsidDel="00DD7DE4">
          <w:rPr>
            <w:lang w:val="en-GB"/>
          </w:rPr>
          <w:delText xml:space="preserve">safely without </w:delText>
        </w:r>
        <w:r w:rsidR="00F94F22" w:rsidDel="00DD7DE4">
          <w:rPr>
            <w:lang w:val="en-GB"/>
          </w:rPr>
          <w:delText>compromising</w:delText>
        </w:r>
        <w:r w:rsidR="002D1165" w:rsidRPr="002D1165" w:rsidDel="00DD7DE4">
          <w:rPr>
            <w:lang w:val="en-GB"/>
          </w:rPr>
          <w:delText xml:space="preserve"> the lightweight potential</w:delText>
        </w:r>
      </w:del>
      <w:ins w:id="100" w:author="Tom Baker" w:date="2021-02-21T15:27:00Z">
        <w:r w:rsidR="00DD7DE4">
          <w:rPr>
            <w:lang w:val="en-GB"/>
          </w:rPr>
          <w:t>that are safe, without compromising on weight</w:t>
        </w:r>
      </w:ins>
      <w:r w:rsidR="002D1165" w:rsidRPr="002D1165">
        <w:rPr>
          <w:lang w:val="en-GB"/>
        </w:rPr>
        <w:t>.</w:t>
      </w:r>
    </w:p>
    <w:p w14:paraId="74AE2546" w14:textId="683F8627" w:rsidR="002045BE" w:rsidRDefault="002045BE" w:rsidP="002045BE">
      <w:pPr>
        <w:pStyle w:val="Heading3"/>
        <w:numPr>
          <w:ilvl w:val="2"/>
          <w:numId w:val="11"/>
        </w:numPr>
        <w:rPr>
          <w:lang w:val="en-GB"/>
        </w:rPr>
      </w:pPr>
      <w:r>
        <w:rPr>
          <w:lang w:val="en-GB"/>
        </w:rPr>
        <w:t>Setup of Fatigue Testing</w:t>
      </w:r>
    </w:p>
    <w:p w14:paraId="736F2942" w14:textId="71BD06E1" w:rsidR="00E15912" w:rsidRDefault="00F94F22" w:rsidP="002D1165">
      <w:pPr>
        <w:rPr>
          <w:lang w:val="en-GB"/>
        </w:rPr>
      </w:pPr>
      <w:r>
        <w:rPr>
          <w:lang w:val="en-GB"/>
        </w:rPr>
        <w:t>To</w:t>
      </w:r>
      <w:r w:rsidR="002D1165" w:rsidRPr="002D1165">
        <w:rPr>
          <w:lang w:val="en-GB"/>
        </w:rPr>
        <w:t xml:space="preserve"> collect </w:t>
      </w:r>
      <w:r>
        <w:rPr>
          <w:lang w:val="en-GB"/>
        </w:rPr>
        <w:t>fatigue</w:t>
      </w:r>
      <w:r w:rsidR="002D1165" w:rsidRPr="002D1165">
        <w:rPr>
          <w:lang w:val="en-GB"/>
        </w:rPr>
        <w:t xml:space="preserve"> data, standardised </w:t>
      </w:r>
      <w:r>
        <w:rPr>
          <w:lang w:val="en-GB"/>
        </w:rPr>
        <w:t>specimens</w:t>
      </w:r>
      <w:r w:rsidR="002D1165" w:rsidRPr="002D1165">
        <w:rPr>
          <w:lang w:val="en-GB"/>
        </w:rPr>
        <w:t xml:space="preserve"> are subjected to fatigue tests </w:t>
      </w:r>
      <w:r>
        <w:rPr>
          <w:lang w:val="en-GB"/>
        </w:rPr>
        <w:t>under a series</w:t>
      </w:r>
      <w:r w:rsidR="002D1165" w:rsidRPr="002D1165">
        <w:rPr>
          <w:lang w:val="en-GB"/>
        </w:rPr>
        <w:t xml:space="preserve"> </w:t>
      </w:r>
      <w:r>
        <w:rPr>
          <w:lang w:val="en-GB"/>
        </w:rPr>
        <w:t>of</w:t>
      </w:r>
      <w:r w:rsidR="002D1165" w:rsidRPr="002D1165">
        <w:rPr>
          <w:lang w:val="en-GB"/>
        </w:rPr>
        <w:t xml:space="preserve"> stress conditions. For anisotropic materials such as fibre-reinforced plastics, specimens with at least two fibre orientations are tested [Dah17]. </w:t>
      </w:r>
      <w:r>
        <w:rPr>
          <w:lang w:val="en-GB"/>
        </w:rPr>
        <w:t xml:space="preserve">The </w:t>
      </w:r>
      <w:r w:rsidR="004003FA">
        <w:rPr>
          <w:lang w:val="en-GB"/>
        </w:rPr>
        <w:t>(</w:t>
      </w:r>
      <w:r>
        <w:rPr>
          <w:lang w:val="en-GB"/>
        </w:rPr>
        <w:t>maximum</w:t>
      </w:r>
      <w:r w:rsidR="004003FA">
        <w:rPr>
          <w:lang w:val="en-GB"/>
        </w:rPr>
        <w:t>)</w:t>
      </w:r>
      <w:r>
        <w:rPr>
          <w:lang w:val="en-GB"/>
        </w:rPr>
        <w:t xml:space="preserve"> </w:t>
      </w:r>
      <w:r w:rsidR="002D1165" w:rsidRPr="00761698">
        <w:rPr>
          <w:lang w:val="en-GB"/>
        </w:rPr>
        <w:t xml:space="preserve">stress </w:t>
      </w:r>
      <m:oMath>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o</m:t>
            </m:r>
          </m:sub>
        </m:sSub>
      </m:oMath>
      <w:r w:rsidR="00761698">
        <w:rPr>
          <w:lang w:val="en-GB"/>
        </w:rPr>
        <w:t xml:space="preserve"> </w:t>
      </w:r>
      <w:r w:rsidR="002D1165" w:rsidRPr="002D1165">
        <w:rPr>
          <w:lang w:val="en-GB"/>
        </w:rPr>
        <w:t>[N/mm</w:t>
      </w:r>
      <w:r w:rsidR="007956FB">
        <w:rPr>
          <w:vertAlign w:val="superscript"/>
          <w:lang w:val="en-GB"/>
        </w:rPr>
        <w:t>2</w:t>
      </w:r>
      <w:r w:rsidR="002D1165" w:rsidRPr="002D1165">
        <w:rPr>
          <w:lang w:val="en-GB"/>
        </w:rPr>
        <w:t>] is plotted against the logarithm of the number of cycles to failure (N</w:t>
      </w:r>
      <w:r w:rsidR="002D1165" w:rsidRPr="007956FB">
        <w:rPr>
          <w:vertAlign w:val="subscript"/>
          <w:lang w:val="en-GB"/>
        </w:rPr>
        <w:t>B</w:t>
      </w:r>
      <w:r w:rsidR="002D1165" w:rsidRPr="002D1165">
        <w:rPr>
          <w:lang w:val="en-GB"/>
        </w:rPr>
        <w:t xml:space="preserve">) in </w:t>
      </w:r>
      <w:r>
        <w:rPr>
          <w:lang w:val="en-GB"/>
        </w:rPr>
        <w:t>what is known as a</w:t>
      </w:r>
      <w:r w:rsidR="002D1165" w:rsidRPr="002D1165">
        <w:rPr>
          <w:lang w:val="en-GB"/>
        </w:rPr>
        <w:t xml:space="preserve"> Wöhler curve. </w:t>
      </w:r>
    </w:p>
    <w:p w14:paraId="23B190E9" w14:textId="07DE7DE2" w:rsidR="00E15912" w:rsidRDefault="00E15912" w:rsidP="002D1165">
      <w:pPr>
        <w:rPr>
          <w:lang w:val="en-GB"/>
        </w:rPr>
      </w:pPr>
      <w:r w:rsidRPr="00C27440">
        <w:rPr>
          <w:lang w:val="en-GB"/>
        </w:rPr>
        <w:t xml:space="preserve">Fatigue testing is divided into three sections: </w:t>
      </w:r>
      <w:r>
        <w:rPr>
          <w:lang w:val="en-GB"/>
        </w:rPr>
        <w:t>short-term strength, fatigue strength, and endurance strength</w:t>
      </w:r>
      <w:r w:rsidRPr="00C27440">
        <w:rPr>
          <w:lang w:val="en-GB"/>
        </w:rPr>
        <w:t xml:space="preserve">. The three sections are separated by the number of oscillations until material failure, as shown in </w:t>
      </w:r>
      <w:r w:rsidR="00761698">
        <w:rPr>
          <w:lang w:val="en-GB"/>
        </w:rPr>
        <w:t>figure 10.</w:t>
      </w:r>
      <w:r w:rsidRPr="00C27440">
        <w:rPr>
          <w:lang w:val="en-GB"/>
        </w:rPr>
        <w:t xml:space="preserve"> The area of </w:t>
      </w:r>
      <w:r>
        <w:rPr>
          <w:lang w:val="en-GB"/>
        </w:rPr>
        <w:t>short-term strength represents</w:t>
      </w:r>
      <w:r w:rsidRPr="00C27440">
        <w:rPr>
          <w:lang w:val="en-GB"/>
        </w:rPr>
        <w:t xml:space="preserve"> </w:t>
      </w:r>
      <w:r w:rsidR="004003FA">
        <w:rPr>
          <w:lang w:val="en-GB"/>
        </w:rPr>
        <w:t>stress levels that would result in exceeding the yield point during tensile testing</w:t>
      </w:r>
      <w:r w:rsidRPr="00C27440">
        <w:rPr>
          <w:lang w:val="en-GB"/>
        </w:rPr>
        <w:t xml:space="preserve">. In the area of </w:t>
      </w:r>
      <w:r>
        <w:rPr>
          <w:lang w:val="en-GB"/>
        </w:rPr>
        <w:t>fatigue strength,</w:t>
      </w:r>
      <w:r w:rsidRPr="00C27440">
        <w:rPr>
          <w:lang w:val="en-GB"/>
        </w:rPr>
        <w:t xml:space="preserve"> a correlation between </w:t>
      </w:r>
      <w:r>
        <w:rPr>
          <w:lang w:val="en-GB"/>
        </w:rPr>
        <w:t>maximum testing</w:t>
      </w:r>
      <w:r w:rsidRPr="00C27440">
        <w:rPr>
          <w:lang w:val="en-GB"/>
        </w:rPr>
        <w:t xml:space="preserve"> force and the number of oscillations until failure can usually be observed. </w:t>
      </w:r>
      <w:r w:rsidR="004003FA">
        <w:rPr>
          <w:lang w:val="en-GB"/>
        </w:rPr>
        <w:t xml:space="preserve">Given a constant stress amplitude, the material will eventually fail. </w:t>
      </w:r>
      <w:r w:rsidRPr="00C27440">
        <w:rPr>
          <w:lang w:val="en-GB"/>
        </w:rPr>
        <w:t>As of roughly 10</w:t>
      </w:r>
      <w:r w:rsidRPr="00364D2B">
        <w:rPr>
          <w:vertAlign w:val="superscript"/>
          <w:lang w:val="en-GB"/>
        </w:rPr>
        <w:t>6</w:t>
      </w:r>
      <w:r w:rsidRPr="00C27440">
        <w:rPr>
          <w:lang w:val="en-GB"/>
        </w:rPr>
        <w:t xml:space="preserve"> </w:t>
      </w:r>
      <w:r w:rsidR="00545A98">
        <w:rPr>
          <w:lang w:val="en-GB"/>
        </w:rPr>
        <w:t>load cycles</w:t>
      </w:r>
      <w:r w:rsidRPr="00C27440">
        <w:rPr>
          <w:lang w:val="en-GB"/>
        </w:rPr>
        <w:t xml:space="preserve"> (depending on the sour</w:t>
      </w:r>
      <w:r>
        <w:rPr>
          <w:lang w:val="en-GB"/>
        </w:rPr>
        <w:t>c</w:t>
      </w:r>
      <w:r w:rsidRPr="00C27440">
        <w:rPr>
          <w:lang w:val="en-GB"/>
        </w:rPr>
        <w:t>e consulted</w:t>
      </w:r>
      <w:r w:rsidR="004003FA">
        <w:rPr>
          <w:lang w:val="en-GB"/>
        </w:rPr>
        <w:t xml:space="preserve"> and material being tested</w:t>
      </w:r>
      <w:r w:rsidRPr="00C27440">
        <w:rPr>
          <w:lang w:val="en-GB"/>
        </w:rPr>
        <w:t>), the material is in t</w:t>
      </w:r>
      <w:r>
        <w:rPr>
          <w:lang w:val="en-GB"/>
        </w:rPr>
        <w:t xml:space="preserve">he area of endurance strength, </w:t>
      </w:r>
      <w:r w:rsidRPr="00C27440">
        <w:rPr>
          <w:lang w:val="en-GB"/>
        </w:rPr>
        <w:t xml:space="preserve">where it </w:t>
      </w:r>
      <w:r>
        <w:rPr>
          <w:lang w:val="en-GB"/>
        </w:rPr>
        <w:t>is said not to break</w:t>
      </w:r>
      <w:r w:rsidR="004003FA">
        <w:rPr>
          <w:lang w:val="en-GB"/>
        </w:rPr>
        <w:t xml:space="preserve"> given the </w:t>
      </w:r>
      <w:r w:rsidR="00E92468">
        <w:rPr>
          <w:lang w:val="en-GB"/>
        </w:rPr>
        <w:t>load conditions</w:t>
      </w:r>
      <w:r w:rsidR="005508C9">
        <w:rPr>
          <w:lang w:val="en-GB"/>
        </w:rPr>
        <w:t>. The stress at which 10</w:t>
      </w:r>
      <w:r w:rsidR="005508C9" w:rsidRPr="00E92468">
        <w:rPr>
          <w:vertAlign w:val="superscript"/>
          <w:lang w:val="en-GB"/>
        </w:rPr>
        <w:t>6</w:t>
      </w:r>
      <w:r w:rsidR="005508C9">
        <w:rPr>
          <w:lang w:val="en-GB"/>
        </w:rPr>
        <w:t xml:space="preserve"> </w:t>
      </w:r>
      <w:r w:rsidR="00545A98">
        <w:rPr>
          <w:lang w:val="en-GB"/>
        </w:rPr>
        <w:t>load cycles</w:t>
      </w:r>
      <w:r w:rsidR="005508C9">
        <w:rPr>
          <w:lang w:val="en-GB"/>
        </w:rPr>
        <w:t xml:space="preserve"> are reached is considered the fatigue limit</w:t>
      </w:r>
      <w:r w:rsidR="004003FA">
        <w:rPr>
          <w:lang w:val="en-GB"/>
        </w:rPr>
        <w:t xml:space="preserve"> [Stu15]</w:t>
      </w:r>
      <w:r w:rsidR="005508C9">
        <w:rPr>
          <w:lang w:val="en-GB"/>
        </w:rPr>
        <w:t>.</w:t>
      </w:r>
    </w:p>
    <w:p w14:paraId="1A1CF700" w14:textId="1EA5EBB5" w:rsidR="002D1165" w:rsidRDefault="002D1165" w:rsidP="002D1165">
      <w:pPr>
        <w:rPr>
          <w:lang w:val="en-GB"/>
        </w:rPr>
      </w:pPr>
      <w:r w:rsidRPr="002D1165">
        <w:rPr>
          <w:lang w:val="en-GB"/>
        </w:rPr>
        <w:t>As a rule, specimens are tested with stresses that result in fracture load cycles between 10</w:t>
      </w:r>
      <w:r w:rsidRPr="00E92468">
        <w:rPr>
          <w:vertAlign w:val="superscript"/>
          <w:lang w:val="en-GB"/>
        </w:rPr>
        <w:t>3</w:t>
      </w:r>
      <w:r w:rsidRPr="002D1165">
        <w:rPr>
          <w:lang w:val="en-GB"/>
        </w:rPr>
        <w:t xml:space="preserve"> and 10</w:t>
      </w:r>
      <w:r w:rsidRPr="00E92468">
        <w:rPr>
          <w:vertAlign w:val="superscript"/>
          <w:lang w:val="en-GB"/>
        </w:rPr>
        <w:t>6</w:t>
      </w:r>
      <w:r w:rsidR="00E92468">
        <w:rPr>
          <w:lang w:val="en-GB"/>
        </w:rPr>
        <w:t xml:space="preserve"> – the area of fatigue strength </w:t>
      </w:r>
      <w:r w:rsidRPr="002D1165">
        <w:rPr>
          <w:lang w:val="en-GB"/>
        </w:rPr>
        <w:t xml:space="preserve">[Dah17, FMK15]. </w:t>
      </w:r>
      <w:r w:rsidR="00024BCE">
        <w:rPr>
          <w:lang w:val="en-GB"/>
        </w:rPr>
        <w:t xml:space="preserve">Wöhler curves are helpful in making sure a component is designed with an appropriate safety factor. However, it makes it difficult to maximize the lightweight potential </w:t>
      </w:r>
      <w:r w:rsidRPr="002D1165">
        <w:rPr>
          <w:lang w:val="en-GB"/>
        </w:rPr>
        <w:t>[</w:t>
      </w:r>
      <w:r w:rsidR="00E92468">
        <w:rPr>
          <w:lang w:val="en-GB"/>
        </w:rPr>
        <w:t>Stu15</w:t>
      </w:r>
      <w:r w:rsidRPr="002D1165">
        <w:rPr>
          <w:lang w:val="en-GB"/>
        </w:rPr>
        <w:t>].</w:t>
      </w:r>
      <w:r w:rsidR="00C92758">
        <w:rPr>
          <w:lang w:val="en-GB"/>
        </w:rPr>
        <w:t xml:space="preserve"> </w:t>
      </w:r>
      <w:r w:rsidR="00024BCE" w:rsidRPr="00024BCE">
        <w:rPr>
          <w:lang w:val="en-GB"/>
        </w:rPr>
        <w:t>The safe dimensioning of thermoplastic components is further complicated by the fact that</w:t>
      </w:r>
      <w:r w:rsidR="00024BCE">
        <w:rPr>
          <w:lang w:val="en-GB"/>
        </w:rPr>
        <w:t xml:space="preserve"> </w:t>
      </w:r>
      <w:r w:rsidR="00024BCE" w:rsidRPr="00024BCE">
        <w:rPr>
          <w:lang w:val="en-GB"/>
        </w:rPr>
        <w:t>the</w:t>
      </w:r>
      <w:r w:rsidR="00F752E0">
        <w:rPr>
          <w:lang w:val="en-GB"/>
        </w:rPr>
        <w:t xml:space="preserve"> load conditions</w:t>
      </w:r>
      <w:r w:rsidR="00024BCE" w:rsidRPr="00024BCE">
        <w:rPr>
          <w:lang w:val="en-GB"/>
        </w:rPr>
        <w:t>, manufacturing process</w:t>
      </w:r>
      <w:r w:rsidR="00024BCE">
        <w:rPr>
          <w:lang w:val="en-GB"/>
        </w:rPr>
        <w:t>,</w:t>
      </w:r>
      <w:r w:rsidR="00024BCE" w:rsidRPr="00024BCE">
        <w:rPr>
          <w:lang w:val="en-GB"/>
        </w:rPr>
        <w:t xml:space="preserve"> </w:t>
      </w:r>
      <w:r w:rsidR="00024BCE">
        <w:rPr>
          <w:lang w:val="en-GB"/>
        </w:rPr>
        <w:t xml:space="preserve">as well as </w:t>
      </w:r>
      <w:r w:rsidR="00024BCE" w:rsidRPr="00024BCE">
        <w:rPr>
          <w:lang w:val="en-GB"/>
        </w:rPr>
        <w:t>external influences and boundary conditions</w:t>
      </w:r>
      <w:r w:rsidR="00024BCE">
        <w:rPr>
          <w:lang w:val="en-GB"/>
        </w:rPr>
        <w:t xml:space="preserve"> have varying, </w:t>
      </w:r>
      <w:r w:rsidR="00F752E0">
        <w:rPr>
          <w:lang w:val="en-GB"/>
        </w:rPr>
        <w:t xml:space="preserve">non-linear influences on the </w:t>
      </w:r>
      <w:r w:rsidR="005B46F3">
        <w:rPr>
          <w:lang w:val="en-GB"/>
        </w:rPr>
        <w:t xml:space="preserve">service life. </w:t>
      </w:r>
      <w:r w:rsidR="00545A98">
        <w:rPr>
          <w:lang w:val="en-GB"/>
        </w:rPr>
        <w:t>Figure 11</w:t>
      </w:r>
      <w:r w:rsidRPr="002D1165">
        <w:rPr>
          <w:lang w:val="en-GB"/>
        </w:rPr>
        <w:t xml:space="preserve"> shows some of the key properties and external conditions that influence </w:t>
      </w:r>
      <w:r w:rsidR="00C92758">
        <w:rPr>
          <w:lang w:val="en-GB"/>
        </w:rPr>
        <w:t xml:space="preserve">the number of expected loads until failure </w:t>
      </w:r>
      <w:r w:rsidRPr="002D1165">
        <w:rPr>
          <w:lang w:val="en-GB"/>
        </w:rPr>
        <w:t>[Dah17].</w:t>
      </w:r>
    </w:p>
    <w:p w14:paraId="706115EE" w14:textId="5D4FDCC4" w:rsidR="002045BE" w:rsidRPr="002D1165" w:rsidRDefault="002045BE" w:rsidP="002045BE">
      <w:pPr>
        <w:pStyle w:val="Heading3"/>
        <w:numPr>
          <w:ilvl w:val="2"/>
          <w:numId w:val="11"/>
        </w:numPr>
        <w:rPr>
          <w:lang w:val="en-GB"/>
        </w:rPr>
      </w:pPr>
      <w:r>
        <w:rPr>
          <w:lang w:val="en-GB"/>
        </w:rPr>
        <w:t>Specimen Heating during Testing</w:t>
      </w:r>
    </w:p>
    <w:p w14:paraId="04DD186E" w14:textId="6827FA2A" w:rsidR="00F85AF7" w:rsidRDefault="00C92758" w:rsidP="002D1165">
      <w:pPr>
        <w:rPr>
          <w:lang w:val="en-GB"/>
        </w:rPr>
      </w:pPr>
      <w:r>
        <w:rPr>
          <w:lang w:val="en-GB"/>
        </w:rPr>
        <w:t>When interpreting fatigue test</w:t>
      </w:r>
      <w:r w:rsidR="002D1165" w:rsidRPr="002D1165">
        <w:rPr>
          <w:lang w:val="en-GB"/>
        </w:rPr>
        <w:t xml:space="preserve"> results, attention must be paid to the type of failure and a differentiation must be made between a </w:t>
      </w:r>
      <w:r>
        <w:rPr>
          <w:lang w:val="en-GB"/>
        </w:rPr>
        <w:t>break caused by mechanical damage</w:t>
      </w:r>
      <w:r w:rsidR="002D1165" w:rsidRPr="002D1165">
        <w:rPr>
          <w:lang w:val="en-GB"/>
        </w:rPr>
        <w:t xml:space="preserve"> and a thermal fracture. </w:t>
      </w:r>
      <w:r>
        <w:rPr>
          <w:lang w:val="en-GB"/>
        </w:rPr>
        <w:t xml:space="preserve">Fatigue tests require that </w:t>
      </w:r>
      <w:r w:rsidR="002D1165" w:rsidRPr="002D1165">
        <w:rPr>
          <w:lang w:val="en-GB"/>
        </w:rPr>
        <w:t xml:space="preserve">failure </w:t>
      </w:r>
      <w:r>
        <w:rPr>
          <w:lang w:val="en-GB"/>
        </w:rPr>
        <w:t>be caused by</w:t>
      </w:r>
      <w:r w:rsidR="002D1165" w:rsidRPr="002D1165">
        <w:rPr>
          <w:lang w:val="en-GB"/>
        </w:rPr>
        <w:t xml:space="preserve"> mechanical fatigue. In the case of a thermal fracture, there is a rapid increase in the temperature of the specimen, which causes the plastic to </w:t>
      </w:r>
      <w:r>
        <w:rPr>
          <w:lang w:val="en-GB"/>
        </w:rPr>
        <w:t>‘</w:t>
      </w:r>
      <w:r w:rsidR="002D1165" w:rsidRPr="002D1165">
        <w:rPr>
          <w:lang w:val="en-GB"/>
        </w:rPr>
        <w:t>soften</w:t>
      </w:r>
      <w:r>
        <w:rPr>
          <w:lang w:val="en-GB"/>
        </w:rPr>
        <w:t>’</w:t>
      </w:r>
      <w:r w:rsidR="002D1165" w:rsidRPr="002D1165">
        <w:rPr>
          <w:lang w:val="en-GB"/>
        </w:rPr>
        <w:t xml:space="preserve"> [Dah17]. According to [FMK15], the chance of a thermal fracture increases sharply from a temperature increase of about </w:t>
      </w:r>
      <m:oMath>
        <m:r>
          <m:rPr>
            <m:sty m:val="p"/>
          </m:rPr>
          <w:rPr>
            <w:rFonts w:ascii="Cambria Math" w:hAnsi="Cambria Math"/>
            <w:lang w:val="en-GB"/>
          </w:rPr>
          <m:t>∆T=10℃</m:t>
        </m:r>
      </m:oMath>
      <w:r w:rsidR="00141B8E">
        <w:rPr>
          <w:lang w:val="en-GB"/>
        </w:rPr>
        <w:t xml:space="preserve"> </w:t>
      </w:r>
      <w:r>
        <w:rPr>
          <w:lang w:val="en-GB"/>
        </w:rPr>
        <w:t>(assuming ambient temperature is 23</w:t>
      </w:r>
      <w:r w:rsidR="00141B8E">
        <w:rPr>
          <w:lang w:val="en-GB"/>
        </w:rPr>
        <w:t>°C</w:t>
      </w:r>
      <w:r>
        <w:rPr>
          <w:lang w:val="en-GB"/>
        </w:rPr>
        <w:t>)</w:t>
      </w:r>
      <w:r w:rsidR="002D1165" w:rsidRPr="002D1165">
        <w:rPr>
          <w:lang w:val="en-GB"/>
        </w:rPr>
        <w:t xml:space="preserve">. The test conditions should be chosen so that the heat can be removed by convection and the temperature </w:t>
      </w:r>
      <w:r w:rsidR="002D1165" w:rsidRPr="002D1165">
        <w:rPr>
          <w:lang w:val="en-GB"/>
        </w:rPr>
        <w:lastRenderedPageBreak/>
        <w:t xml:space="preserve">can stabilise at a </w:t>
      </w:r>
      <m:oMath>
        <m:r>
          <m:rPr>
            <m:sty m:val="p"/>
          </m:rPr>
          <w:rPr>
            <w:rFonts w:ascii="Cambria Math" w:hAnsi="Cambria Math"/>
            <w:lang w:val="en-GB"/>
          </w:rPr>
          <m:t>∆T&lt;10℃</m:t>
        </m:r>
      </m:oMath>
      <w:r w:rsidR="00141B8E" w:rsidRPr="00141B8E">
        <w:rPr>
          <w:iCs/>
          <w:lang w:val="en-GB"/>
        </w:rPr>
        <w:t>.</w:t>
      </w:r>
      <w:r w:rsidR="00141B8E">
        <w:rPr>
          <w:lang w:val="en-GB"/>
        </w:rPr>
        <w:t xml:space="preserve"> </w:t>
      </w:r>
      <w:r w:rsidR="002D1165" w:rsidRPr="002D1165">
        <w:rPr>
          <w:lang w:val="en-GB"/>
        </w:rPr>
        <w:t xml:space="preserve">In [FMK15], two formulas are presented that allow an estimation of temperature rise depending on </w:t>
      </w:r>
      <w:r>
        <w:rPr>
          <w:lang w:val="en-GB"/>
        </w:rPr>
        <w:t xml:space="preserve">either </w:t>
      </w:r>
      <w:r w:rsidR="002D1165" w:rsidRPr="002D1165">
        <w:rPr>
          <w:lang w:val="en-GB"/>
        </w:rPr>
        <w:t xml:space="preserve">the frequency and the hysteresis or stress and strain amplitude. In [MHM+11], a similar approach is presented in the form of a heat balance for calculating the amount of heat dissipated to the environment based on </w:t>
      </w:r>
      <w:r>
        <w:rPr>
          <w:lang w:val="en-GB"/>
        </w:rPr>
        <w:t>testing variables</w:t>
      </w:r>
      <w:r w:rsidR="002D1165" w:rsidRPr="002D1165">
        <w:rPr>
          <w:lang w:val="en-GB"/>
        </w:rPr>
        <w:t xml:space="preserve"> and </w:t>
      </w:r>
      <w:r>
        <w:rPr>
          <w:lang w:val="en-GB"/>
        </w:rPr>
        <w:t>material</w:t>
      </w:r>
      <w:r w:rsidR="002D1165" w:rsidRPr="002D1165">
        <w:rPr>
          <w:lang w:val="en-GB"/>
        </w:rPr>
        <w:t xml:space="preserve"> properties. </w:t>
      </w:r>
      <w:r>
        <w:rPr>
          <w:lang w:val="en-GB"/>
        </w:rPr>
        <w:t>The three formulas are shown in image</w:t>
      </w:r>
      <w:r w:rsidR="00545A98">
        <w:rPr>
          <w:lang w:val="en-GB"/>
        </w:rPr>
        <w:t xml:space="preserve"> 12.</w:t>
      </w:r>
    </w:p>
    <w:p w14:paraId="1A6B2F23" w14:textId="146CCE1C" w:rsidR="002045BE" w:rsidRPr="00141B8E" w:rsidRDefault="002045BE" w:rsidP="002045BE">
      <w:pPr>
        <w:pStyle w:val="Heading3"/>
        <w:numPr>
          <w:ilvl w:val="2"/>
          <w:numId w:val="11"/>
        </w:numPr>
        <w:rPr>
          <w:lang w:val="en-GB"/>
        </w:rPr>
      </w:pPr>
      <w:r>
        <w:rPr>
          <w:lang w:val="en-GB"/>
        </w:rPr>
        <w:t>Types of Fatigue Models</w:t>
      </w:r>
    </w:p>
    <w:p w14:paraId="7FD9B3CC" w14:textId="06D3E02E" w:rsidR="002D1165" w:rsidRPr="002D1165" w:rsidRDefault="00F85AF7" w:rsidP="002D1165">
      <w:pPr>
        <w:rPr>
          <w:lang w:val="en-GB"/>
        </w:rPr>
      </w:pPr>
      <w:r>
        <w:rPr>
          <w:lang w:val="en-GB"/>
        </w:rPr>
        <w:t xml:space="preserve">[Bau17] lists three types of fatigue models: </w:t>
      </w:r>
      <w:r w:rsidR="00242450">
        <w:rPr>
          <w:lang w:val="en-GB"/>
        </w:rPr>
        <w:t>time</w:t>
      </w:r>
      <w:r w:rsidR="002D1165" w:rsidRPr="002D1165">
        <w:rPr>
          <w:lang w:val="en-GB"/>
        </w:rPr>
        <w:t xml:space="preserve"> strength models, phenomenological models and fracture mechanic</w:t>
      </w:r>
      <w:r w:rsidR="00242450">
        <w:rPr>
          <w:lang w:val="en-GB"/>
        </w:rPr>
        <w:t>al</w:t>
      </w:r>
      <w:r w:rsidR="002D1165" w:rsidRPr="002D1165">
        <w:rPr>
          <w:lang w:val="en-GB"/>
        </w:rPr>
        <w:t xml:space="preserve"> models.</w:t>
      </w:r>
      <w:r w:rsidR="00A95B32">
        <w:rPr>
          <w:lang w:val="en-GB"/>
        </w:rPr>
        <w:t xml:space="preserve"> </w:t>
      </w:r>
      <w:r w:rsidR="002D1165" w:rsidRPr="002D1165">
        <w:rPr>
          <w:lang w:val="en-GB"/>
        </w:rPr>
        <w:t>Time strength models only consider the number of cycles</w:t>
      </w:r>
      <w:r w:rsidR="00A95B32">
        <w:rPr>
          <w:lang w:val="en-GB"/>
        </w:rPr>
        <w:t xml:space="preserve"> until failure,</w:t>
      </w:r>
      <w:r w:rsidR="002D1165" w:rsidRPr="002D1165">
        <w:rPr>
          <w:lang w:val="en-GB"/>
        </w:rPr>
        <w:t xml:space="preserve"> N</w:t>
      </w:r>
      <w:r w:rsidR="002D1165" w:rsidRPr="00A95B32">
        <w:rPr>
          <w:vertAlign w:val="subscript"/>
          <w:lang w:val="en-GB"/>
        </w:rPr>
        <w:t>B</w:t>
      </w:r>
      <w:r w:rsidR="002D1165" w:rsidRPr="002D1165">
        <w:rPr>
          <w:lang w:val="en-GB"/>
        </w:rPr>
        <w:t xml:space="preserve">. The non-linear </w:t>
      </w:r>
      <w:r w:rsidR="00242450">
        <w:rPr>
          <w:lang w:val="en-GB"/>
        </w:rPr>
        <w:t xml:space="preserve">nature of damage </w:t>
      </w:r>
      <w:r w:rsidR="002D1165" w:rsidRPr="002D1165">
        <w:rPr>
          <w:lang w:val="en-GB"/>
        </w:rPr>
        <w:t>progress</w:t>
      </w:r>
      <w:r w:rsidR="00242450">
        <w:rPr>
          <w:lang w:val="en-GB"/>
        </w:rPr>
        <w:t>ion</w:t>
      </w:r>
      <w:r w:rsidR="002D1165" w:rsidRPr="002D1165">
        <w:rPr>
          <w:lang w:val="en-GB"/>
        </w:rPr>
        <w:t xml:space="preserve"> is not taken into account [Bau17].</w:t>
      </w:r>
      <w:r w:rsidR="00987B0D">
        <w:rPr>
          <w:lang w:val="en-GB"/>
        </w:rPr>
        <w:t xml:space="preserve"> </w:t>
      </w:r>
      <w:r w:rsidR="002D1165" w:rsidRPr="002D1165">
        <w:rPr>
          <w:lang w:val="en-GB"/>
        </w:rPr>
        <w:t xml:space="preserve">This non-linear progression of the mechanical properties during a fatigue test can be </w:t>
      </w:r>
      <w:r w:rsidR="00242450">
        <w:rPr>
          <w:lang w:val="en-GB"/>
        </w:rPr>
        <w:t>observed</w:t>
      </w:r>
      <w:r w:rsidR="002D1165" w:rsidRPr="002D1165">
        <w:rPr>
          <w:lang w:val="en-GB"/>
        </w:rPr>
        <w:t xml:space="preserve"> in the form of strain relaxation, a 'softening' of the material and, under some conditions, a changed strain behaviour due to self-heating [SSS17]. </w:t>
      </w:r>
    </w:p>
    <w:p w14:paraId="5DD388D3" w14:textId="6312B114" w:rsidR="002D1165" w:rsidRPr="002D1165" w:rsidRDefault="00DD7DE4" w:rsidP="002D1165">
      <w:pPr>
        <w:rPr>
          <w:lang w:val="en-GB"/>
        </w:rPr>
      </w:pPr>
      <w:ins w:id="101" w:author="Tom Baker" w:date="2021-02-21T15:36:00Z">
        <w:r>
          <w:rPr>
            <w:lang w:val="en-GB"/>
          </w:rPr>
          <w:t>P</w:t>
        </w:r>
      </w:ins>
      <w:del w:id="102" w:author="Tom Baker" w:date="2021-02-21T15:36:00Z">
        <w:r w:rsidR="002D1165" w:rsidRPr="002D1165" w:rsidDel="00DD7DE4">
          <w:rPr>
            <w:lang w:val="en-GB"/>
          </w:rPr>
          <w:delText>In p</w:delText>
        </w:r>
      </w:del>
      <w:r w:rsidR="002D1165" w:rsidRPr="002D1165">
        <w:rPr>
          <w:lang w:val="en-GB"/>
        </w:rPr>
        <w:t>henomenological models</w:t>
      </w:r>
      <w:ins w:id="103" w:author="Tom Baker" w:date="2021-02-21T15:36:00Z">
        <w:r>
          <w:rPr>
            <w:lang w:val="en-GB"/>
          </w:rPr>
          <w:t xml:space="preserve"> take into account </w:t>
        </w:r>
      </w:ins>
      <w:del w:id="104" w:author="Tom Baker" w:date="2021-02-21T15:36:00Z">
        <w:r w:rsidR="002D1165" w:rsidRPr="002D1165" w:rsidDel="00DD7DE4">
          <w:rPr>
            <w:lang w:val="en-GB"/>
          </w:rPr>
          <w:delText xml:space="preserve">, </w:delText>
        </w:r>
      </w:del>
      <w:r w:rsidR="002D1165" w:rsidRPr="002D1165">
        <w:rPr>
          <w:lang w:val="en-GB"/>
        </w:rPr>
        <w:t xml:space="preserve">the stiffness and strength degradation of the material </w:t>
      </w:r>
      <w:del w:id="105" w:author="Tom Baker" w:date="2021-02-21T15:36:00Z">
        <w:r w:rsidR="002D1165" w:rsidRPr="002D1165" w:rsidDel="00DD7DE4">
          <w:rPr>
            <w:lang w:val="en-GB"/>
          </w:rPr>
          <w:delText>are</w:delText>
        </w:r>
        <w:r w:rsidR="00242450" w:rsidDel="00DD7DE4">
          <w:rPr>
            <w:lang w:val="en-GB"/>
          </w:rPr>
          <w:delText xml:space="preserve"> </w:delText>
        </w:r>
        <w:r w:rsidR="002D1165" w:rsidRPr="002D1165" w:rsidDel="00DD7DE4">
          <w:rPr>
            <w:lang w:val="en-GB"/>
          </w:rPr>
          <w:delText xml:space="preserve">taken into account </w:delText>
        </w:r>
      </w:del>
      <w:r w:rsidR="002D1165" w:rsidRPr="002D1165">
        <w:rPr>
          <w:lang w:val="en-GB"/>
        </w:rPr>
        <w:t>on a macro</w:t>
      </w:r>
      <w:r w:rsidR="00242450">
        <w:rPr>
          <w:lang w:val="en-GB"/>
        </w:rPr>
        <w:t>scopic</w:t>
      </w:r>
      <w:r w:rsidR="002D1165" w:rsidRPr="002D1165">
        <w:rPr>
          <w:lang w:val="en-GB"/>
        </w:rPr>
        <w:t xml:space="preserve"> level (order of magnitude</w:t>
      </w:r>
      <w:r w:rsidR="00A95B32">
        <w:rPr>
          <w:lang w:val="en-GB"/>
        </w:rPr>
        <w:t>:</w:t>
      </w:r>
      <w:r w:rsidR="002D1165" w:rsidRPr="002D1165">
        <w:rPr>
          <w:lang w:val="en-GB"/>
        </w:rPr>
        <w:t xml:space="preserve"> 10</w:t>
      </w:r>
      <w:r w:rsidR="002D1165" w:rsidRPr="00185A9D">
        <w:rPr>
          <w:vertAlign w:val="superscript"/>
          <w:lang w:val="en-GB"/>
        </w:rPr>
        <w:t>-2</w:t>
      </w:r>
      <w:r w:rsidR="00185A9D">
        <w:rPr>
          <w:lang w:val="en-GB"/>
        </w:rPr>
        <w:t> </w:t>
      </w:r>
      <w:r w:rsidR="002D1165" w:rsidRPr="002D1165">
        <w:rPr>
          <w:lang w:val="en-GB"/>
        </w:rPr>
        <w:t xml:space="preserve">m). Such models are oriented towards </w:t>
      </w:r>
      <w:r w:rsidR="00242450">
        <w:rPr>
          <w:lang w:val="en-GB"/>
        </w:rPr>
        <w:t>measured mechanical properties</w:t>
      </w:r>
      <w:r w:rsidR="002D1165" w:rsidRPr="002D1165">
        <w:rPr>
          <w:lang w:val="en-GB"/>
        </w:rPr>
        <w:t xml:space="preserve"> such as strain, stress</w:t>
      </w:r>
      <w:r w:rsidR="00242450">
        <w:rPr>
          <w:lang w:val="en-GB"/>
        </w:rPr>
        <w:t>,</w:t>
      </w:r>
      <w:r w:rsidR="00545A98">
        <w:rPr>
          <w:lang w:val="en-GB"/>
        </w:rPr>
        <w:t xml:space="preserve"> </w:t>
      </w:r>
      <w:r w:rsidR="002D1165" w:rsidRPr="002D1165">
        <w:rPr>
          <w:lang w:val="en-GB"/>
        </w:rPr>
        <w:t>dynamic stiffness</w:t>
      </w:r>
      <w:r w:rsidR="00545A98">
        <w:rPr>
          <w:lang w:val="en-GB"/>
        </w:rPr>
        <w:t>, and viscoelasticity</w:t>
      </w:r>
      <w:ins w:id="106" w:author="Tom Baker" w:date="2021-02-21T15:37:00Z">
        <w:r w:rsidR="00A77A55">
          <w:rPr>
            <w:lang w:val="en-GB"/>
          </w:rPr>
          <w:t>, which</w:t>
        </w:r>
      </w:ins>
      <w:del w:id="107" w:author="Tom Baker" w:date="2021-02-21T15:37:00Z">
        <w:r w:rsidR="00242450" w:rsidDel="00A77A55">
          <w:rPr>
            <w:lang w:val="en-GB"/>
          </w:rPr>
          <w:delText xml:space="preserve"> – these</w:delText>
        </w:r>
      </w:del>
      <w:r w:rsidR="002D1165" w:rsidRPr="002D1165">
        <w:rPr>
          <w:lang w:val="en-GB"/>
        </w:rPr>
        <w:t xml:space="preserve"> can </w:t>
      </w:r>
      <w:r w:rsidR="00242450">
        <w:rPr>
          <w:lang w:val="en-GB"/>
        </w:rPr>
        <w:t xml:space="preserve">usually </w:t>
      </w:r>
      <w:r w:rsidR="002D1165" w:rsidRPr="002D1165">
        <w:rPr>
          <w:lang w:val="en-GB"/>
        </w:rPr>
        <w:t xml:space="preserve">be measured </w:t>
      </w:r>
      <w:del w:id="108" w:author="Tom Baker" w:date="2021-02-21T15:37:00Z">
        <w:r w:rsidR="002D1165" w:rsidRPr="002D1165" w:rsidDel="00A77A55">
          <w:rPr>
            <w:lang w:val="en-GB"/>
          </w:rPr>
          <w:delText>during the ongoing</w:delText>
        </w:r>
      </w:del>
      <w:ins w:id="109" w:author="Tom Baker" w:date="2021-02-21T15:37:00Z">
        <w:r w:rsidR="00A77A55">
          <w:rPr>
            <w:lang w:val="en-GB"/>
          </w:rPr>
          <w:t>in a</w:t>
        </w:r>
      </w:ins>
      <w:r w:rsidR="002D1165" w:rsidRPr="002D1165">
        <w:rPr>
          <w:lang w:val="en-GB"/>
        </w:rPr>
        <w:t xml:space="preserve"> test [Bau17].</w:t>
      </w:r>
      <w:r w:rsidR="00242450">
        <w:rPr>
          <w:lang w:val="en-GB"/>
        </w:rPr>
        <w:t xml:space="preserve"> The new damage accumulation model developed in this paper is a phenomenological model. </w:t>
      </w:r>
    </w:p>
    <w:p w14:paraId="17350044" w14:textId="0EB1E7DB" w:rsidR="002D1165" w:rsidRDefault="002D1165" w:rsidP="002D1165">
      <w:pPr>
        <w:rPr>
          <w:lang w:val="en-GB"/>
        </w:rPr>
      </w:pPr>
      <w:r w:rsidRPr="002D1165">
        <w:rPr>
          <w:lang w:val="en-GB"/>
        </w:rPr>
        <w:t>Fracture mechanic</w:t>
      </w:r>
      <w:r w:rsidR="00242450">
        <w:rPr>
          <w:lang w:val="en-GB"/>
        </w:rPr>
        <w:t>al</w:t>
      </w:r>
      <w:r w:rsidRPr="002D1165">
        <w:rPr>
          <w:lang w:val="en-GB"/>
        </w:rPr>
        <w:t xml:space="preserve"> models </w:t>
      </w:r>
      <w:r w:rsidR="00242450">
        <w:rPr>
          <w:lang w:val="en-GB"/>
        </w:rPr>
        <w:t>attribute material</w:t>
      </w:r>
      <w:r w:rsidRPr="002D1165">
        <w:rPr>
          <w:lang w:val="en-GB"/>
        </w:rPr>
        <w:t xml:space="preserve"> failure </w:t>
      </w:r>
      <w:r w:rsidR="00242450">
        <w:rPr>
          <w:lang w:val="en-GB"/>
        </w:rPr>
        <w:t>to</w:t>
      </w:r>
      <w:r w:rsidRPr="002D1165">
        <w:rPr>
          <w:lang w:val="en-GB"/>
        </w:rPr>
        <w:t xml:space="preserve"> a</w:t>
      </w:r>
      <w:r w:rsidR="00242450">
        <w:rPr>
          <w:lang w:val="en-GB"/>
        </w:rPr>
        <w:t>n</w:t>
      </w:r>
      <w:r w:rsidRPr="002D1165">
        <w:rPr>
          <w:lang w:val="en-GB"/>
        </w:rPr>
        <w:t xml:space="preserve"> </w:t>
      </w:r>
      <w:r w:rsidR="00242450">
        <w:rPr>
          <w:lang w:val="en-GB"/>
        </w:rPr>
        <w:t>accumulation</w:t>
      </w:r>
      <w:r w:rsidRPr="002D1165">
        <w:rPr>
          <w:lang w:val="en-GB"/>
        </w:rPr>
        <w:t xml:space="preserve"> of micro</w:t>
      </w:r>
      <w:r w:rsidR="00242450">
        <w:rPr>
          <w:lang w:val="en-GB"/>
        </w:rPr>
        <w:t>scopic damages</w:t>
      </w:r>
      <w:r w:rsidRPr="002D1165">
        <w:rPr>
          <w:lang w:val="en-GB"/>
        </w:rPr>
        <w:t>. At the microscopic level (order of magnitude</w:t>
      </w:r>
      <w:r w:rsidR="00185A9D">
        <w:rPr>
          <w:lang w:val="en-GB"/>
        </w:rPr>
        <w:t>:</w:t>
      </w:r>
      <w:r w:rsidRPr="002D1165">
        <w:rPr>
          <w:lang w:val="en-GB"/>
        </w:rPr>
        <w:t xml:space="preserve"> 10</w:t>
      </w:r>
      <w:r w:rsidRPr="00185A9D">
        <w:rPr>
          <w:vertAlign w:val="superscript"/>
          <w:lang w:val="en-GB"/>
        </w:rPr>
        <w:t>-6</w:t>
      </w:r>
      <w:r w:rsidR="00185A9D">
        <w:rPr>
          <w:vertAlign w:val="superscript"/>
          <w:lang w:val="en-GB"/>
        </w:rPr>
        <w:t> </w:t>
      </w:r>
      <w:r w:rsidRPr="002D1165">
        <w:rPr>
          <w:lang w:val="en-GB"/>
        </w:rPr>
        <w:t xml:space="preserve">m), material behaviour can be modelled by creating small representative volume elements (RVE), where </w:t>
      </w:r>
      <w:r w:rsidR="00242450">
        <w:rPr>
          <w:lang w:val="en-GB"/>
        </w:rPr>
        <w:t xml:space="preserve">fibres, interphase, and matrix are differentiated </w:t>
      </w:r>
      <w:r w:rsidRPr="002D1165">
        <w:rPr>
          <w:lang w:val="en-GB"/>
        </w:rPr>
        <w:t xml:space="preserve">[Bau17]. Each RVE is assigned mechanical properties dependent on the local fibre orientation and is mechanically and thermally coupled to the neighbouring RVEs. Such models are </w:t>
      </w:r>
      <w:r w:rsidR="00A95B32">
        <w:rPr>
          <w:lang w:val="en-GB"/>
        </w:rPr>
        <w:t>of great scientific interest</w:t>
      </w:r>
      <w:ins w:id="110" w:author="Tom Baker" w:date="2021-02-21T15:39:00Z">
        <w:r w:rsidR="00A77A55">
          <w:rPr>
            <w:lang w:val="en-GB"/>
          </w:rPr>
          <w:t xml:space="preserve"> because </w:t>
        </w:r>
      </w:ins>
      <w:del w:id="111" w:author="Tom Baker" w:date="2021-02-21T15:39:00Z">
        <w:r w:rsidRPr="002D1165" w:rsidDel="00A77A55">
          <w:rPr>
            <w:lang w:val="en-GB"/>
          </w:rPr>
          <w:delText xml:space="preserve"> </w:delText>
        </w:r>
        <w:r w:rsidR="00866FF5" w:rsidDel="00A77A55">
          <w:rPr>
            <w:lang w:val="en-GB"/>
          </w:rPr>
          <w:delText xml:space="preserve">– </w:delText>
        </w:r>
      </w:del>
      <w:r w:rsidRPr="002D1165">
        <w:rPr>
          <w:lang w:val="en-GB"/>
        </w:rPr>
        <w:t>they make it possible to analyse deformation</w:t>
      </w:r>
      <w:r w:rsidR="00866FF5">
        <w:rPr>
          <w:lang w:val="en-GB"/>
        </w:rPr>
        <w:t>, fatigue,</w:t>
      </w:r>
      <w:r w:rsidRPr="002D1165">
        <w:rPr>
          <w:lang w:val="en-GB"/>
        </w:rPr>
        <w:t xml:space="preserve"> and failure </w:t>
      </w:r>
      <w:r w:rsidR="00866FF5">
        <w:rPr>
          <w:lang w:val="en-GB"/>
        </w:rPr>
        <w:t xml:space="preserve">in more depth </w:t>
      </w:r>
      <w:r w:rsidRPr="002D1165">
        <w:rPr>
          <w:lang w:val="en-GB"/>
        </w:rPr>
        <w:t>and to localise possible failure locations more precisely [Kai13, Bau17]. Fracture mechanic</w:t>
      </w:r>
      <w:r w:rsidR="00866FF5">
        <w:rPr>
          <w:lang w:val="en-GB"/>
        </w:rPr>
        <w:t>al</w:t>
      </w:r>
      <w:r w:rsidRPr="002D1165">
        <w:rPr>
          <w:lang w:val="en-GB"/>
        </w:rPr>
        <w:t xml:space="preserve"> models require a higher understanding of materials and are often associated with </w:t>
      </w:r>
      <w:r w:rsidR="00866FF5">
        <w:rPr>
          <w:lang w:val="en-GB"/>
        </w:rPr>
        <w:t>more complex simulations</w:t>
      </w:r>
      <w:r w:rsidRPr="002D1165">
        <w:rPr>
          <w:lang w:val="en-GB"/>
        </w:rPr>
        <w:t>. Some interesting examples of micromodels of short-fibre reinforced plastics in recent years are [Gün13], [Kai13], [Bau17] and [Sch17].</w:t>
      </w:r>
    </w:p>
    <w:p w14:paraId="66624D32" w14:textId="5379488B" w:rsidR="007562FE" w:rsidRPr="00141B8E" w:rsidRDefault="007562FE" w:rsidP="007562FE">
      <w:pPr>
        <w:rPr>
          <w:lang w:val="en-GB"/>
        </w:rPr>
      </w:pPr>
      <w:r>
        <w:rPr>
          <w:lang w:val="en-GB"/>
        </w:rPr>
        <w:t xml:space="preserve">Furthermore, there a many different hypotheses </w:t>
      </w:r>
      <w:r w:rsidR="008F6D77">
        <w:rPr>
          <w:lang w:val="en-GB"/>
        </w:rPr>
        <w:t>as to</w:t>
      </w:r>
      <w:r>
        <w:rPr>
          <w:lang w:val="en-GB"/>
        </w:rPr>
        <w:t xml:space="preserve"> when material</w:t>
      </w:r>
      <w:r w:rsidR="008F6D77">
        <w:rPr>
          <w:lang w:val="en-GB"/>
        </w:rPr>
        <w:t xml:space="preserve"> failure occurs. These can be separated into models based on fracture mechanics and models based on stress and strain. The models based on stress and strain can further be divided into models with lump sum failure criteria and </w:t>
      </w:r>
      <w:r w:rsidR="00A95B32">
        <w:rPr>
          <w:lang w:val="en-GB"/>
        </w:rPr>
        <w:t xml:space="preserve">models with </w:t>
      </w:r>
      <w:r w:rsidR="008F6D77">
        <w:rPr>
          <w:lang w:val="en-GB"/>
        </w:rPr>
        <w:t>more differentiated failure criteria. Among the models with lump sum failure criteria, the Tsai/Hill and Tsai/Wu criteria have proven most reliable</w:t>
      </w:r>
      <w:r w:rsidR="00A95B32">
        <w:rPr>
          <w:lang w:val="en-GB"/>
        </w:rPr>
        <w:t>, partly because t</w:t>
      </w:r>
      <w:r w:rsidR="008F6D77">
        <w:rPr>
          <w:lang w:val="en-GB"/>
        </w:rPr>
        <w:t xml:space="preserve">hey consider the </w:t>
      </w:r>
      <w:r w:rsidR="005E4D5F">
        <w:rPr>
          <w:lang w:val="en-GB"/>
        </w:rPr>
        <w:t xml:space="preserve">influence of the </w:t>
      </w:r>
      <w:r w:rsidR="008F6D77">
        <w:rPr>
          <w:lang w:val="en-GB"/>
        </w:rPr>
        <w:t xml:space="preserve">fibre orientation and </w:t>
      </w:r>
      <w:r w:rsidR="005E4D5F">
        <w:rPr>
          <w:lang w:val="en-GB"/>
        </w:rPr>
        <w:t>fibre-matrix interactions on material failure</w:t>
      </w:r>
      <w:r>
        <w:rPr>
          <w:lang w:val="en-GB"/>
        </w:rPr>
        <w:t xml:space="preserve"> [Vog16]</w:t>
      </w:r>
      <w:r w:rsidRPr="002D1165">
        <w:rPr>
          <w:lang w:val="en-GB"/>
        </w:rPr>
        <w:t xml:space="preserve">. </w:t>
      </w:r>
    </w:p>
    <w:p w14:paraId="2D54D2A8" w14:textId="3551417C" w:rsidR="002045BE" w:rsidRDefault="002045BE" w:rsidP="002045BE">
      <w:pPr>
        <w:pStyle w:val="Heading3"/>
        <w:numPr>
          <w:ilvl w:val="2"/>
          <w:numId w:val="11"/>
        </w:numPr>
        <w:rPr>
          <w:lang w:val="en-GB"/>
        </w:rPr>
      </w:pPr>
      <w:r>
        <w:rPr>
          <w:lang w:val="en-GB"/>
        </w:rPr>
        <w:lastRenderedPageBreak/>
        <w:t>Examples of Fatigue Models</w:t>
      </w:r>
    </w:p>
    <w:p w14:paraId="6757DC9C" w14:textId="3576F2BF" w:rsidR="002D1165" w:rsidRPr="002D1165" w:rsidRDefault="00866FF5" w:rsidP="002D1165">
      <w:pPr>
        <w:rPr>
          <w:lang w:val="en-GB"/>
        </w:rPr>
      </w:pPr>
      <w:r>
        <w:rPr>
          <w:lang w:val="en-GB"/>
        </w:rPr>
        <w:t>[</w:t>
      </w:r>
      <w:r w:rsidR="002D1165" w:rsidRPr="002D1165">
        <w:rPr>
          <w:lang w:val="en-GB"/>
        </w:rPr>
        <w:t xml:space="preserve">SSS17] compares different phenomenological life models in tests </w:t>
      </w:r>
      <w:r w:rsidR="00A95B32">
        <w:rPr>
          <w:lang w:val="en-GB"/>
        </w:rPr>
        <w:t>using</w:t>
      </w:r>
      <w:r w:rsidR="002D1165" w:rsidRPr="002D1165">
        <w:rPr>
          <w:lang w:val="en-GB"/>
        </w:rPr>
        <w:t xml:space="preserve"> a PEEK </w:t>
      </w:r>
      <w:r w:rsidR="00C42115" w:rsidRPr="002D1165">
        <w:rPr>
          <w:lang w:val="en-GB"/>
        </w:rPr>
        <w:t>thermoplastic</w:t>
      </w:r>
      <w:r w:rsidR="002D1165" w:rsidRPr="002D1165">
        <w:rPr>
          <w:lang w:val="en-GB"/>
        </w:rPr>
        <w:t xml:space="preserve">. The strain-based Coffin-Mason model </w:t>
      </w:r>
      <w:commentRangeStart w:id="112"/>
      <w:r w:rsidR="002D1165" w:rsidRPr="002D1165">
        <w:rPr>
          <w:lang w:val="en-GB"/>
        </w:rPr>
        <w:t>uses the elastic and plastic strain components at the midpoint of the life (n = N</w:t>
      </w:r>
      <w:r w:rsidR="002D1165" w:rsidRPr="00A95B32">
        <w:rPr>
          <w:vertAlign w:val="subscript"/>
          <w:lang w:val="en-GB"/>
        </w:rPr>
        <w:t>B</w:t>
      </w:r>
      <w:r w:rsidR="002D1165" w:rsidRPr="002D1165">
        <w:rPr>
          <w:lang w:val="en-GB"/>
        </w:rPr>
        <w:t>/2)</w:t>
      </w:r>
      <w:commentRangeEnd w:id="112"/>
      <w:r w:rsidR="00A77A55">
        <w:rPr>
          <w:rStyle w:val="CommentReference"/>
        </w:rPr>
        <w:commentReference w:id="112"/>
      </w:r>
      <w:r w:rsidR="002D1165" w:rsidRPr="002D1165">
        <w:rPr>
          <w:lang w:val="en-GB"/>
        </w:rPr>
        <w:t>. It shows a correlation between the strain amplitude and the log</w:t>
      </w:r>
      <w:r w:rsidR="00A95B32">
        <w:rPr>
          <w:lang w:val="en-GB"/>
        </w:rPr>
        <w:t>arithmic</w:t>
      </w:r>
      <w:r w:rsidR="002D1165" w:rsidRPr="002D1165">
        <w:rPr>
          <w:lang w:val="en-GB"/>
        </w:rPr>
        <w:t xml:space="preserve"> number of loading cycles </w:t>
      </w:r>
      <w:r w:rsidR="00A95B32">
        <w:rPr>
          <w:lang w:val="en-GB"/>
        </w:rPr>
        <w:t>until</w:t>
      </w:r>
      <w:r w:rsidR="002D1165" w:rsidRPr="002D1165">
        <w:rPr>
          <w:lang w:val="en-GB"/>
        </w:rPr>
        <w:t xml:space="preserve"> </w:t>
      </w:r>
      <w:r w:rsidRPr="002D1165">
        <w:rPr>
          <w:lang w:val="en-GB"/>
        </w:rPr>
        <w:t>failure but</w:t>
      </w:r>
      <w:r w:rsidR="002D1165" w:rsidRPr="002D1165">
        <w:rPr>
          <w:lang w:val="en-GB"/>
        </w:rPr>
        <w:t xml:space="preserve"> is not suitable for tests with varying loads. The SWT fatigue model uses the information </w:t>
      </w:r>
      <w:r w:rsidR="00A95B32">
        <w:rPr>
          <w:lang w:val="en-GB"/>
        </w:rPr>
        <w:t>from the</w:t>
      </w:r>
      <w:r w:rsidR="002D1165" w:rsidRPr="002D1165">
        <w:rPr>
          <w:lang w:val="en-GB"/>
        </w:rPr>
        <w:t xml:space="preserve"> stabilised hysteresis at n = N</w:t>
      </w:r>
      <w:r w:rsidR="002D1165" w:rsidRPr="00A95B32">
        <w:rPr>
          <w:vertAlign w:val="subscript"/>
          <w:lang w:val="en-GB"/>
        </w:rPr>
        <w:t>B</w:t>
      </w:r>
      <w:r w:rsidR="002D1165" w:rsidRPr="002D1165">
        <w:rPr>
          <w:lang w:val="en-GB"/>
        </w:rPr>
        <w:t xml:space="preserve">/2, but in addition to strain, stress is also considered. </w:t>
      </w:r>
    </w:p>
    <w:p w14:paraId="30B73772" w14:textId="4AED444B" w:rsidR="002D1165" w:rsidRPr="002D1165" w:rsidRDefault="002D1165" w:rsidP="002D1165">
      <w:pPr>
        <w:rPr>
          <w:lang w:val="en-GB"/>
        </w:rPr>
      </w:pPr>
      <w:r w:rsidRPr="002D1165">
        <w:rPr>
          <w:lang w:val="en-GB"/>
        </w:rPr>
        <w:t>Two energy-based models achieve the most accurate predictions</w:t>
      </w:r>
      <w:r w:rsidR="00F95670">
        <w:rPr>
          <w:lang w:val="en-GB"/>
        </w:rPr>
        <w:t xml:space="preserve"> in the tests conducted by [SSS17]</w:t>
      </w:r>
      <w:r w:rsidRPr="002D1165">
        <w:rPr>
          <w:lang w:val="en-GB"/>
        </w:rPr>
        <w:t xml:space="preserve">. The first model applies </w:t>
      </w:r>
      <w:commentRangeStart w:id="113"/>
      <w:r w:rsidRPr="002D1165">
        <w:rPr>
          <w:lang w:val="en-GB"/>
        </w:rPr>
        <w:t xml:space="preserve">strain energy density data </w:t>
      </w:r>
      <w:commentRangeEnd w:id="113"/>
      <w:r w:rsidR="00A77A55">
        <w:rPr>
          <w:rStyle w:val="CommentReference"/>
        </w:rPr>
        <w:commentReference w:id="113"/>
      </w:r>
      <w:r w:rsidR="00866FF5">
        <w:rPr>
          <w:lang w:val="en-GB"/>
        </w:rPr>
        <w:t xml:space="preserve">at </w:t>
      </w:r>
      <w:r w:rsidR="00866FF5" w:rsidRPr="002D1165">
        <w:rPr>
          <w:lang w:val="en-GB"/>
        </w:rPr>
        <w:t>n = N</w:t>
      </w:r>
      <w:r w:rsidR="00866FF5" w:rsidRPr="00A95B32">
        <w:rPr>
          <w:vertAlign w:val="subscript"/>
          <w:lang w:val="en-GB"/>
        </w:rPr>
        <w:t>B</w:t>
      </w:r>
      <w:r w:rsidR="00866FF5" w:rsidRPr="002D1165">
        <w:rPr>
          <w:lang w:val="en-GB"/>
        </w:rPr>
        <w:t>/2</w:t>
      </w:r>
      <w:r w:rsidR="00866FF5">
        <w:rPr>
          <w:lang w:val="en-GB"/>
        </w:rPr>
        <w:t xml:space="preserve"> (</w:t>
      </w:r>
      <w:r w:rsidRPr="002D1165">
        <w:rPr>
          <w:lang w:val="en-GB"/>
        </w:rPr>
        <w:t>as in the Coffin-Mason and SWT models</w:t>
      </w:r>
      <w:r w:rsidR="00866FF5">
        <w:rPr>
          <w:lang w:val="en-GB"/>
        </w:rPr>
        <w:t>)</w:t>
      </w:r>
      <w:r w:rsidRPr="002D1165">
        <w:rPr>
          <w:lang w:val="en-GB"/>
        </w:rPr>
        <w:t xml:space="preserve">. </w:t>
      </w:r>
      <w:r w:rsidR="00DD687B">
        <w:rPr>
          <w:lang w:val="en-GB"/>
        </w:rPr>
        <w:t>The</w:t>
      </w:r>
      <w:r w:rsidRPr="002D1165">
        <w:rPr>
          <w:lang w:val="en-GB"/>
        </w:rPr>
        <w:t xml:space="preserve"> information is taken from the</w:t>
      </w:r>
      <w:r w:rsidR="00DD687B">
        <w:rPr>
          <w:lang w:val="en-GB"/>
        </w:rPr>
        <w:t xml:space="preserve"> middle of the test</w:t>
      </w:r>
      <w:r w:rsidRPr="002D1165">
        <w:rPr>
          <w:lang w:val="en-GB"/>
        </w:rPr>
        <w:t xml:space="preserve"> where </w:t>
      </w:r>
      <w:r w:rsidR="00AC7036">
        <w:rPr>
          <w:lang w:val="en-GB"/>
        </w:rPr>
        <w:t>the progression of measured data such as strain or dynamic stiffness is quasi-linear</w:t>
      </w:r>
      <w:r w:rsidR="00DD687B">
        <w:rPr>
          <w:lang w:val="en-GB"/>
        </w:rPr>
        <w:t xml:space="preserve">. Thus, </w:t>
      </w:r>
      <w:r w:rsidRPr="002D1165">
        <w:rPr>
          <w:lang w:val="en-GB"/>
        </w:rPr>
        <w:t>it does not take into account the non-linear degradation stages at the beginning and end of the test</w:t>
      </w:r>
      <w:r w:rsidR="00DD687B">
        <w:rPr>
          <w:lang w:val="en-GB"/>
        </w:rPr>
        <w:t xml:space="preserve">. </w:t>
      </w:r>
      <w:r w:rsidR="00F95670">
        <w:rPr>
          <w:lang w:val="en-GB"/>
        </w:rPr>
        <w:t xml:space="preserve">One way the non-linear nature of fatigue manifests itself is in what [SSS17] call the ‘mean stress relaxation phenomenon’, whereby the hysteresis shape changes during the course of the test as the material dissipates more energy per load cycle. </w:t>
      </w:r>
      <w:r w:rsidR="00DD687B">
        <w:rPr>
          <w:lang w:val="en-GB"/>
        </w:rPr>
        <w:t xml:space="preserve">(The non-linear nature of fatigue progression will </w:t>
      </w:r>
      <w:r w:rsidR="00F95670">
        <w:rPr>
          <w:lang w:val="en-GB"/>
        </w:rPr>
        <w:t xml:space="preserve">further </w:t>
      </w:r>
      <w:r w:rsidR="00DD687B">
        <w:rPr>
          <w:lang w:val="en-GB"/>
        </w:rPr>
        <w:t>be discussed in section 5)</w:t>
      </w:r>
      <w:r w:rsidRPr="002D1165">
        <w:rPr>
          <w:lang w:val="en-GB"/>
        </w:rPr>
        <w:t xml:space="preserve">. The second model takes into account the non-linear progression of degradation by summing up the strain energy density of all loading cycles until failure. In the tests of [SSS17], the highest prediction quality was achieved with this summation model. The main advantage of the energy-based systems is that </w:t>
      </w:r>
      <w:r w:rsidR="00DD687B" w:rsidRPr="002D1165">
        <w:rPr>
          <w:lang w:val="en-GB"/>
        </w:rPr>
        <w:t>the entire load cycle is considered with the help of hysteresis</w:t>
      </w:r>
      <w:r w:rsidR="00DD687B">
        <w:rPr>
          <w:lang w:val="en-GB"/>
        </w:rPr>
        <w:t xml:space="preserve"> and </w:t>
      </w:r>
      <w:r w:rsidRPr="002D1165">
        <w:rPr>
          <w:lang w:val="en-GB"/>
        </w:rPr>
        <w:t>not only the stress and strain extremes</w:t>
      </w:r>
      <w:r w:rsidR="00DD687B">
        <w:rPr>
          <w:lang w:val="en-GB"/>
        </w:rPr>
        <w:t>.</w:t>
      </w:r>
    </w:p>
    <w:p w14:paraId="7FD6E408" w14:textId="571F0D8A" w:rsidR="002D1165" w:rsidRPr="002D1165" w:rsidRDefault="00DD687B" w:rsidP="002D1165">
      <w:pPr>
        <w:rPr>
          <w:lang w:val="en-GB"/>
        </w:rPr>
      </w:pPr>
      <w:r>
        <w:rPr>
          <w:lang w:val="en-GB"/>
        </w:rPr>
        <w:t>F</w:t>
      </w:r>
      <w:r w:rsidRPr="002D1165">
        <w:rPr>
          <w:lang w:val="en-GB"/>
        </w:rPr>
        <w:t>urther strain, stress</w:t>
      </w:r>
      <w:r>
        <w:rPr>
          <w:lang w:val="en-GB"/>
        </w:rPr>
        <w:t>,</w:t>
      </w:r>
      <w:r w:rsidRPr="002D1165">
        <w:rPr>
          <w:lang w:val="en-GB"/>
        </w:rPr>
        <w:t xml:space="preserve"> and </w:t>
      </w:r>
      <w:r w:rsidR="00AC7036" w:rsidRPr="002D1165">
        <w:rPr>
          <w:lang w:val="en-GB"/>
        </w:rPr>
        <w:t>energy-based</w:t>
      </w:r>
      <w:r w:rsidRPr="002D1165">
        <w:rPr>
          <w:lang w:val="en-GB"/>
        </w:rPr>
        <w:t xml:space="preserve"> models are compared </w:t>
      </w:r>
      <w:r>
        <w:rPr>
          <w:lang w:val="en-GB"/>
        </w:rPr>
        <w:t>i</w:t>
      </w:r>
      <w:r w:rsidR="002D1165" w:rsidRPr="002D1165">
        <w:rPr>
          <w:lang w:val="en-GB"/>
        </w:rPr>
        <w:t xml:space="preserve">n [SMS+20], </w:t>
      </w:r>
      <w:r>
        <w:rPr>
          <w:lang w:val="en-GB"/>
        </w:rPr>
        <w:t>on the basis of tests conducted with</w:t>
      </w:r>
      <w:r w:rsidR="002D1165" w:rsidRPr="002D1165">
        <w:rPr>
          <w:lang w:val="en-GB"/>
        </w:rPr>
        <w:t xml:space="preserve"> short</w:t>
      </w:r>
      <w:r>
        <w:rPr>
          <w:lang w:val="en-GB"/>
        </w:rPr>
        <w:t>-</w:t>
      </w:r>
      <w:r w:rsidR="002D1165" w:rsidRPr="002D1165">
        <w:rPr>
          <w:lang w:val="en-GB"/>
        </w:rPr>
        <w:t xml:space="preserve">fibre reinforced PA66 with 50% glass fibre content. As in [SSS17], the energy-based models generally perform slightly better than the strain-based models. The Raphael et al. model looks at the energy density from </w:t>
      </w:r>
      <w:del w:id="114" w:author="Tom Baker" w:date="2021-02-21T15:46:00Z">
        <w:r w:rsidR="002D1165" w:rsidRPr="002D1165" w:rsidDel="00A77A55">
          <w:rPr>
            <w:lang w:val="en-GB"/>
          </w:rPr>
          <w:delText xml:space="preserve">the </w:delText>
        </w:r>
      </w:del>
      <w:r w:rsidR="002D1165" w:rsidRPr="002D1165">
        <w:rPr>
          <w:lang w:val="en-GB"/>
        </w:rPr>
        <w:t xml:space="preserve">hysteresis as well as the mean value of the strain. It shows that certain ranges can be represented </w:t>
      </w:r>
      <w:commentRangeStart w:id="115"/>
      <w:r w:rsidR="002D1165" w:rsidRPr="002D1165">
        <w:rPr>
          <w:lang w:val="en-GB"/>
        </w:rPr>
        <w:t xml:space="preserve">differently </w:t>
      </w:r>
      <w:r>
        <w:rPr>
          <w:lang w:val="en-GB"/>
        </w:rPr>
        <w:t>well</w:t>
      </w:r>
      <w:commentRangeEnd w:id="115"/>
      <w:r w:rsidR="007F6596">
        <w:rPr>
          <w:rStyle w:val="CommentReference"/>
        </w:rPr>
        <w:commentReference w:id="115"/>
      </w:r>
      <w:r w:rsidR="002D1165" w:rsidRPr="002D1165">
        <w:rPr>
          <w:lang w:val="en-GB"/>
        </w:rPr>
        <w:t xml:space="preserve"> by the two variables considered. </w:t>
      </w:r>
      <w:r>
        <w:rPr>
          <w:lang w:val="en-GB"/>
        </w:rPr>
        <w:t>[</w:t>
      </w:r>
      <w:r w:rsidR="002D1165" w:rsidRPr="002D1165">
        <w:rPr>
          <w:lang w:val="en-GB"/>
        </w:rPr>
        <w:t>SMS+20] then presents the IDAFIP</w:t>
      </w:r>
      <w:r>
        <w:rPr>
          <w:lang w:val="en-GB"/>
        </w:rPr>
        <w:t xml:space="preserve"> model</w:t>
      </w:r>
      <w:r w:rsidR="002D1165" w:rsidRPr="002D1165">
        <w:rPr>
          <w:lang w:val="en-GB"/>
        </w:rPr>
        <w:t xml:space="preserve"> </w:t>
      </w:r>
      <w:r>
        <w:rPr>
          <w:lang w:val="en-GB"/>
        </w:rPr>
        <w:t>developed in th</w:t>
      </w:r>
      <w:r w:rsidR="007325C4">
        <w:rPr>
          <w:lang w:val="en-GB"/>
        </w:rPr>
        <w:t>at</w:t>
      </w:r>
      <w:r>
        <w:rPr>
          <w:lang w:val="en-GB"/>
        </w:rPr>
        <w:t xml:space="preserve"> paper</w:t>
      </w:r>
      <w:r w:rsidR="002D1165" w:rsidRPr="002D1165">
        <w:rPr>
          <w:lang w:val="en-GB"/>
        </w:rPr>
        <w:t>. This model takes into account creep energy density and cyclic energy density. It is relatively simple and does not require much experimental data (one test temperature, two fibre orientations) to achieve very good predictions.</w:t>
      </w:r>
    </w:p>
    <w:p w14:paraId="16676DB1" w14:textId="6E336B91" w:rsidR="00362408" w:rsidRDefault="002D1165" w:rsidP="002D1165">
      <w:pPr>
        <w:rPr>
          <w:lang w:val="en-GB"/>
        </w:rPr>
      </w:pPr>
      <w:r w:rsidRPr="002D1165">
        <w:rPr>
          <w:lang w:val="en-GB"/>
        </w:rPr>
        <w:t>With tests on a PA6-GF35 and a PBT-GF30, [FMK15] investigates the influence of frequency, self-heating, anisotropy, humidity, temperature, strain amplitude, strain concentration, stress ratio</w:t>
      </w:r>
      <w:r w:rsidR="0026770E">
        <w:rPr>
          <w:lang w:val="en-GB"/>
        </w:rPr>
        <w:t>,</w:t>
      </w:r>
      <w:r w:rsidRPr="002D1165">
        <w:rPr>
          <w:lang w:val="en-GB"/>
        </w:rPr>
        <w:t xml:space="preserve"> and notch effect on </w:t>
      </w:r>
      <w:r w:rsidR="0026770E">
        <w:rPr>
          <w:lang w:val="en-GB"/>
        </w:rPr>
        <w:t>fatigue behaviour and service life</w:t>
      </w:r>
      <w:r w:rsidRPr="002D1165">
        <w:rPr>
          <w:lang w:val="en-GB"/>
        </w:rPr>
        <w:t xml:space="preserve">. </w:t>
      </w:r>
      <w:r w:rsidR="0026770E">
        <w:rPr>
          <w:lang w:val="en-GB"/>
        </w:rPr>
        <w:t>[</w:t>
      </w:r>
      <w:r w:rsidRPr="002D1165">
        <w:rPr>
          <w:lang w:val="en-GB"/>
        </w:rPr>
        <w:t xml:space="preserve">FMK15] develops </w:t>
      </w:r>
      <w:commentRangeStart w:id="116"/>
      <w:r w:rsidRPr="002D1165">
        <w:rPr>
          <w:lang w:val="en-GB"/>
        </w:rPr>
        <w:t>its</w:t>
      </w:r>
      <w:commentRangeEnd w:id="116"/>
      <w:r w:rsidR="007F6596">
        <w:rPr>
          <w:rStyle w:val="CommentReference"/>
        </w:rPr>
        <w:commentReference w:id="116"/>
      </w:r>
      <w:r w:rsidRPr="002D1165">
        <w:rPr>
          <w:lang w:val="en-GB"/>
        </w:rPr>
        <w:t xml:space="preserve"> own model for fatigue tests under constant test conditions, which </w:t>
      </w:r>
      <w:del w:id="117" w:author="Tom Baker" w:date="2021-02-21T15:49:00Z">
        <w:r w:rsidRPr="002D1165" w:rsidDel="007F6596">
          <w:rPr>
            <w:lang w:val="en-GB"/>
          </w:rPr>
          <w:delText>includes the</w:delText>
        </w:r>
      </w:del>
      <w:ins w:id="118" w:author="Tom Baker" w:date="2021-02-21T15:49:00Z">
        <w:r w:rsidR="007F6596">
          <w:rPr>
            <w:lang w:val="en-GB"/>
          </w:rPr>
          <w:t>include</w:t>
        </w:r>
      </w:ins>
      <w:r w:rsidRPr="002D1165">
        <w:rPr>
          <w:lang w:val="en-GB"/>
        </w:rPr>
        <w:t xml:space="preserve"> stress conditions, fibre orientations as well as adjustable material parameters.</w:t>
      </w:r>
    </w:p>
    <w:p w14:paraId="106D5337" w14:textId="05F84B28" w:rsidR="005E4D5F" w:rsidRPr="00C27440" w:rsidRDefault="005E4D5F" w:rsidP="002D1165">
      <w:pPr>
        <w:rPr>
          <w:lang w:val="en-GB"/>
        </w:rPr>
      </w:pPr>
      <w:r>
        <w:rPr>
          <w:lang w:val="en-GB"/>
        </w:rPr>
        <w:lastRenderedPageBreak/>
        <w:t xml:space="preserve">A limiting factor for many fatigue models </w:t>
      </w:r>
      <w:r w:rsidRPr="002D1165">
        <w:rPr>
          <w:lang w:val="en-GB"/>
        </w:rPr>
        <w:t xml:space="preserve">is that they only provide good predictions for specimens </w:t>
      </w:r>
      <w:r>
        <w:rPr>
          <w:lang w:val="en-GB"/>
        </w:rPr>
        <w:t>experiencing tensile testing</w:t>
      </w:r>
      <w:r w:rsidRPr="002D1165">
        <w:rPr>
          <w:lang w:val="en-GB"/>
        </w:rPr>
        <w:t xml:space="preserve"> (R</w:t>
      </w:r>
      <w:r>
        <w:rPr>
          <w:lang w:val="en-GB"/>
        </w:rPr>
        <w:t> </w:t>
      </w:r>
      <w:r w:rsidRPr="002D1165">
        <w:rPr>
          <w:lang w:val="en-GB"/>
        </w:rPr>
        <w:t>&gt;</w:t>
      </w:r>
      <w:r>
        <w:rPr>
          <w:lang w:val="en-GB"/>
        </w:rPr>
        <w:t> </w:t>
      </w:r>
      <w:r w:rsidRPr="002D1165">
        <w:rPr>
          <w:lang w:val="en-GB"/>
        </w:rPr>
        <w:t xml:space="preserve">0) [SMS+20]. The Walker formula makes it possible to quantify the influence of the strain average </w:t>
      </w:r>
      <w:r w:rsidR="00624BA5">
        <w:rPr>
          <w:lang w:val="en-GB"/>
        </w:rPr>
        <w:t>and</w:t>
      </w:r>
      <w:r w:rsidRPr="002D1165">
        <w:rPr>
          <w:lang w:val="en-GB"/>
        </w:rPr>
        <w:t xml:space="preserve"> stress ratio R [FMK15].</w:t>
      </w:r>
      <w:r>
        <w:rPr>
          <w:lang w:val="en-GB"/>
        </w:rPr>
        <w:t xml:space="preserve"> </w:t>
      </w:r>
    </w:p>
    <w:p w14:paraId="18E7EBA8" w14:textId="2B4AB23E" w:rsidR="00362408" w:rsidRPr="00C27440" w:rsidRDefault="00EC13C7">
      <w:pPr>
        <w:pStyle w:val="Heading2"/>
        <w:numPr>
          <w:ilvl w:val="1"/>
          <w:numId w:val="11"/>
        </w:numPr>
        <w:rPr>
          <w:lang w:val="en-GB"/>
        </w:rPr>
      </w:pPr>
      <w:bookmarkStart w:id="119" w:name="_Toc63852820"/>
      <w:r>
        <w:rPr>
          <w:lang w:val="en-GB"/>
        </w:rPr>
        <w:t>Damage Accumulation</w:t>
      </w:r>
      <w:bookmarkEnd w:id="119"/>
    </w:p>
    <w:p w14:paraId="79E5A839" w14:textId="23071378" w:rsidR="002D1165" w:rsidRPr="002D1165" w:rsidRDefault="0026770E" w:rsidP="00DA07D1">
      <w:pPr>
        <w:rPr>
          <w:lang w:val="en-GB"/>
        </w:rPr>
      </w:pPr>
      <w:r>
        <w:rPr>
          <w:lang w:val="en-GB"/>
        </w:rPr>
        <w:t>The</w:t>
      </w:r>
      <w:r w:rsidR="002D1165" w:rsidRPr="002D1165">
        <w:rPr>
          <w:lang w:val="en-GB"/>
        </w:rPr>
        <w:t xml:space="preserve"> previous section</w:t>
      </w:r>
      <w:r>
        <w:rPr>
          <w:lang w:val="en-GB"/>
        </w:rPr>
        <w:t xml:space="preserve"> discussed</w:t>
      </w:r>
      <w:r w:rsidR="002D1165" w:rsidRPr="002D1165">
        <w:rPr>
          <w:lang w:val="en-GB"/>
        </w:rPr>
        <w:t xml:space="preserve"> the difficulties </w:t>
      </w:r>
      <w:r w:rsidR="007A7037">
        <w:rPr>
          <w:lang w:val="en-GB"/>
        </w:rPr>
        <w:t>in making accurate service life predictions over a wide range of testing conditions</w:t>
      </w:r>
      <w:r w:rsidR="002D1165" w:rsidRPr="002D1165">
        <w:rPr>
          <w:lang w:val="en-GB"/>
        </w:rPr>
        <w:t xml:space="preserve">. Wöhler </w:t>
      </w:r>
      <w:r>
        <w:rPr>
          <w:lang w:val="en-GB"/>
        </w:rPr>
        <w:t>curves</w:t>
      </w:r>
      <w:r w:rsidR="007A7037">
        <w:rPr>
          <w:lang w:val="en-GB"/>
        </w:rPr>
        <w:t xml:space="preserve"> help display</w:t>
      </w:r>
      <w:r w:rsidR="002D1165" w:rsidRPr="002D1165">
        <w:rPr>
          <w:lang w:val="en-GB"/>
        </w:rPr>
        <w:t xml:space="preserve"> </w:t>
      </w:r>
      <w:r w:rsidR="007A7037">
        <w:rPr>
          <w:lang w:val="en-GB"/>
        </w:rPr>
        <w:t>the</w:t>
      </w:r>
      <w:r w:rsidR="002D1165" w:rsidRPr="002D1165">
        <w:rPr>
          <w:lang w:val="en-GB"/>
        </w:rPr>
        <w:t xml:space="preserve"> relationship between the maximum dynamic stress and the decadic logarithm of the number of load cycles </w:t>
      </w:r>
      <w:r>
        <w:rPr>
          <w:lang w:val="en-GB"/>
        </w:rPr>
        <w:t>until</w:t>
      </w:r>
      <w:r w:rsidR="002D1165" w:rsidRPr="002D1165">
        <w:rPr>
          <w:lang w:val="en-GB"/>
        </w:rPr>
        <w:t xml:space="preserve"> failure N</w:t>
      </w:r>
      <w:r w:rsidR="002D1165" w:rsidRPr="007A7037">
        <w:rPr>
          <w:vertAlign w:val="subscript"/>
          <w:lang w:val="en-GB"/>
        </w:rPr>
        <w:t>B</w:t>
      </w:r>
      <w:r w:rsidR="007A7037">
        <w:rPr>
          <w:lang w:val="en-GB"/>
        </w:rPr>
        <w:t xml:space="preserve">. </w:t>
      </w:r>
      <w:r>
        <w:rPr>
          <w:lang w:val="en-GB"/>
        </w:rPr>
        <w:t xml:space="preserve">Even </w:t>
      </w:r>
      <w:r w:rsidR="002D1165" w:rsidRPr="002D1165">
        <w:rPr>
          <w:lang w:val="en-GB"/>
        </w:rPr>
        <w:t>under controlled laboratory conditions with the same stress, loading frequency</w:t>
      </w:r>
      <w:r w:rsidR="007A7037">
        <w:rPr>
          <w:lang w:val="en-GB"/>
        </w:rPr>
        <w:t>,</w:t>
      </w:r>
      <w:r w:rsidR="002D1165" w:rsidRPr="002D1165">
        <w:rPr>
          <w:lang w:val="en-GB"/>
        </w:rPr>
        <w:t xml:space="preserve"> and chamber temperature, the results (</w:t>
      </w:r>
      <w:r>
        <w:rPr>
          <w:lang w:val="en-GB"/>
        </w:rPr>
        <w:t>cycles until failure</w:t>
      </w:r>
      <w:r w:rsidR="002D1165" w:rsidRPr="002D1165">
        <w:rPr>
          <w:lang w:val="en-GB"/>
        </w:rPr>
        <w:t xml:space="preserve">) </w:t>
      </w:r>
      <w:r>
        <w:rPr>
          <w:lang w:val="en-GB"/>
        </w:rPr>
        <w:t>scatter</w:t>
      </w:r>
      <w:r w:rsidR="002D1165" w:rsidRPr="002D1165">
        <w:rPr>
          <w:lang w:val="en-GB"/>
        </w:rPr>
        <w:t xml:space="preserve">. The Wöhler </w:t>
      </w:r>
      <w:r>
        <w:rPr>
          <w:lang w:val="en-GB"/>
        </w:rPr>
        <w:t>curve</w:t>
      </w:r>
      <w:r w:rsidR="002D1165" w:rsidRPr="002D1165">
        <w:rPr>
          <w:lang w:val="en-GB"/>
        </w:rPr>
        <w:t xml:space="preserve"> is the result of the best possible compromise of all test data</w:t>
      </w:r>
      <w:r>
        <w:rPr>
          <w:lang w:val="en-GB"/>
        </w:rPr>
        <w:t xml:space="preserve"> and should not be viewed as more than a reasonable estimate.</w:t>
      </w:r>
    </w:p>
    <w:p w14:paraId="7A7399A6" w14:textId="668D2033" w:rsidR="002D1165" w:rsidRPr="002D1165" w:rsidRDefault="002D1165" w:rsidP="00DA07D1">
      <w:pPr>
        <w:rPr>
          <w:lang w:val="en-GB"/>
        </w:rPr>
      </w:pPr>
      <w:r w:rsidRPr="002D1165">
        <w:rPr>
          <w:lang w:val="en-GB"/>
        </w:rPr>
        <w:t>The test conditions under which the data for Wöhler</w:t>
      </w:r>
      <w:r w:rsidR="0026770E">
        <w:rPr>
          <w:lang w:val="en-GB"/>
        </w:rPr>
        <w:t xml:space="preserve"> curves</w:t>
      </w:r>
      <w:r w:rsidRPr="002D1165">
        <w:rPr>
          <w:lang w:val="en-GB"/>
        </w:rPr>
        <w:t xml:space="preserve"> are </w:t>
      </w:r>
      <w:r w:rsidR="0026770E">
        <w:rPr>
          <w:lang w:val="en-GB"/>
        </w:rPr>
        <w:t>collected are not what a SFRP can realistically expect to be subjected to.</w:t>
      </w:r>
      <w:r w:rsidRPr="002D1165">
        <w:rPr>
          <w:lang w:val="en-GB"/>
        </w:rPr>
        <w:t xml:space="preserve"> </w:t>
      </w:r>
      <w:r w:rsidR="0026770E">
        <w:rPr>
          <w:lang w:val="en-GB"/>
        </w:rPr>
        <w:t>A SFRP component</w:t>
      </w:r>
      <w:r w:rsidRPr="002D1165">
        <w:rPr>
          <w:lang w:val="en-GB"/>
        </w:rPr>
        <w:t xml:space="preserve"> installed in</w:t>
      </w:r>
      <w:r w:rsidR="00DA07D1">
        <w:rPr>
          <w:lang w:val="en-GB"/>
        </w:rPr>
        <w:t xml:space="preserve">, for example, an </w:t>
      </w:r>
      <w:r w:rsidRPr="002D1165">
        <w:rPr>
          <w:lang w:val="en-GB"/>
        </w:rPr>
        <w:t>automobile is exposed to fluctuating temperatures, varying stresses and load amplitudes, as well as notch effects and much more. This leads to a non-linear accumulation of damage in the material.</w:t>
      </w:r>
    </w:p>
    <w:p w14:paraId="02327CCC" w14:textId="6D7792F1" w:rsidR="00F21550" w:rsidRDefault="00F21550" w:rsidP="00F21550">
      <w:pPr>
        <w:pStyle w:val="Heading3"/>
        <w:numPr>
          <w:ilvl w:val="2"/>
          <w:numId w:val="11"/>
        </w:numPr>
        <w:rPr>
          <w:lang w:val="en-GB"/>
        </w:rPr>
      </w:pPr>
      <w:r>
        <w:rPr>
          <w:lang w:val="en-GB"/>
        </w:rPr>
        <w:t>Necessity of Damage Accumulation Models</w:t>
      </w:r>
    </w:p>
    <w:p w14:paraId="00B4B9AD" w14:textId="3ED2F7F5" w:rsidR="0041205A" w:rsidRPr="0041205A" w:rsidRDefault="002D1165" w:rsidP="00DA07D1">
      <w:pPr>
        <w:rPr>
          <w:lang w:val="en-GB"/>
        </w:rPr>
      </w:pPr>
      <w:r w:rsidRPr="002D1165">
        <w:rPr>
          <w:lang w:val="en-GB"/>
        </w:rPr>
        <w:t xml:space="preserve">The aim of a damage accumulation model is to predict the service life of components under varying </w:t>
      </w:r>
      <w:r w:rsidR="0026770E">
        <w:rPr>
          <w:lang w:val="en-GB"/>
        </w:rPr>
        <w:t xml:space="preserve">test </w:t>
      </w:r>
      <w:r w:rsidRPr="002D1165">
        <w:rPr>
          <w:lang w:val="en-GB"/>
        </w:rPr>
        <w:t xml:space="preserve">conditions. In particular, the influence of the loading history and the sequence of loading phases on the service life should be taken into account. A damage accumulation model works </w:t>
      </w:r>
      <w:r w:rsidR="007A7037">
        <w:rPr>
          <w:lang w:val="en-GB"/>
        </w:rPr>
        <w:t>by summing</w:t>
      </w:r>
      <w:r w:rsidRPr="002D1165">
        <w:rPr>
          <w:lang w:val="en-GB"/>
        </w:rPr>
        <w:t xml:space="preserve"> </w:t>
      </w:r>
      <w:r w:rsidR="007A7037">
        <w:rPr>
          <w:lang w:val="en-GB"/>
        </w:rPr>
        <w:t xml:space="preserve">up all </w:t>
      </w:r>
      <w:r w:rsidRPr="002D1165">
        <w:rPr>
          <w:lang w:val="en-GB"/>
        </w:rPr>
        <w:t xml:space="preserve">individual damage factors </w:t>
      </w:r>
      <w:r w:rsidR="007A7037">
        <w:rPr>
          <w:lang w:val="en-GB"/>
        </w:rPr>
        <w:t>d</w:t>
      </w:r>
      <w:r w:rsidRPr="007A7037">
        <w:rPr>
          <w:vertAlign w:val="subscript"/>
          <w:lang w:val="en-GB"/>
        </w:rPr>
        <w:t>i</w:t>
      </w:r>
      <w:r w:rsidR="00897FE4">
        <w:rPr>
          <w:vertAlign w:val="subscript"/>
          <w:lang w:val="en-GB"/>
        </w:rPr>
        <w:t>.</w:t>
      </w:r>
      <w:r w:rsidRPr="002D1165">
        <w:rPr>
          <w:lang w:val="en-GB"/>
        </w:rPr>
        <w:t xml:space="preserve"> A model predicts failure </w:t>
      </w:r>
      <w:r w:rsidR="008B48D3">
        <w:rPr>
          <w:lang w:val="en-GB"/>
        </w:rPr>
        <w:t>when the sum of all the damage factors reaches 1, as shown here</w:t>
      </w:r>
      <w:r w:rsidR="0041205A">
        <w:rPr>
          <w:lang w:val="en-GB"/>
        </w:rPr>
        <w:t>:</w:t>
      </w:r>
    </w:p>
    <w:tbl>
      <w:tblPr>
        <w:tblStyle w:val="a0"/>
        <w:tblW w:w="9210" w:type="dxa"/>
        <w:tblLayout w:type="fixed"/>
        <w:tblLook w:val="0000" w:firstRow="0" w:lastRow="0" w:firstColumn="0" w:lastColumn="0" w:noHBand="0" w:noVBand="0"/>
      </w:tblPr>
      <w:tblGrid>
        <w:gridCol w:w="8008"/>
        <w:gridCol w:w="1202"/>
      </w:tblGrid>
      <w:tr w:rsidR="0041205A" w:rsidRPr="00C27440" w14:paraId="021B583E" w14:textId="77777777" w:rsidTr="001E493D">
        <w:trPr>
          <w:trHeight w:hRule="exact" w:val="1152"/>
        </w:trPr>
        <w:tc>
          <w:tcPr>
            <w:tcW w:w="8008" w:type="dxa"/>
          </w:tcPr>
          <w:p w14:paraId="32FD03B6" w14:textId="095A9FCB" w:rsidR="00624BA5" w:rsidRPr="00931A14" w:rsidRDefault="001E493D" w:rsidP="00624BA5">
            <w:pPr>
              <w:jc w:val="center"/>
              <w:rPr>
                <w:iCs/>
                <w:lang w:val="en-GB"/>
              </w:rPr>
            </w:pPr>
            <m:oMathPara>
              <m:oMath>
                <m:r>
                  <m:rPr>
                    <m:sty m:val="p"/>
                  </m:rPr>
                  <w:rPr>
                    <w:rFonts w:ascii="Cambria Math" w:hAnsi="Cambria Math"/>
                    <w:lang w:val="en-GB"/>
                  </w:rPr>
                  <m:t>D=</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sSub>
                      <m:sSubPr>
                        <m:ctrlPr>
                          <w:rPr>
                            <w:rFonts w:ascii="Cambria Math" w:hAnsi="Cambria Math"/>
                            <w:iCs/>
                            <w:lang w:val="en-GB"/>
                          </w:rPr>
                        </m:ctrlPr>
                      </m:sSubPr>
                      <m:e>
                        <m:r>
                          <m:rPr>
                            <m:sty m:val="p"/>
                          </m:rPr>
                          <w:rPr>
                            <w:rFonts w:ascii="Cambria Math" w:hAnsi="Cambria Math"/>
                            <w:lang w:val="en-GB"/>
                          </w:rPr>
                          <m:t>d</m:t>
                        </m:r>
                      </m:e>
                      <m:sub>
                        <m:r>
                          <m:rPr>
                            <m:sty m:val="p"/>
                          </m:rPr>
                          <w:rPr>
                            <w:rFonts w:ascii="Cambria Math" w:hAnsi="Cambria Math"/>
                            <w:lang w:val="en-GB"/>
                          </w:rPr>
                          <m:t>i</m:t>
                        </m:r>
                      </m:sub>
                    </m:sSub>
                  </m:e>
                </m:nary>
                <m:r>
                  <m:rPr>
                    <m:sty m:val="p"/>
                  </m:rPr>
                  <w:rPr>
                    <w:rFonts w:ascii="Cambria Math" w:hAnsi="Cambria Math"/>
                    <w:lang w:val="en-GB"/>
                  </w:rPr>
                  <m:t>=1</m:t>
                </m:r>
                <m:r>
                  <m:rPr>
                    <m:sty m:val="p"/>
                  </m:rPr>
                  <w:rPr>
                    <w:noProof/>
                    <w:color w:val="000000"/>
                    <w:sz w:val="36"/>
                    <w:szCs w:val="36"/>
                    <w:vertAlign w:val="subscript"/>
                    <w:lang w:val="en-GB"/>
                  </w:rPr>
                  <w:br/>
                </m:r>
              </m:oMath>
              <m:oMath>
                <m:r>
                  <m:rPr>
                    <m:sty m:val="p"/>
                  </m:rPr>
                  <w:rPr>
                    <w:rFonts w:ascii="Cambria Math" w:hAnsi="Cambria Math"/>
                    <w:lang w:val="en-GB"/>
                  </w:rPr>
                  <w:br/>
                </m:r>
              </m:oMath>
            </m:oMathPara>
          </w:p>
          <w:p w14:paraId="360C6120" w14:textId="2F8428A5" w:rsidR="0041205A" w:rsidRPr="008B48D3" w:rsidRDefault="0041205A" w:rsidP="00624BA5">
            <w:pPr>
              <w:pBdr>
                <w:top w:val="nil"/>
                <w:left w:val="nil"/>
                <w:bottom w:val="nil"/>
                <w:right w:val="nil"/>
                <w:between w:val="nil"/>
              </w:pBdr>
              <w:tabs>
                <w:tab w:val="center" w:pos="4536"/>
                <w:tab w:val="right" w:pos="9072"/>
              </w:tabs>
              <w:spacing w:before="120" w:line="240" w:lineRule="auto"/>
              <w:rPr>
                <w:color w:val="000000"/>
                <w:lang w:val="en-GB"/>
              </w:rPr>
            </w:pPr>
          </w:p>
        </w:tc>
        <w:tc>
          <w:tcPr>
            <w:tcW w:w="1202" w:type="dxa"/>
            <w:vAlign w:val="center"/>
          </w:tcPr>
          <w:p w14:paraId="13F6E77D" w14:textId="5B08E674" w:rsidR="0041205A" w:rsidRPr="00C27440" w:rsidRDefault="0041205A"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Pr>
                <w:i/>
                <w:color w:val="000000"/>
                <w:lang w:val="en-GB"/>
              </w:rPr>
              <w:t>4</w:t>
            </w:r>
            <w:r w:rsidRPr="00C27440">
              <w:rPr>
                <w:i/>
                <w:color w:val="000000"/>
                <w:lang w:val="en-GB"/>
              </w:rPr>
              <w:t>.1)</w:t>
            </w:r>
          </w:p>
        </w:tc>
      </w:tr>
    </w:tbl>
    <w:p w14:paraId="1E5D9E2A" w14:textId="23FC4293" w:rsidR="002D1165" w:rsidRPr="002D1165" w:rsidRDefault="002D1165" w:rsidP="00DA07D1">
      <w:pPr>
        <w:rPr>
          <w:lang w:val="en-GB"/>
        </w:rPr>
      </w:pPr>
      <w:r w:rsidRPr="002D1165">
        <w:rPr>
          <w:lang w:val="en-GB"/>
        </w:rPr>
        <w:t xml:space="preserve">If the actual number of cycles achieved is calculated in the model with a D &gt; 1, the sample or component has withstood more cycles than predicted. This </w:t>
      </w:r>
      <w:r w:rsidR="00F21550">
        <w:rPr>
          <w:lang w:val="en-GB"/>
        </w:rPr>
        <w:t xml:space="preserve">is known as a safe (or conservative) estimate </w:t>
      </w:r>
      <w:r w:rsidRPr="002D1165">
        <w:rPr>
          <w:lang w:val="en-GB"/>
        </w:rPr>
        <w:t xml:space="preserve">and is generally preferable to an overestimation of the service life (if the number of cycles </w:t>
      </w:r>
      <w:r w:rsidR="00F21550">
        <w:rPr>
          <w:lang w:val="en-GB"/>
        </w:rPr>
        <w:t xml:space="preserve">until failure </w:t>
      </w:r>
      <w:r w:rsidRPr="002D1165">
        <w:rPr>
          <w:lang w:val="en-GB"/>
        </w:rPr>
        <w:t>results in a D &lt; 1).</w:t>
      </w:r>
    </w:p>
    <w:p w14:paraId="08896F3A" w14:textId="20960CE7" w:rsidR="002D1165" w:rsidRPr="002D1165" w:rsidRDefault="002D1165" w:rsidP="00DA07D1">
      <w:pPr>
        <w:rPr>
          <w:lang w:val="en-GB"/>
        </w:rPr>
      </w:pPr>
      <w:r w:rsidRPr="002D1165">
        <w:rPr>
          <w:lang w:val="en-GB"/>
        </w:rPr>
        <w:t xml:space="preserve">The fatigue behaviour of fibre composite plastics is non-linear even under constant loading conditions. The need </w:t>
      </w:r>
      <w:r w:rsidR="00F21550">
        <w:rPr>
          <w:lang w:val="en-GB"/>
        </w:rPr>
        <w:t>to consider the</w:t>
      </w:r>
      <w:r w:rsidRPr="002D1165">
        <w:rPr>
          <w:lang w:val="en-GB"/>
        </w:rPr>
        <w:t xml:space="preserve"> loading history and sequence of loading phases </w:t>
      </w:r>
      <w:r w:rsidR="0026770E">
        <w:rPr>
          <w:lang w:val="en-GB"/>
        </w:rPr>
        <w:t xml:space="preserve">is </w:t>
      </w:r>
      <w:r w:rsidRPr="002D1165">
        <w:rPr>
          <w:lang w:val="en-GB"/>
        </w:rPr>
        <w:t xml:space="preserve">demonstrated in experiments </w:t>
      </w:r>
      <w:r w:rsidR="0026770E">
        <w:rPr>
          <w:lang w:val="en-GB"/>
        </w:rPr>
        <w:t>described in</w:t>
      </w:r>
      <w:r w:rsidRPr="002D1165">
        <w:rPr>
          <w:lang w:val="en-GB"/>
        </w:rPr>
        <w:t xml:space="preserve"> [RCR12]. In these experiments, steel specimens </w:t>
      </w:r>
      <w:r w:rsidR="00F21550">
        <w:rPr>
          <w:lang w:val="en-GB"/>
        </w:rPr>
        <w:t>are</w:t>
      </w:r>
      <w:r w:rsidRPr="002D1165">
        <w:rPr>
          <w:lang w:val="en-GB"/>
        </w:rPr>
        <w:t xml:space="preserve"> loaded at a constant frequency of 5 Hz in five phases with different levels of stress (5000 cycles </w:t>
      </w:r>
      <w:r w:rsidRPr="002D1165">
        <w:rPr>
          <w:lang w:val="en-GB"/>
        </w:rPr>
        <w:lastRenderedPageBreak/>
        <w:t>each per loading phase).</w:t>
      </w:r>
      <w:r w:rsidR="00F21550">
        <w:rPr>
          <w:lang w:val="en-GB"/>
        </w:rPr>
        <w:t xml:space="preserve"> </w:t>
      </w:r>
      <w:r w:rsidRPr="002D1165">
        <w:rPr>
          <w:lang w:val="en-GB"/>
        </w:rPr>
        <w:t xml:space="preserve">The results show that the samples stabilised at a higher </w:t>
      </w:r>
      <w:r w:rsidR="00F21550">
        <w:rPr>
          <w:lang w:val="en-GB"/>
        </w:rPr>
        <w:t>temperature</w:t>
      </w:r>
      <w:r w:rsidRPr="002D1165">
        <w:rPr>
          <w:lang w:val="en-GB"/>
        </w:rPr>
        <w:t xml:space="preserve"> at the same </w:t>
      </w:r>
      <w:r w:rsidR="00987B0D">
        <w:rPr>
          <w:lang w:val="en-GB"/>
        </w:rPr>
        <w:t>stress</w:t>
      </w:r>
      <w:r w:rsidRPr="002D1165">
        <w:rPr>
          <w:lang w:val="en-GB"/>
        </w:rPr>
        <w:t xml:space="preserve"> and frequency when they had undergone a larger preload</w:t>
      </w:r>
      <w:r w:rsidR="00F21550">
        <w:rPr>
          <w:lang w:val="en-GB"/>
        </w:rPr>
        <w:t xml:space="preserve">. </w:t>
      </w:r>
      <w:r w:rsidRPr="002D1165">
        <w:rPr>
          <w:lang w:val="en-GB"/>
        </w:rPr>
        <w:t xml:space="preserve">The sequence </w:t>
      </w:r>
      <w:r w:rsidR="00D23529">
        <w:rPr>
          <w:lang w:val="en-GB"/>
        </w:rPr>
        <w:t xml:space="preserve">of loads </w:t>
      </w:r>
      <w:r w:rsidRPr="002D1165">
        <w:rPr>
          <w:lang w:val="en-GB"/>
        </w:rPr>
        <w:t xml:space="preserve">was also shown </w:t>
      </w:r>
      <w:r w:rsidR="00D23529">
        <w:rPr>
          <w:lang w:val="en-GB"/>
        </w:rPr>
        <w:t xml:space="preserve">to have an effect on the temperature change of the specimen compared to ambient temperature </w:t>
      </w:r>
      <w:r w:rsidRPr="002D1165">
        <w:rPr>
          <w:lang w:val="en-GB"/>
        </w:rPr>
        <w:t xml:space="preserve">[RCR12]. </w:t>
      </w:r>
      <w:r w:rsidR="0026770E">
        <w:rPr>
          <w:lang w:val="en-GB"/>
        </w:rPr>
        <w:t xml:space="preserve">Small </w:t>
      </w:r>
      <w:r w:rsidRPr="002D1165">
        <w:rPr>
          <w:lang w:val="en-GB"/>
        </w:rPr>
        <w:t xml:space="preserve">temperature differences </w:t>
      </w:r>
      <w:r w:rsidR="0026770E">
        <w:rPr>
          <w:lang w:val="en-GB"/>
        </w:rPr>
        <w:t xml:space="preserve">can </w:t>
      </w:r>
      <w:r w:rsidRPr="002D1165">
        <w:rPr>
          <w:lang w:val="en-GB"/>
        </w:rPr>
        <w:t>have a noticeable difference on the number of cycles to failure</w:t>
      </w:r>
      <w:r w:rsidR="0026770E">
        <w:rPr>
          <w:lang w:val="en-GB"/>
        </w:rPr>
        <w:t>, especially with temperature-sensitive materials such as thermoplastics.</w:t>
      </w:r>
      <w:r w:rsidR="00F73F1B">
        <w:rPr>
          <w:lang w:val="en-GB"/>
        </w:rPr>
        <w:t xml:space="preserve"> Furthermore, gradual temperature changes indicate changes in the viscoelastic behaviour of the material, which in turn indicates material fatigue.</w:t>
      </w:r>
      <w:r w:rsidR="008F60D6">
        <w:rPr>
          <w:lang w:val="en-GB"/>
        </w:rPr>
        <w:t xml:space="preserve"> It is therefore apparent that the sequence of load phases has an impact on the rate of fatigue.</w:t>
      </w:r>
    </w:p>
    <w:p w14:paraId="6CC7569F" w14:textId="43094606" w:rsidR="00F21550" w:rsidRDefault="00F21550" w:rsidP="00F21550">
      <w:pPr>
        <w:pStyle w:val="Heading3"/>
        <w:numPr>
          <w:ilvl w:val="2"/>
          <w:numId w:val="11"/>
        </w:numPr>
        <w:rPr>
          <w:lang w:val="en-GB"/>
        </w:rPr>
      </w:pPr>
      <w:r>
        <w:rPr>
          <w:lang w:val="en-GB"/>
        </w:rPr>
        <w:t>Examples of Damage Accumulation Models</w:t>
      </w:r>
    </w:p>
    <w:p w14:paraId="1B7CBFDE" w14:textId="15052996" w:rsidR="002D1165" w:rsidRPr="002D1165" w:rsidRDefault="002D1165" w:rsidP="00DA07D1">
      <w:pPr>
        <w:rPr>
          <w:lang w:val="en-GB"/>
        </w:rPr>
      </w:pPr>
      <w:r w:rsidRPr="002D1165">
        <w:rPr>
          <w:lang w:val="en-GB"/>
        </w:rPr>
        <w:t xml:space="preserve">In the following, some linear and non-linear damage accumulation models are presented and briefly explained. </w:t>
      </w:r>
      <w:r w:rsidR="005508C9">
        <w:rPr>
          <w:lang w:val="en-GB"/>
        </w:rPr>
        <w:t>In section 6, the new damage accumulation model will be compared with a few of the models introduced in this section</w:t>
      </w:r>
      <w:r w:rsidR="008B48D3">
        <w:rPr>
          <w:lang w:val="en-GB"/>
        </w:rPr>
        <w:t>.</w:t>
      </w:r>
    </w:p>
    <w:p w14:paraId="1BD9592E" w14:textId="02190EA0" w:rsidR="002D1165" w:rsidRDefault="002D1165" w:rsidP="00DA07D1">
      <w:pPr>
        <w:rPr>
          <w:lang w:val="en-GB"/>
        </w:rPr>
      </w:pPr>
      <w:r w:rsidRPr="002D1165">
        <w:rPr>
          <w:lang w:val="en-GB"/>
        </w:rPr>
        <w:t xml:space="preserve">The best-known and simplest damage accumulation model is the Palmgren-Miner model from 1945. It is based exclusively on the results of Wöhler tests and is described by the following formula: </w:t>
      </w:r>
    </w:p>
    <w:tbl>
      <w:tblPr>
        <w:tblStyle w:val="a0"/>
        <w:tblW w:w="9210" w:type="dxa"/>
        <w:tblLayout w:type="fixed"/>
        <w:tblLook w:val="0000" w:firstRow="0" w:lastRow="0" w:firstColumn="0" w:lastColumn="0" w:noHBand="0" w:noVBand="0"/>
      </w:tblPr>
      <w:tblGrid>
        <w:gridCol w:w="8008"/>
        <w:gridCol w:w="1202"/>
      </w:tblGrid>
      <w:tr w:rsidR="008B48D3" w:rsidRPr="00C27440" w14:paraId="674CBE4D" w14:textId="77777777" w:rsidTr="00D13C3F">
        <w:trPr>
          <w:trHeight w:hRule="exact" w:val="864"/>
        </w:trPr>
        <w:tc>
          <w:tcPr>
            <w:tcW w:w="8008" w:type="dxa"/>
            <w:vAlign w:val="center"/>
          </w:tcPr>
          <w:p w14:paraId="2C9BDCAB" w14:textId="710036E9" w:rsidR="008B48D3" w:rsidRPr="008B48D3" w:rsidRDefault="003A6CE2" w:rsidP="003D3934">
            <w:pPr>
              <w:pBdr>
                <w:top w:val="nil"/>
                <w:left w:val="nil"/>
                <w:bottom w:val="nil"/>
                <w:right w:val="nil"/>
                <w:between w:val="nil"/>
              </w:pBdr>
              <w:tabs>
                <w:tab w:val="center" w:pos="4536"/>
                <w:tab w:val="right" w:pos="9072"/>
              </w:tabs>
              <w:spacing w:before="120" w:line="240" w:lineRule="auto"/>
              <w:jc w:val="center"/>
              <w:rPr>
                <w:color w:val="000000"/>
                <w:lang w:val="en-GB"/>
              </w:rPr>
            </w:pPr>
            <m:oMathPara>
              <m:oMath>
                <m:sSub>
                  <m:sSubPr>
                    <m:ctrlPr>
                      <w:rPr>
                        <w:rFonts w:ascii="Cambria Math" w:hAnsi="Cambria Math"/>
                        <w:lang w:val="en-GB"/>
                      </w:rPr>
                    </m:ctrlPr>
                  </m:sSubPr>
                  <m:e>
                    <m:r>
                      <m:rPr>
                        <m:sty m:val="p"/>
                      </m:rPr>
                      <w:rPr>
                        <w:rFonts w:ascii="Cambria Math" w:hAnsi="Cambria Math"/>
                        <w:lang w:val="en-GB"/>
                      </w:rPr>
                      <m:t>d</m:t>
                    </m:r>
                  </m:e>
                  <m:sub>
                    <m:r>
                      <m:rPr>
                        <m:sty m:val="p"/>
                      </m:rPr>
                      <w:rPr>
                        <w:rFonts w:ascii="Cambria Math" w:hAnsi="Cambria Math"/>
                        <w:lang w:val="en-GB"/>
                      </w:rPr>
                      <m:t>i</m:t>
                    </m:r>
                  </m:sub>
                </m:sSub>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lang w:val="en-GB"/>
                          </w:rPr>
                        </m:ctrlPr>
                      </m:sSubPr>
                      <m:e>
                        <m:r>
                          <m:rPr>
                            <m:sty m:val="p"/>
                          </m:rPr>
                          <w:rPr>
                            <w:rFonts w:ascii="Cambria Math" w:hAnsi="Cambria Math"/>
                            <w:lang w:val="en-GB"/>
                          </w:rPr>
                          <m:t>N</m:t>
                        </m:r>
                      </m:e>
                      <m:sub>
                        <m:r>
                          <m:rPr>
                            <m:sty m:val="p"/>
                          </m:rPr>
                          <w:rPr>
                            <w:rFonts w:ascii="Cambria Math" w:hAnsi="Cambria Math"/>
                            <w:lang w:val="en-GB"/>
                          </w:rPr>
                          <m:t>B,i</m:t>
                        </m:r>
                      </m:sub>
                    </m:sSub>
                  </m:den>
                </m:f>
                <m:r>
                  <m:rPr>
                    <m:sty m:val="p"/>
                  </m:rPr>
                  <w:rPr>
                    <w:noProof/>
                    <w:color w:val="000000"/>
                    <w:vertAlign w:val="subscript"/>
                    <w:lang w:val="en-GB"/>
                  </w:rPr>
                  <w:br/>
                </m:r>
              </m:oMath>
            </m:oMathPara>
            <w:r w:rsidR="001E493D">
              <w:rPr>
                <w:noProof/>
                <w:color w:val="000000"/>
                <w:vertAlign w:val="subscript"/>
                <w:lang w:val="en-GB"/>
              </w:rPr>
              <w:br/>
            </w:r>
            <w:r w:rsidR="001E493D">
              <w:rPr>
                <w:noProof/>
                <w:color w:val="000000"/>
                <w:vertAlign w:val="subscript"/>
                <w:lang w:val="en-GB"/>
              </w:rPr>
              <w:br/>
            </w:r>
          </w:p>
        </w:tc>
        <w:tc>
          <w:tcPr>
            <w:tcW w:w="1202" w:type="dxa"/>
            <w:vAlign w:val="center"/>
          </w:tcPr>
          <w:p w14:paraId="726D546D" w14:textId="3654237A"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Pr>
                <w:i/>
                <w:color w:val="000000"/>
                <w:lang w:val="en-GB"/>
              </w:rPr>
              <w:t>4.2</w:t>
            </w:r>
            <w:r w:rsidRPr="00C27440">
              <w:rPr>
                <w:i/>
                <w:color w:val="000000"/>
                <w:lang w:val="en-GB"/>
              </w:rPr>
              <w:t>)</w:t>
            </w:r>
          </w:p>
        </w:tc>
      </w:tr>
    </w:tbl>
    <w:p w14:paraId="157CF7D8" w14:textId="643403E0" w:rsidR="002D1165" w:rsidRPr="002D1165" w:rsidRDefault="002D1165" w:rsidP="00DA07D1">
      <w:pPr>
        <w:rPr>
          <w:lang w:val="en-GB"/>
        </w:rPr>
      </w:pPr>
      <w:proofErr w:type="spellStart"/>
      <w:r w:rsidRPr="00DA07D1">
        <w:rPr>
          <w:lang w:val="en-GB"/>
        </w:rPr>
        <w:t>n</w:t>
      </w:r>
      <w:r w:rsidRPr="00DA07D1">
        <w:rPr>
          <w:vertAlign w:val="subscript"/>
          <w:lang w:val="en-GB"/>
        </w:rPr>
        <w:t>i</w:t>
      </w:r>
      <w:proofErr w:type="spellEnd"/>
      <w:r w:rsidRPr="002D1165">
        <w:rPr>
          <w:lang w:val="en-GB"/>
        </w:rPr>
        <w:t xml:space="preserve"> are the cycles </w:t>
      </w:r>
      <w:r w:rsidR="008B48D3">
        <w:rPr>
          <w:lang w:val="en-GB"/>
        </w:rPr>
        <w:t xml:space="preserve">the material is tested </w:t>
      </w:r>
      <w:r w:rsidRPr="002D1165">
        <w:rPr>
          <w:lang w:val="en-GB"/>
        </w:rPr>
        <w:t xml:space="preserve">at a given stress and </w:t>
      </w:r>
      <w:proofErr w:type="spellStart"/>
      <w:proofErr w:type="gramStart"/>
      <w:r w:rsidRPr="00DA07D1">
        <w:rPr>
          <w:lang w:val="en-GB"/>
        </w:rPr>
        <w:t>N</w:t>
      </w:r>
      <w:r w:rsidRPr="00DA07D1">
        <w:rPr>
          <w:vertAlign w:val="subscript"/>
          <w:lang w:val="en-GB"/>
        </w:rPr>
        <w:t>B,i</w:t>
      </w:r>
      <w:proofErr w:type="spellEnd"/>
      <w:proofErr w:type="gramEnd"/>
      <w:r w:rsidRPr="002D1165">
        <w:rPr>
          <w:lang w:val="en-GB"/>
        </w:rPr>
        <w:t xml:space="preserve"> are the cycles </w:t>
      </w:r>
      <w:r w:rsidR="005508C9">
        <w:rPr>
          <w:lang w:val="en-GB"/>
        </w:rPr>
        <w:t>until</w:t>
      </w:r>
      <w:r w:rsidRPr="002D1165">
        <w:rPr>
          <w:lang w:val="en-GB"/>
        </w:rPr>
        <w:t xml:space="preserve"> failure at the same stress (s</w:t>
      </w:r>
      <w:r w:rsidR="008B48D3">
        <w:rPr>
          <w:lang w:val="en-GB"/>
        </w:rPr>
        <w:t>hown in</w:t>
      </w:r>
      <w:r w:rsidRPr="002D1165">
        <w:rPr>
          <w:lang w:val="en-GB"/>
        </w:rPr>
        <w:t xml:space="preserve"> </w:t>
      </w:r>
      <w:r w:rsidR="00DA07D1">
        <w:rPr>
          <w:lang w:val="en-GB"/>
        </w:rPr>
        <w:t>figure 13).</w:t>
      </w:r>
      <w:r w:rsidRPr="002D1165">
        <w:rPr>
          <w:lang w:val="en-GB"/>
        </w:rPr>
        <w:t xml:space="preserve"> This model makes no use of material-dependent properties and does not take into account the loading history or the sequence of loading phases. The prediction quality is unreliable </w:t>
      </w:r>
      <w:r w:rsidR="005508C9">
        <w:rPr>
          <w:lang w:val="en-GB"/>
        </w:rPr>
        <w:t>[Vo</w:t>
      </w:r>
      <w:r w:rsidRPr="002D1165">
        <w:rPr>
          <w:lang w:val="en-GB"/>
        </w:rPr>
        <w:t>g16]</w:t>
      </w:r>
      <w:r w:rsidR="001E493D">
        <w:rPr>
          <w:lang w:val="en-GB"/>
        </w:rPr>
        <w:t>.</w:t>
      </w:r>
      <w:r w:rsidRPr="002D1165">
        <w:rPr>
          <w:lang w:val="en-GB"/>
        </w:rPr>
        <w:t xml:space="preserve"> As a linear model, it is not suitable for capturing the complex non</w:t>
      </w:r>
      <w:r w:rsidR="00DA07D1">
        <w:rPr>
          <w:lang w:val="en-GB"/>
        </w:rPr>
        <w:t>-</w:t>
      </w:r>
      <w:r w:rsidRPr="002D1165">
        <w:rPr>
          <w:lang w:val="en-GB"/>
        </w:rPr>
        <w:t xml:space="preserve">linear fatigue behaviour of a </w:t>
      </w:r>
      <w:r w:rsidR="00DA07D1">
        <w:rPr>
          <w:lang w:val="en-GB"/>
        </w:rPr>
        <w:t>thermo</w:t>
      </w:r>
      <w:r w:rsidRPr="002D1165">
        <w:rPr>
          <w:lang w:val="en-GB"/>
        </w:rPr>
        <w:t xml:space="preserve">plastic. In most cases, the Palmgren-Miner model estimates the service life rather conservatively (the service life is underestimated). For lower loads, acceptable predictions can be made with the Palmgren-Miner model, according to [RCR12], and it is precisely because of its simplicity that the Palmgren-Miner model is often used as a means of roughly estimating service life. </w:t>
      </w:r>
    </w:p>
    <w:p w14:paraId="763CDE06" w14:textId="46757021" w:rsidR="002D1165" w:rsidRPr="002D1165" w:rsidRDefault="005508C9" w:rsidP="00DA07D1">
      <w:pPr>
        <w:rPr>
          <w:lang w:val="en-GB"/>
        </w:rPr>
      </w:pPr>
      <w:r>
        <w:rPr>
          <w:lang w:val="en-GB"/>
        </w:rPr>
        <w:t>Several</w:t>
      </w:r>
      <w:r w:rsidR="002D1165" w:rsidRPr="002D1165">
        <w:rPr>
          <w:lang w:val="en-GB"/>
        </w:rPr>
        <w:t xml:space="preserve"> </w:t>
      </w:r>
      <w:r>
        <w:rPr>
          <w:lang w:val="en-GB"/>
        </w:rPr>
        <w:t xml:space="preserve">adapted versions </w:t>
      </w:r>
      <w:r w:rsidR="002D1165" w:rsidRPr="002D1165">
        <w:rPr>
          <w:lang w:val="en-GB"/>
        </w:rPr>
        <w:t xml:space="preserve">of the original </w:t>
      </w:r>
      <w:proofErr w:type="spellStart"/>
      <w:r w:rsidR="002D1165" w:rsidRPr="002D1165">
        <w:rPr>
          <w:lang w:val="en-GB"/>
        </w:rPr>
        <w:t>Palmgren</w:t>
      </w:r>
      <w:proofErr w:type="spellEnd"/>
      <w:r w:rsidR="002D1165" w:rsidRPr="002D1165">
        <w:rPr>
          <w:lang w:val="en-GB"/>
        </w:rPr>
        <w:t xml:space="preserve">-Miner formula have </w:t>
      </w:r>
      <w:ins w:id="120" w:author="Tom Baker" w:date="2021-02-21T15:59:00Z">
        <w:r w:rsidR="00361508">
          <w:rPr>
            <w:lang w:val="en-GB"/>
          </w:rPr>
          <w:t xml:space="preserve">since </w:t>
        </w:r>
      </w:ins>
      <w:r w:rsidR="002D1165" w:rsidRPr="002D1165">
        <w:rPr>
          <w:lang w:val="en-GB"/>
        </w:rPr>
        <w:t xml:space="preserve">been </w:t>
      </w:r>
      <w:r>
        <w:rPr>
          <w:lang w:val="en-GB"/>
        </w:rPr>
        <w:t>introduced</w:t>
      </w:r>
      <w:del w:id="121" w:author="Tom Baker" w:date="2021-02-21T16:00:00Z">
        <w:r w:rsidDel="00361508">
          <w:rPr>
            <w:lang w:val="en-GB"/>
          </w:rPr>
          <w:delText xml:space="preserve"> since</w:delText>
        </w:r>
      </w:del>
      <w:r w:rsidR="002D1165" w:rsidRPr="002D1165">
        <w:rPr>
          <w:lang w:val="en-GB"/>
        </w:rPr>
        <w:t xml:space="preserve">. Models such as the 'Miner elementary' and the model according to </w:t>
      </w:r>
      <w:proofErr w:type="spellStart"/>
      <w:r w:rsidR="002D1165" w:rsidRPr="002D1165">
        <w:rPr>
          <w:lang w:val="en-GB"/>
        </w:rPr>
        <w:t>Haibach</w:t>
      </w:r>
      <w:proofErr w:type="spellEnd"/>
      <w:r w:rsidR="002D1165" w:rsidRPr="002D1165">
        <w:rPr>
          <w:lang w:val="en-GB"/>
        </w:rPr>
        <w:t xml:space="preserve"> follow the same course as the original model until the fatigue limit is reached.</w:t>
      </w:r>
      <w:r>
        <w:rPr>
          <w:lang w:val="en-GB"/>
        </w:rPr>
        <w:t xml:space="preserve"> </w:t>
      </w:r>
      <w:r w:rsidR="002D1165" w:rsidRPr="002D1165">
        <w:rPr>
          <w:lang w:val="en-GB"/>
        </w:rPr>
        <w:t>For stresses above the fatigue limit, the results do not differ. Like Palmgren-Miner, these models should not be used in the hope of obtaining highly accurate results [Vog16]</w:t>
      </w:r>
      <w:r w:rsidR="001E493D">
        <w:rPr>
          <w:lang w:val="en-GB"/>
        </w:rPr>
        <w:t>.</w:t>
      </w:r>
    </w:p>
    <w:p w14:paraId="181E941A" w14:textId="7A8293C4" w:rsidR="002D1165" w:rsidRDefault="002D1165" w:rsidP="00DA07D1">
      <w:pPr>
        <w:rPr>
          <w:lang w:val="en-GB"/>
        </w:rPr>
      </w:pPr>
      <w:r w:rsidRPr="002D1165">
        <w:rPr>
          <w:lang w:val="en-GB"/>
        </w:rPr>
        <w:lastRenderedPageBreak/>
        <w:t xml:space="preserve">Another linear model is the </w:t>
      </w:r>
      <w:proofErr w:type="spellStart"/>
      <w:r w:rsidRPr="002D1165">
        <w:rPr>
          <w:lang w:val="en-GB"/>
        </w:rPr>
        <w:t>Folge-Wöhler-Kurven</w:t>
      </w:r>
      <w:proofErr w:type="spellEnd"/>
      <w:r w:rsidRPr="002D1165">
        <w:rPr>
          <w:lang w:val="en-GB"/>
        </w:rPr>
        <w:t xml:space="preserve"> </w:t>
      </w:r>
      <w:r w:rsidR="001E493D">
        <w:rPr>
          <w:lang w:val="en-GB"/>
        </w:rPr>
        <w:t>model</w:t>
      </w:r>
      <w:r w:rsidRPr="002D1165">
        <w:rPr>
          <w:lang w:val="en-GB"/>
        </w:rPr>
        <w:t xml:space="preserve"> (FW</w:t>
      </w:r>
      <w:r w:rsidR="001E493D">
        <w:rPr>
          <w:lang w:val="en-GB"/>
        </w:rPr>
        <w:t>K</w:t>
      </w:r>
      <w:r w:rsidRPr="002D1165">
        <w:rPr>
          <w:lang w:val="en-GB"/>
        </w:rPr>
        <w:t>) developed by Schott. In contrast to Palmgren-Miner, the FWK model takes into account that a component has a different damage behaviour if it has already been dynamically loaded or damaged. Using the original Wöhler curve as a basis, a new Wöhler curve is calculated for each loading phase using the following formula</w:t>
      </w:r>
      <w:r w:rsidR="008B48D3">
        <w:rPr>
          <w:lang w:val="en-GB"/>
        </w:rPr>
        <w:t>:</w:t>
      </w:r>
    </w:p>
    <w:tbl>
      <w:tblPr>
        <w:tblStyle w:val="a0"/>
        <w:tblW w:w="9210" w:type="dxa"/>
        <w:tblLayout w:type="fixed"/>
        <w:tblLook w:val="0000" w:firstRow="0" w:lastRow="0" w:firstColumn="0" w:lastColumn="0" w:noHBand="0" w:noVBand="0"/>
      </w:tblPr>
      <w:tblGrid>
        <w:gridCol w:w="8008"/>
        <w:gridCol w:w="1202"/>
      </w:tblGrid>
      <w:tr w:rsidR="008B48D3" w:rsidRPr="00C27440" w14:paraId="164CE2B9" w14:textId="77777777" w:rsidTr="00D13C3F">
        <w:trPr>
          <w:trHeight w:hRule="exact" w:val="1008"/>
        </w:trPr>
        <w:tc>
          <w:tcPr>
            <w:tcW w:w="8008" w:type="dxa"/>
          </w:tcPr>
          <w:p w14:paraId="58019DAA" w14:textId="5ECDE886" w:rsidR="008B48D3" w:rsidRPr="00C27440" w:rsidRDefault="003A6CE2" w:rsidP="00D13C3F">
            <w:pPr>
              <w:jc w:val="center"/>
              <w:rPr>
                <w:color w:val="000000"/>
                <w:lang w:val="en-GB"/>
              </w:rPr>
            </w:pPr>
            <m:oMathPara>
              <m:oMath>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i,reduced</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i,FWK</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r>
                  <m:rPr>
                    <m:sty m:val="p"/>
                  </m:rPr>
                  <w:rPr>
                    <w:rFonts w:ascii="Cambria Math" w:hAnsi="Cambria Math"/>
                    <w:lang w:val="en-GB"/>
                  </w:rPr>
                  <w:br/>
                </m:r>
              </m:oMath>
            </m:oMathPara>
          </w:p>
        </w:tc>
        <w:tc>
          <w:tcPr>
            <w:tcW w:w="1202" w:type="dxa"/>
            <w:vAlign w:val="center"/>
          </w:tcPr>
          <w:p w14:paraId="510A618B" w14:textId="627972D6"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00624BA5">
              <w:rPr>
                <w:i/>
                <w:color w:val="000000"/>
                <w:lang w:val="en-GB"/>
              </w:rPr>
              <w:t>. 4.3</w:t>
            </w:r>
            <w:r w:rsidRPr="00C27440">
              <w:rPr>
                <w:i/>
                <w:color w:val="000000"/>
                <w:lang w:val="en-GB"/>
              </w:rPr>
              <w:t>)</w:t>
            </w:r>
          </w:p>
        </w:tc>
      </w:tr>
    </w:tbl>
    <w:p w14:paraId="58ED7A4C" w14:textId="7FC87754" w:rsidR="002D1165" w:rsidRPr="002D1165" w:rsidRDefault="002D1165" w:rsidP="00DA07D1">
      <w:pPr>
        <w:rPr>
          <w:lang w:val="en-GB"/>
        </w:rPr>
      </w:pPr>
      <w:r w:rsidRPr="002D1165">
        <w:rPr>
          <w:lang w:val="en-GB"/>
        </w:rPr>
        <w:t>Failure of the specimen</w:t>
      </w:r>
      <w:ins w:id="122" w:author="Tom Baker" w:date="2021-02-21T16:03:00Z">
        <w:r w:rsidR="00361508">
          <w:rPr>
            <w:lang w:val="en-GB"/>
          </w:rPr>
          <w:t xml:space="preserve"> or </w:t>
        </w:r>
      </w:ins>
      <w:del w:id="123" w:author="Tom Baker" w:date="2021-02-21T16:03:00Z">
        <w:r w:rsidRPr="002D1165" w:rsidDel="00361508">
          <w:rPr>
            <w:lang w:val="en-GB"/>
          </w:rPr>
          <w:delText>/</w:delText>
        </w:r>
      </w:del>
      <w:r w:rsidRPr="002D1165">
        <w:rPr>
          <w:lang w:val="en-GB"/>
        </w:rPr>
        <w:t>component is expected when the number of cycles has reached N = 0. The importance of the loading history is recognised, but the loading sequence is still neglected</w:t>
      </w:r>
      <w:r w:rsidR="001E493D">
        <w:rPr>
          <w:lang w:val="en-GB"/>
        </w:rPr>
        <w:t xml:space="preserve"> </w:t>
      </w:r>
      <w:r w:rsidRPr="002D1165">
        <w:rPr>
          <w:lang w:val="en-GB"/>
        </w:rPr>
        <w:t>[Vog16]</w:t>
      </w:r>
      <w:r w:rsidR="001E493D">
        <w:rPr>
          <w:lang w:val="en-GB"/>
        </w:rPr>
        <w:t>.</w:t>
      </w:r>
    </w:p>
    <w:p w14:paraId="2979A22F" w14:textId="43E8ED62" w:rsidR="002D1165" w:rsidRDefault="002D1165" w:rsidP="00DA07D1">
      <w:pPr>
        <w:rPr>
          <w:lang w:val="en-GB"/>
        </w:rPr>
      </w:pPr>
      <w:r w:rsidRPr="002D1165">
        <w:rPr>
          <w:lang w:val="en-GB"/>
        </w:rPr>
        <w:t xml:space="preserve">The simplest non-linear damage accumulation model is the 'Miner general' model. </w:t>
      </w:r>
    </w:p>
    <w:tbl>
      <w:tblPr>
        <w:tblStyle w:val="a0"/>
        <w:tblW w:w="9210" w:type="dxa"/>
        <w:tblLayout w:type="fixed"/>
        <w:tblLook w:val="0000" w:firstRow="0" w:lastRow="0" w:firstColumn="0" w:lastColumn="0" w:noHBand="0" w:noVBand="0"/>
      </w:tblPr>
      <w:tblGrid>
        <w:gridCol w:w="8008"/>
        <w:gridCol w:w="1202"/>
      </w:tblGrid>
      <w:tr w:rsidR="008B48D3" w:rsidRPr="00C27440" w14:paraId="6829C332" w14:textId="77777777" w:rsidTr="00D13C3F">
        <w:trPr>
          <w:trHeight w:hRule="exact" w:val="1152"/>
        </w:trPr>
        <w:tc>
          <w:tcPr>
            <w:tcW w:w="8008" w:type="dxa"/>
          </w:tcPr>
          <w:p w14:paraId="23D7372D" w14:textId="15B0FFE1" w:rsidR="008B48D3" w:rsidRPr="00C27440" w:rsidRDefault="00624BA5" w:rsidP="003D3934">
            <w:pPr>
              <w:pBdr>
                <w:top w:val="nil"/>
                <w:left w:val="nil"/>
                <w:bottom w:val="nil"/>
                <w:right w:val="nil"/>
                <w:between w:val="nil"/>
              </w:pBdr>
              <w:tabs>
                <w:tab w:val="center" w:pos="4536"/>
                <w:tab w:val="right" w:pos="9072"/>
              </w:tabs>
              <w:spacing w:before="120" w:line="240" w:lineRule="auto"/>
              <w:jc w:val="center"/>
              <w:rPr>
                <w:color w:val="000000"/>
                <w:lang w:val="en-GB"/>
              </w:rPr>
            </w:pPr>
            <m:oMathPara>
              <m:oMath>
                <m:r>
                  <m:rPr>
                    <m:sty m:val="p"/>
                  </m:rPr>
                  <w:rPr>
                    <w:rFonts w:ascii="Cambria Math" w:hAnsi="Cambria Math"/>
                    <w:lang w:val="en-GB"/>
                  </w:rPr>
                  <m:t>D=</m:t>
                </m:r>
                <m:nary>
                  <m:naryPr>
                    <m:chr m:val="∑"/>
                    <m:limLoc m:val="undOvr"/>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sSup>
                      <m:sSupPr>
                        <m:ctrlPr>
                          <w:rPr>
                            <w:rFonts w:ascii="Cambria Math" w:hAnsi="Cambria Math"/>
                            <w:iCs/>
                            <w:lang w:val="en-GB"/>
                          </w:rPr>
                        </m:ctrlPr>
                      </m:sSupPr>
                      <m:e>
                        <m:r>
                          <m:rPr>
                            <m:sty m:val="p"/>
                          </m:rPr>
                          <w:rPr>
                            <w:rFonts w:ascii="Cambria Math" w:hAnsi="Cambria Math"/>
                            <w:lang w:val="en-GB"/>
                          </w:rPr>
                          <m:t>)</m:t>
                        </m:r>
                      </m:e>
                      <m:sup>
                        <m:r>
                          <m:rPr>
                            <m:sty m:val="p"/>
                          </m:rPr>
                          <w:rPr>
                            <w:rFonts w:ascii="Cambria Math" w:hAnsi="Cambria Math"/>
                            <w:lang w:val="en-GB"/>
                          </w:rPr>
                          <m:t>b</m:t>
                        </m:r>
                      </m:sup>
                    </m:sSup>
                  </m:e>
                </m:nary>
              </m:oMath>
            </m:oMathPara>
          </w:p>
        </w:tc>
        <w:tc>
          <w:tcPr>
            <w:tcW w:w="1202" w:type="dxa"/>
            <w:vAlign w:val="center"/>
          </w:tcPr>
          <w:p w14:paraId="126C84A7" w14:textId="41D27007"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proofErr w:type="spellStart"/>
            <w:r w:rsidR="006F0131">
              <w:rPr>
                <w:i/>
                <w:color w:val="000000"/>
                <w:lang w:val="en-GB"/>
              </w:rPr>
              <w:t>Egn</w:t>
            </w:r>
            <w:proofErr w:type="spellEnd"/>
            <w:r w:rsidRPr="00C27440">
              <w:rPr>
                <w:i/>
                <w:color w:val="000000"/>
                <w:lang w:val="en-GB"/>
              </w:rPr>
              <w:t xml:space="preserve">. </w:t>
            </w:r>
            <w:r w:rsidR="00624BA5">
              <w:rPr>
                <w:i/>
                <w:color w:val="000000"/>
                <w:lang w:val="en-GB"/>
              </w:rPr>
              <w:t>4.4</w:t>
            </w:r>
            <w:r w:rsidRPr="00C27440">
              <w:rPr>
                <w:i/>
                <w:color w:val="000000"/>
                <w:lang w:val="en-GB"/>
              </w:rPr>
              <w:t>)</w:t>
            </w:r>
          </w:p>
        </w:tc>
      </w:tr>
    </w:tbl>
    <w:p w14:paraId="1BBE7DD6" w14:textId="37DC2BE2" w:rsidR="002D1165" w:rsidRPr="002D1165" w:rsidRDefault="002D1165" w:rsidP="00DA07D1">
      <w:pPr>
        <w:rPr>
          <w:lang w:val="en-GB"/>
        </w:rPr>
      </w:pPr>
      <w:r w:rsidRPr="002D1165">
        <w:rPr>
          <w:lang w:val="en-GB"/>
        </w:rPr>
        <w:t xml:space="preserve">As with the Palmgren-Miner model, the Wöhler </w:t>
      </w:r>
      <w:r w:rsidR="00A524A2">
        <w:rPr>
          <w:lang w:val="en-GB"/>
        </w:rPr>
        <w:t>curve</w:t>
      </w:r>
      <w:r w:rsidRPr="002D1165">
        <w:rPr>
          <w:lang w:val="en-GB"/>
        </w:rPr>
        <w:t xml:space="preserve"> is taken as a basis, this time with a material-specific parameter b, which can be adapted to existing data. This allows acceptable to very good estimates of </w:t>
      </w:r>
      <w:del w:id="124" w:author="Tom Baker" w:date="2021-02-21T16:04:00Z">
        <w:r w:rsidRPr="002D1165" w:rsidDel="00361508">
          <w:rPr>
            <w:lang w:val="en-GB"/>
          </w:rPr>
          <w:delText xml:space="preserve">the </w:delText>
        </w:r>
      </w:del>
      <w:r w:rsidRPr="002D1165">
        <w:rPr>
          <w:lang w:val="en-GB"/>
        </w:rPr>
        <w:t xml:space="preserve">service life, </w:t>
      </w:r>
      <w:del w:id="125" w:author="Tom Baker" w:date="2021-02-21T16:04:00Z">
        <w:r w:rsidRPr="002D1165" w:rsidDel="00361508">
          <w:rPr>
            <w:lang w:val="en-GB"/>
          </w:rPr>
          <w:delText>al</w:delText>
        </w:r>
      </w:del>
      <w:r w:rsidRPr="002D1165">
        <w:rPr>
          <w:lang w:val="en-GB"/>
        </w:rPr>
        <w:t xml:space="preserve">though the predictions tend to overestimate the service life (D &lt; 1). Marco and Starkey modified 'Miner general' so that the material parameter b is re-determined for each loading phase. </w:t>
      </w:r>
      <w:r w:rsidR="00A524A2">
        <w:rPr>
          <w:lang w:val="en-GB"/>
        </w:rPr>
        <w:t>This</w:t>
      </w:r>
      <w:r w:rsidRPr="002D1165">
        <w:rPr>
          <w:lang w:val="en-GB"/>
        </w:rPr>
        <w:t xml:space="preserve"> modified version is significantly more </w:t>
      </w:r>
      <w:r w:rsidR="00F16A36" w:rsidRPr="002D1165">
        <w:rPr>
          <w:lang w:val="en-GB"/>
        </w:rPr>
        <w:t>complex,</w:t>
      </w:r>
      <w:r w:rsidRPr="002D1165">
        <w:rPr>
          <w:lang w:val="en-GB"/>
        </w:rPr>
        <w:t xml:space="preserve"> and the results are unreliable [Vog16]</w:t>
      </w:r>
      <w:r w:rsidR="008C5839">
        <w:rPr>
          <w:lang w:val="en-GB"/>
        </w:rPr>
        <w:t>.</w:t>
      </w:r>
    </w:p>
    <w:p w14:paraId="75EE3389" w14:textId="223AC9F8" w:rsidR="002D1165" w:rsidRDefault="002D1165" w:rsidP="00DA07D1">
      <w:pPr>
        <w:rPr>
          <w:lang w:val="en-GB"/>
        </w:rPr>
      </w:pPr>
      <w:r w:rsidRPr="002D1165">
        <w:rPr>
          <w:lang w:val="en-GB"/>
        </w:rPr>
        <w:t>The non-linear model of Owen-Howe</w:t>
      </w:r>
      <w:r w:rsidR="00F16A36">
        <w:rPr>
          <w:lang w:val="en-GB"/>
        </w:rPr>
        <w:t xml:space="preserve"> </w:t>
      </w:r>
      <w:r w:rsidRPr="002D1165">
        <w:rPr>
          <w:lang w:val="en-GB"/>
        </w:rPr>
        <w:t xml:space="preserve">is one of the earliest models developed </w:t>
      </w:r>
      <w:r w:rsidR="00F16A36">
        <w:rPr>
          <w:lang w:val="en-GB"/>
        </w:rPr>
        <w:t>with</w:t>
      </w:r>
      <w:r w:rsidRPr="002D1165">
        <w:rPr>
          <w:lang w:val="en-GB"/>
        </w:rPr>
        <w:t xml:space="preserve"> a fibre-reinforced plastic. Parameters A and B are presented for this model:</w:t>
      </w:r>
    </w:p>
    <w:tbl>
      <w:tblPr>
        <w:tblStyle w:val="a0"/>
        <w:tblW w:w="9210" w:type="dxa"/>
        <w:tblLayout w:type="fixed"/>
        <w:tblLook w:val="0000" w:firstRow="0" w:lastRow="0" w:firstColumn="0" w:lastColumn="0" w:noHBand="0" w:noVBand="0"/>
      </w:tblPr>
      <w:tblGrid>
        <w:gridCol w:w="8008"/>
        <w:gridCol w:w="1202"/>
      </w:tblGrid>
      <w:tr w:rsidR="008B48D3" w:rsidRPr="00C27440" w14:paraId="7A78C654" w14:textId="77777777" w:rsidTr="00D13C3F">
        <w:trPr>
          <w:trHeight w:hRule="exact" w:val="1152"/>
        </w:trPr>
        <w:tc>
          <w:tcPr>
            <w:tcW w:w="8008" w:type="dxa"/>
          </w:tcPr>
          <w:p w14:paraId="2802CD26" w14:textId="7F3F42C3" w:rsidR="00624BA5" w:rsidRPr="00931A14" w:rsidRDefault="00D13C3F" w:rsidP="00624BA5">
            <w:pPr>
              <w:jc w:val="center"/>
              <w:rPr>
                <w:iCs/>
                <w:lang w:val="en-GB"/>
              </w:rPr>
            </w:pPr>
            <m:oMathPara>
              <m:oMath>
                <m:r>
                  <m:rPr>
                    <m:sty m:val="p"/>
                  </m:rPr>
                  <w:rPr>
                    <w:rFonts w:ascii="Cambria Math" w:hAnsi="Cambria Math"/>
                    <w:lang w:val="en-GB"/>
                  </w:rPr>
                  <m:t>D=</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r>
                      <m:rPr>
                        <m:sty m:val="p"/>
                      </m:rPr>
                      <w:rPr>
                        <w:rFonts w:ascii="Cambria Math" w:hAnsi="Cambria Math"/>
                        <w:lang w:val="en-GB"/>
                      </w:rPr>
                      <m:t>A</m:t>
                    </m:r>
                    <m:d>
                      <m:dPr>
                        <m:ctrlPr>
                          <w:rPr>
                            <w:rFonts w:ascii="Cambria Math" w:hAnsi="Cambria Math"/>
                            <w:iCs/>
                            <w:lang w:val="en-GB"/>
                          </w:rPr>
                        </m:ctrlPr>
                      </m:dPr>
                      <m:e>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d>
                    <m:r>
                      <m:rPr>
                        <m:sty m:val="p"/>
                      </m:rPr>
                      <w:rPr>
                        <w:rFonts w:ascii="Cambria Math" w:hAnsi="Cambria Math"/>
                        <w:lang w:val="en-GB"/>
                      </w:rPr>
                      <m:t>-B</m:t>
                    </m:r>
                    <m:sSup>
                      <m:sSupPr>
                        <m:ctrlPr>
                          <w:rPr>
                            <w:rFonts w:ascii="Cambria Math" w:hAnsi="Cambria Math"/>
                            <w:iCs/>
                            <w:lang w:val="en-GB"/>
                          </w:rPr>
                        </m:ctrlPr>
                      </m:sSupPr>
                      <m:e>
                        <m:d>
                          <m:dPr>
                            <m:ctrlPr>
                              <w:rPr>
                                <w:rFonts w:ascii="Cambria Math" w:hAnsi="Cambria Math"/>
                                <w:iCs/>
                                <w:lang w:val="en-GB"/>
                              </w:rPr>
                            </m:ctrlPr>
                          </m:dPr>
                          <m:e>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d>
                      </m:e>
                      <m:sup>
                        <m:r>
                          <m:rPr>
                            <m:sty m:val="p"/>
                          </m:rPr>
                          <w:rPr>
                            <w:rFonts w:ascii="Cambria Math" w:hAnsi="Cambria Math"/>
                            <w:lang w:val="en-GB"/>
                          </w:rPr>
                          <m:t>2</m:t>
                        </m:r>
                      </m:sup>
                    </m:sSup>
                  </m:e>
                </m:nary>
                <m:r>
                  <m:rPr>
                    <m:sty m:val="p"/>
                  </m:rPr>
                  <w:rPr>
                    <w:rFonts w:ascii="Cambria Math" w:hAnsi="Cambria Math"/>
                    <w:lang w:val="en-GB"/>
                  </w:rPr>
                  <m:t>,    B=1-A</m:t>
                </m:r>
                <m:r>
                  <m:rPr>
                    <m:sty m:val="p"/>
                  </m:rPr>
                  <w:rPr>
                    <w:noProof/>
                    <w:color w:val="000000"/>
                    <w:sz w:val="36"/>
                    <w:szCs w:val="36"/>
                    <w:vertAlign w:val="subscript"/>
                    <w:lang w:val="en-GB"/>
                  </w:rPr>
                  <w:br/>
                </m:r>
              </m:oMath>
              <m:oMath>
                <m:r>
                  <m:rPr>
                    <m:sty m:val="p"/>
                  </m:rPr>
                  <w:rPr>
                    <w:rFonts w:ascii="Cambria Math" w:hAnsi="Cambria Math"/>
                    <w:lang w:val="en-GB"/>
                  </w:rPr>
                  <w:br/>
                </m:r>
              </m:oMath>
            </m:oMathPara>
          </w:p>
          <w:p w14:paraId="25CDB0D6" w14:textId="0E8504B9" w:rsidR="008B48D3" w:rsidRPr="00C27440" w:rsidRDefault="008B48D3" w:rsidP="00624BA5">
            <w:pPr>
              <w:pBdr>
                <w:top w:val="nil"/>
                <w:left w:val="nil"/>
                <w:bottom w:val="nil"/>
                <w:right w:val="nil"/>
                <w:between w:val="nil"/>
              </w:pBdr>
              <w:tabs>
                <w:tab w:val="center" w:pos="4536"/>
                <w:tab w:val="right" w:pos="9072"/>
              </w:tabs>
              <w:spacing w:before="120" w:line="240" w:lineRule="auto"/>
              <w:rPr>
                <w:color w:val="000000"/>
                <w:lang w:val="en-GB"/>
              </w:rPr>
            </w:pPr>
          </w:p>
        </w:tc>
        <w:tc>
          <w:tcPr>
            <w:tcW w:w="1202" w:type="dxa"/>
            <w:vAlign w:val="center"/>
          </w:tcPr>
          <w:p w14:paraId="5F05BEE2" w14:textId="3288B507"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624BA5">
              <w:rPr>
                <w:i/>
                <w:color w:val="000000"/>
                <w:lang w:val="en-GB"/>
              </w:rPr>
              <w:t>4.5</w:t>
            </w:r>
            <w:r w:rsidRPr="00C27440">
              <w:rPr>
                <w:i/>
                <w:color w:val="000000"/>
                <w:lang w:val="en-GB"/>
              </w:rPr>
              <w:t>)</w:t>
            </w:r>
          </w:p>
        </w:tc>
      </w:tr>
    </w:tbl>
    <w:p w14:paraId="6F458D27" w14:textId="35459106" w:rsidR="002D1165" w:rsidRDefault="002D1165" w:rsidP="00DA07D1">
      <w:pPr>
        <w:rPr>
          <w:lang w:val="en-GB"/>
        </w:rPr>
      </w:pPr>
      <w:r w:rsidRPr="002D1165">
        <w:rPr>
          <w:lang w:val="en-GB"/>
        </w:rPr>
        <w:t xml:space="preserve">These can be adapted to the test data. The model delivers useful results, especially in comparison to Palmgren-Miner, and is </w:t>
      </w:r>
      <w:r w:rsidR="008C5839">
        <w:rPr>
          <w:lang w:val="en-GB"/>
        </w:rPr>
        <w:t xml:space="preserve">numerically </w:t>
      </w:r>
      <w:r w:rsidRPr="002D1165">
        <w:rPr>
          <w:lang w:val="en-GB"/>
        </w:rPr>
        <w:t>well suited for damage accumulation. However,</w:t>
      </w:r>
      <w:r w:rsidR="00F16A36">
        <w:rPr>
          <w:lang w:val="en-GB"/>
        </w:rPr>
        <w:t xml:space="preserve"> </w:t>
      </w:r>
      <w:r w:rsidRPr="002D1165">
        <w:rPr>
          <w:lang w:val="en-GB"/>
        </w:rPr>
        <w:t>the loading sequence is not taken into account and</w:t>
      </w:r>
      <w:del w:id="126" w:author="Tom Baker" w:date="2021-02-21T16:05:00Z">
        <w:r w:rsidRPr="002D1165" w:rsidDel="00361508">
          <w:rPr>
            <w:lang w:val="en-GB"/>
          </w:rPr>
          <w:delText xml:space="preserve"> that</w:delText>
        </w:r>
      </w:del>
      <w:r w:rsidRPr="002D1165">
        <w:rPr>
          <w:lang w:val="en-GB"/>
        </w:rPr>
        <w:t xml:space="preserve"> the model often overestimates</w:t>
      </w:r>
      <w:del w:id="127" w:author="Tom Baker" w:date="2021-02-21T16:06:00Z">
        <w:r w:rsidRPr="002D1165" w:rsidDel="00361508">
          <w:rPr>
            <w:lang w:val="en-GB"/>
          </w:rPr>
          <w:delText xml:space="preserve"> the</w:delText>
        </w:r>
      </w:del>
      <w:r w:rsidRPr="002D1165">
        <w:rPr>
          <w:lang w:val="en-GB"/>
        </w:rPr>
        <w:t xml:space="preserve"> service life (D &lt; 1). Bond-Farrow developed a more general version of the Owen-Howe model using tests on carbon fibre reinforced plastics: </w:t>
      </w:r>
    </w:p>
    <w:tbl>
      <w:tblPr>
        <w:tblStyle w:val="a0"/>
        <w:tblW w:w="9210" w:type="dxa"/>
        <w:tblLayout w:type="fixed"/>
        <w:tblLook w:val="0000" w:firstRow="0" w:lastRow="0" w:firstColumn="0" w:lastColumn="0" w:noHBand="0" w:noVBand="0"/>
      </w:tblPr>
      <w:tblGrid>
        <w:gridCol w:w="8008"/>
        <w:gridCol w:w="1202"/>
      </w:tblGrid>
      <w:tr w:rsidR="008B48D3" w:rsidRPr="00C27440" w14:paraId="393DFA72" w14:textId="77777777" w:rsidTr="003B6D18">
        <w:trPr>
          <w:trHeight w:hRule="exact" w:val="1152"/>
        </w:trPr>
        <w:tc>
          <w:tcPr>
            <w:tcW w:w="8008" w:type="dxa"/>
          </w:tcPr>
          <w:p w14:paraId="79251313" w14:textId="3131F292" w:rsidR="00624BA5" w:rsidRPr="00624BA5" w:rsidRDefault="003B6D18" w:rsidP="00624BA5">
            <w:pPr>
              <w:jc w:val="center"/>
              <w:rPr>
                <w:iCs/>
                <w:lang w:val="en-GB"/>
              </w:rPr>
            </w:pPr>
            <m:oMathPara>
              <m:oMath>
                <m:r>
                  <m:rPr>
                    <m:sty m:val="p"/>
                  </m:rPr>
                  <w:rPr>
                    <w:rFonts w:ascii="Cambria Math" w:hAnsi="Cambria Math"/>
                    <w:lang w:val="en-GB"/>
                  </w:rPr>
                  <w:lastRenderedPageBreak/>
                  <m:t>D=</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r>
                      <m:rPr>
                        <m:sty m:val="p"/>
                      </m:rPr>
                      <w:rPr>
                        <w:rFonts w:ascii="Cambria Math" w:hAnsi="Cambria Math"/>
                        <w:lang w:val="en-GB"/>
                      </w:rPr>
                      <m:t>A</m:t>
                    </m:r>
                    <m:d>
                      <m:dPr>
                        <m:ctrlPr>
                          <w:rPr>
                            <w:rFonts w:ascii="Cambria Math" w:hAnsi="Cambria Math"/>
                            <w:iCs/>
                            <w:lang w:val="en-GB"/>
                          </w:rPr>
                        </m:ctrlPr>
                      </m:dPr>
                      <m:e>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d>
                    <m:r>
                      <m:rPr>
                        <m:sty m:val="p"/>
                      </m:rPr>
                      <w:rPr>
                        <w:rFonts w:ascii="Cambria Math" w:hAnsi="Cambria Math"/>
                        <w:lang w:val="en-GB"/>
                      </w:rPr>
                      <m:t>-B</m:t>
                    </m:r>
                    <m:sSup>
                      <m:sSupPr>
                        <m:ctrlPr>
                          <w:rPr>
                            <w:rFonts w:ascii="Cambria Math" w:hAnsi="Cambria Math"/>
                            <w:iCs/>
                            <w:lang w:val="en-GB"/>
                          </w:rPr>
                        </m:ctrlPr>
                      </m:sSupPr>
                      <m:e>
                        <m:d>
                          <m:dPr>
                            <m:ctrlPr>
                              <w:rPr>
                                <w:rFonts w:ascii="Cambria Math" w:hAnsi="Cambria Math"/>
                                <w:iCs/>
                                <w:lang w:val="en-GB"/>
                              </w:rPr>
                            </m:ctrlPr>
                          </m:dPr>
                          <m:e>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d>
                      </m:e>
                      <m:sup>
                        <m:r>
                          <m:rPr>
                            <m:sty m:val="p"/>
                          </m:rPr>
                          <w:rPr>
                            <w:rFonts w:ascii="Cambria Math" w:hAnsi="Cambria Math"/>
                            <w:lang w:val="en-GB"/>
                          </w:rPr>
                          <m:t>C</m:t>
                        </m:r>
                      </m:sup>
                    </m:sSup>
                  </m:e>
                </m:nary>
                <m:r>
                  <m:rPr>
                    <m:sty m:val="p"/>
                  </m:rPr>
                  <w:rPr>
                    <w:noProof/>
                    <w:color w:val="000000"/>
                    <w:sz w:val="36"/>
                    <w:szCs w:val="36"/>
                    <w:vertAlign w:val="subscript"/>
                    <w:lang w:val="en-GB"/>
                  </w:rPr>
                  <w:br/>
                </m:r>
              </m:oMath>
              <m:oMath>
                <m:r>
                  <m:rPr>
                    <m:sty m:val="p"/>
                  </m:rPr>
                  <w:rPr>
                    <w:rFonts w:ascii="Cambria Math" w:hAnsi="Cambria Math"/>
                    <w:lang w:val="en-GB"/>
                  </w:rPr>
                  <w:br/>
                </m:r>
              </m:oMath>
            </m:oMathPara>
          </w:p>
          <w:p w14:paraId="219D4E61" w14:textId="1E59B312" w:rsidR="008B48D3" w:rsidRPr="00C27440" w:rsidRDefault="008B48D3" w:rsidP="00624BA5">
            <w:pPr>
              <w:pBdr>
                <w:top w:val="nil"/>
                <w:left w:val="nil"/>
                <w:bottom w:val="nil"/>
                <w:right w:val="nil"/>
                <w:between w:val="nil"/>
              </w:pBdr>
              <w:tabs>
                <w:tab w:val="center" w:pos="4536"/>
                <w:tab w:val="right" w:pos="9072"/>
              </w:tabs>
              <w:spacing w:before="120" w:line="240" w:lineRule="auto"/>
              <w:rPr>
                <w:color w:val="000000"/>
                <w:lang w:val="en-GB"/>
              </w:rPr>
            </w:pPr>
          </w:p>
        </w:tc>
        <w:tc>
          <w:tcPr>
            <w:tcW w:w="1202" w:type="dxa"/>
            <w:vAlign w:val="center"/>
          </w:tcPr>
          <w:p w14:paraId="2AD49AA8" w14:textId="410F23E8"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3B6D18">
              <w:rPr>
                <w:i/>
                <w:color w:val="000000"/>
                <w:lang w:val="en-GB"/>
              </w:rPr>
              <w:t>4.6</w:t>
            </w:r>
            <w:r w:rsidRPr="00C27440">
              <w:rPr>
                <w:i/>
                <w:color w:val="000000"/>
                <w:lang w:val="en-GB"/>
              </w:rPr>
              <w:t>)</w:t>
            </w:r>
          </w:p>
        </w:tc>
      </w:tr>
    </w:tbl>
    <w:p w14:paraId="2442B782" w14:textId="23AAC03D" w:rsidR="002D1165" w:rsidRPr="002D1165" w:rsidRDefault="002D1165" w:rsidP="00DA07D1">
      <w:pPr>
        <w:rPr>
          <w:lang w:val="en-GB"/>
        </w:rPr>
      </w:pPr>
      <w:r w:rsidRPr="002D1165">
        <w:rPr>
          <w:lang w:val="en-GB"/>
        </w:rPr>
        <w:t xml:space="preserve">The only difference compared to the original version is the replacement of the square by a third </w:t>
      </w:r>
      <w:r w:rsidR="003D3934">
        <w:rPr>
          <w:lang w:val="en-GB"/>
        </w:rPr>
        <w:t xml:space="preserve">adjustable material </w:t>
      </w:r>
      <w:r w:rsidRPr="002D1165">
        <w:rPr>
          <w:lang w:val="en-GB"/>
        </w:rPr>
        <w:t>parameter, C [Vog16].</w:t>
      </w:r>
    </w:p>
    <w:p w14:paraId="2E86BD69" w14:textId="63F8D6EA" w:rsidR="002D1165" w:rsidRDefault="002D1165" w:rsidP="00DA07D1">
      <w:pPr>
        <w:rPr>
          <w:lang w:val="en-GB"/>
        </w:rPr>
      </w:pPr>
      <w:proofErr w:type="spellStart"/>
      <w:r w:rsidRPr="002D1165">
        <w:rPr>
          <w:lang w:val="en-GB"/>
        </w:rPr>
        <w:t>Broutman</w:t>
      </w:r>
      <w:r w:rsidR="00117171">
        <w:rPr>
          <w:lang w:val="en-GB"/>
        </w:rPr>
        <w:t>-</w:t>
      </w:r>
      <w:r w:rsidRPr="002D1165">
        <w:rPr>
          <w:lang w:val="en-GB"/>
        </w:rPr>
        <w:t>Sahu</w:t>
      </w:r>
      <w:proofErr w:type="spellEnd"/>
      <w:r w:rsidRPr="002D1165">
        <w:rPr>
          <w:lang w:val="en-GB"/>
        </w:rPr>
        <w:t xml:space="preserve"> published a model which was also based on experiments with glass fibre reinforced plastics. In this model, the tensile strength (</w:t>
      </w:r>
      <m:oMath>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B</m:t>
            </m:r>
          </m:sub>
        </m:sSub>
      </m:oMath>
      <w:r w:rsidRPr="002D1165">
        <w:rPr>
          <w:lang w:val="en-GB"/>
        </w:rPr>
        <w:t xml:space="preserve">) and </w:t>
      </w:r>
      <w:del w:id="128" w:author="Tom Baker" w:date="2021-02-21T16:06:00Z">
        <w:r w:rsidRPr="002D1165" w:rsidDel="00361508">
          <w:rPr>
            <w:lang w:val="en-GB"/>
          </w:rPr>
          <w:delText xml:space="preserve">the </w:delText>
        </w:r>
      </w:del>
      <w:r w:rsidRPr="002D1165">
        <w:rPr>
          <w:lang w:val="en-GB"/>
        </w:rPr>
        <w:t>experienced stress (</w:t>
      </w:r>
      <m:oMath>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i</m:t>
            </m:r>
          </m:sub>
        </m:sSub>
      </m:oMath>
      <w:r w:rsidRPr="002D1165">
        <w:rPr>
          <w:lang w:val="en-GB"/>
        </w:rPr>
        <w:t>) of each loading phase are mathematically recorded</w:t>
      </w:r>
      <w:r w:rsidR="008B48D3">
        <w:rPr>
          <w:lang w:val="en-GB"/>
        </w:rPr>
        <w:t xml:space="preserve"> </w:t>
      </w:r>
      <w:r w:rsidR="00F16A36" w:rsidRPr="002D1165">
        <w:rPr>
          <w:lang w:val="en-GB"/>
        </w:rPr>
        <w:t>[Vog16]</w:t>
      </w:r>
      <w:r w:rsidR="008B48D3">
        <w:rPr>
          <w:lang w:val="en-GB"/>
        </w:rPr>
        <w:t>.</w:t>
      </w:r>
      <w:r w:rsidR="003B6D18">
        <w:rPr>
          <w:lang w:val="en-GB"/>
        </w:rPr>
        <w:t xml:space="preserve"> </w:t>
      </w:r>
    </w:p>
    <w:tbl>
      <w:tblPr>
        <w:tblStyle w:val="a0"/>
        <w:tblW w:w="9210" w:type="dxa"/>
        <w:tblLayout w:type="fixed"/>
        <w:tblLook w:val="0000" w:firstRow="0" w:lastRow="0" w:firstColumn="0" w:lastColumn="0" w:noHBand="0" w:noVBand="0"/>
      </w:tblPr>
      <w:tblGrid>
        <w:gridCol w:w="8008"/>
        <w:gridCol w:w="1202"/>
      </w:tblGrid>
      <w:tr w:rsidR="008B48D3" w:rsidRPr="00C27440" w14:paraId="5F79F10B" w14:textId="77777777" w:rsidTr="003B6D18">
        <w:trPr>
          <w:trHeight w:hRule="exact" w:val="1152"/>
        </w:trPr>
        <w:tc>
          <w:tcPr>
            <w:tcW w:w="8008" w:type="dxa"/>
          </w:tcPr>
          <w:p w14:paraId="3E115D28" w14:textId="1272B25F" w:rsidR="003B6D18" w:rsidRPr="00F302E0" w:rsidRDefault="003B6D18" w:rsidP="003B6D18">
            <w:pPr>
              <w:jc w:val="center"/>
              <w:rPr>
                <w:iCs/>
                <w:lang w:val="en-GB"/>
              </w:rPr>
            </w:pPr>
            <m:oMathPara>
              <m:oMath>
                <m:r>
                  <m:rPr>
                    <m:sty m:val="p"/>
                  </m:rPr>
                  <w:rPr>
                    <w:rFonts w:ascii="Cambria Math" w:hAnsi="Cambria Math"/>
                    <w:lang w:val="en-GB"/>
                  </w:rPr>
                  <m:t>D=</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B</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B</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n</m:t>
                            </m:r>
                          </m:sub>
                        </m:sSub>
                      </m:den>
                    </m:f>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nary>
                <m:r>
                  <m:rPr>
                    <m:sty m:val="p"/>
                  </m:rPr>
                  <w:rPr>
                    <w:noProof/>
                    <w:color w:val="000000"/>
                    <w:sz w:val="36"/>
                    <w:szCs w:val="36"/>
                    <w:vertAlign w:val="subscript"/>
                    <w:lang w:val="en-GB"/>
                  </w:rPr>
                  <w:br/>
                </m:r>
              </m:oMath>
              <m:oMath>
                <m:r>
                  <m:rPr>
                    <m:sty m:val="p"/>
                  </m:rPr>
                  <w:rPr>
                    <w:rFonts w:ascii="Cambria Math" w:hAnsi="Cambria Math"/>
                    <w:lang w:val="en-GB"/>
                  </w:rPr>
                  <w:br/>
                </m:r>
              </m:oMath>
            </m:oMathPara>
          </w:p>
          <w:p w14:paraId="35CDB806" w14:textId="3B2FA5B7"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02" w:type="dxa"/>
            <w:vAlign w:val="center"/>
          </w:tcPr>
          <w:p w14:paraId="30198E6E" w14:textId="4B6B4B1A"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3B6D18">
              <w:rPr>
                <w:i/>
                <w:color w:val="000000"/>
                <w:lang w:val="en-GB"/>
              </w:rPr>
              <w:t>4.7</w:t>
            </w:r>
            <w:r w:rsidRPr="00C27440">
              <w:rPr>
                <w:i/>
                <w:color w:val="000000"/>
                <w:lang w:val="en-GB"/>
              </w:rPr>
              <w:t>)</w:t>
            </w:r>
          </w:p>
        </w:tc>
      </w:tr>
    </w:tbl>
    <w:p w14:paraId="26259173" w14:textId="68B2193D" w:rsidR="002D1165" w:rsidRDefault="002D1165" w:rsidP="00DA07D1">
      <w:pPr>
        <w:rPr>
          <w:lang w:val="en-GB"/>
        </w:rPr>
      </w:pPr>
      <w:r w:rsidRPr="002D1165">
        <w:rPr>
          <w:lang w:val="en-GB"/>
        </w:rPr>
        <w:t xml:space="preserve">The Hashin-Rotem model from 1978 is the first model presented here in which the damage Di </w:t>
      </w:r>
      <w:r w:rsidR="00F16A36">
        <w:rPr>
          <w:lang w:val="en-GB"/>
        </w:rPr>
        <w:t>is recursively influenced by the damage of the previous load phases.</w:t>
      </w:r>
    </w:p>
    <w:tbl>
      <w:tblPr>
        <w:tblStyle w:val="a0"/>
        <w:tblW w:w="9210" w:type="dxa"/>
        <w:tblLayout w:type="fixed"/>
        <w:tblLook w:val="0000" w:firstRow="0" w:lastRow="0" w:firstColumn="0" w:lastColumn="0" w:noHBand="0" w:noVBand="0"/>
      </w:tblPr>
      <w:tblGrid>
        <w:gridCol w:w="8008"/>
        <w:gridCol w:w="1202"/>
      </w:tblGrid>
      <w:tr w:rsidR="008B48D3" w:rsidRPr="00C27440" w14:paraId="1F51190E" w14:textId="77777777" w:rsidTr="00117171">
        <w:trPr>
          <w:trHeight w:hRule="exact" w:val="1152"/>
        </w:trPr>
        <w:tc>
          <w:tcPr>
            <w:tcW w:w="8008" w:type="dxa"/>
          </w:tcPr>
          <w:p w14:paraId="4CDE055A" w14:textId="6A30ECDE" w:rsidR="00117171" w:rsidRPr="00F302E0" w:rsidRDefault="003A6CE2" w:rsidP="00117171">
            <w:pPr>
              <w:jc w:val="center"/>
              <w:rPr>
                <w:iCs/>
                <w:lang w:val="en-GB"/>
              </w:rPr>
            </w:pPr>
            <m:oMathPara>
              <m:oMath>
                <m:sSub>
                  <m:sSubPr>
                    <m:ctrlPr>
                      <w:rPr>
                        <w:rFonts w:ascii="Cambria Math" w:hAnsi="Cambria Math"/>
                        <w:iCs/>
                        <w:lang w:val="en-GB"/>
                      </w:rPr>
                    </m:ctrlPr>
                  </m:sSubPr>
                  <m:e>
                    <m:r>
                      <m:rPr>
                        <m:sty m:val="p"/>
                      </m:rPr>
                      <w:rPr>
                        <w:rFonts w:ascii="Cambria Math" w:hAnsi="Cambria Math"/>
                        <w:lang w:val="en-GB"/>
                      </w:rPr>
                      <m:t>d</m:t>
                    </m:r>
                  </m:e>
                  <m:sub>
                    <m:r>
                      <m:rPr>
                        <m:sty m:val="p"/>
                      </m:rPr>
                      <w:rPr>
                        <w:rFonts w:ascii="Cambria Math" w:hAnsi="Cambria Math"/>
                        <w:lang w:val="en-GB"/>
                      </w:rPr>
                      <m:t>i</m:t>
                    </m:r>
                  </m:sub>
                </m:sSub>
                <m:r>
                  <m:rPr>
                    <m:sty m:val="p"/>
                  </m:rPr>
                  <w:rPr>
                    <w:rFonts w:ascii="Cambria Math" w:hAnsi="Cambria Math"/>
                    <w:lang w:val="en-GB"/>
                  </w:rPr>
                  <m:t>=</m:t>
                </m:r>
                <m:sSubSup>
                  <m:sSubSupPr>
                    <m:ctrlPr>
                      <w:rPr>
                        <w:rFonts w:ascii="Cambria Math" w:hAnsi="Cambria Math"/>
                        <w:iCs/>
                        <w:lang w:val="en-GB"/>
                      </w:rPr>
                    </m:ctrlPr>
                  </m:sSubSupPr>
                  <m:e>
                    <m:r>
                      <m:rPr>
                        <m:sty m:val="p"/>
                      </m:rPr>
                      <w:rPr>
                        <w:rFonts w:ascii="Cambria Math" w:hAnsi="Cambria Math"/>
                        <w:lang w:val="en-GB"/>
                      </w:rPr>
                      <m:t>d</m:t>
                    </m:r>
                  </m:e>
                  <m:sub>
                    <m:r>
                      <m:rPr>
                        <m:sty m:val="p"/>
                      </m:rPr>
                      <w:rPr>
                        <w:rFonts w:ascii="Cambria Math" w:hAnsi="Cambria Math"/>
                        <w:lang w:val="en-GB"/>
                      </w:rPr>
                      <m:t>i-1</m:t>
                    </m:r>
                  </m:sub>
                  <m:sup>
                    <m:f>
                      <m:fPr>
                        <m:ctrlPr>
                          <w:rPr>
                            <w:rFonts w:ascii="Cambria Math" w:hAnsi="Cambria Math"/>
                            <w:iCs/>
                            <w:lang w:val="en-GB"/>
                          </w:rPr>
                        </m:ctrlPr>
                      </m:fPr>
                      <m:num>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m:t>
                            </m:r>
                          </m:sub>
                        </m:sSub>
                      </m:num>
                      <m:den>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max,i-1</m:t>
                            </m:r>
                          </m:sub>
                        </m:sSub>
                      </m:den>
                    </m:f>
                  </m:sup>
                </m:sSubSup>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r>
                  <m:rPr>
                    <m:sty m:val="p"/>
                  </m:rPr>
                  <w:rPr>
                    <w:rFonts w:ascii="Cambria Math" w:hAnsi="Cambria Math"/>
                    <w:lang w:val="en-GB"/>
                  </w:rPr>
                  <m:t xml:space="preserve">, </m:t>
                </m:r>
                <m:sSub>
                  <m:sSubPr>
                    <m:ctrlPr>
                      <w:rPr>
                        <w:rFonts w:ascii="Cambria Math" w:hAnsi="Cambria Math"/>
                        <w:iCs/>
                        <w:lang w:val="en-GB"/>
                      </w:rPr>
                    </m:ctrlPr>
                  </m:sSubPr>
                  <m:e>
                    <m:r>
                      <m:rPr>
                        <m:sty m:val="p"/>
                      </m:rPr>
                      <w:rPr>
                        <w:rFonts w:ascii="Cambria Math" w:hAnsi="Cambria Math"/>
                        <w:lang w:val="en-GB"/>
                      </w:rPr>
                      <m:t xml:space="preserve">  d</m:t>
                    </m:r>
                  </m:e>
                  <m:sub>
                    <m:r>
                      <m:rPr>
                        <m:sty m:val="p"/>
                      </m:rPr>
                      <w:rPr>
                        <w:rFonts w:ascii="Cambria Math" w:hAnsi="Cambria Math"/>
                        <w:lang w:val="en-GB"/>
                      </w:rPr>
                      <m:t>1</m:t>
                    </m:r>
                  </m:sub>
                </m:sSub>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1</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B,1</m:t>
                        </m:r>
                      </m:sub>
                    </m:sSub>
                  </m:den>
                </m:f>
                <m:r>
                  <m:rPr>
                    <m:sty m:val="p"/>
                  </m:rPr>
                  <w:rPr>
                    <w:noProof/>
                    <w:color w:val="000000"/>
                    <w:sz w:val="36"/>
                    <w:szCs w:val="36"/>
                    <w:vertAlign w:val="subscript"/>
                    <w:lang w:val="en-GB"/>
                  </w:rPr>
                  <w:br/>
                </m:r>
              </m:oMath>
              <m:oMath>
                <m:r>
                  <m:rPr>
                    <m:sty m:val="p"/>
                  </m:rPr>
                  <w:rPr>
                    <w:rFonts w:ascii="Cambria Math" w:hAnsi="Cambria Math"/>
                    <w:lang w:val="en-GB"/>
                  </w:rPr>
                  <w:br/>
                </m:r>
              </m:oMath>
            </m:oMathPara>
          </w:p>
          <w:p w14:paraId="107E10D8" w14:textId="7C802668"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02" w:type="dxa"/>
            <w:vAlign w:val="center"/>
          </w:tcPr>
          <w:p w14:paraId="4F58DE33" w14:textId="72382EAC"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117171">
              <w:rPr>
                <w:i/>
                <w:color w:val="000000"/>
                <w:lang w:val="en-GB"/>
              </w:rPr>
              <w:t>4.8</w:t>
            </w:r>
            <w:r w:rsidRPr="00C27440">
              <w:rPr>
                <w:i/>
                <w:color w:val="000000"/>
                <w:lang w:val="en-GB"/>
              </w:rPr>
              <w:t>)</w:t>
            </w:r>
          </w:p>
        </w:tc>
      </w:tr>
    </w:tbl>
    <w:p w14:paraId="45807556" w14:textId="70F40258" w:rsidR="002D1165" w:rsidRDefault="002D1165" w:rsidP="00DA07D1">
      <w:pPr>
        <w:rPr>
          <w:lang w:val="en-GB"/>
        </w:rPr>
      </w:pPr>
      <w:r w:rsidRPr="002D1165">
        <w:rPr>
          <w:lang w:val="en-GB"/>
        </w:rPr>
        <w:t xml:space="preserve">Although the recursive approach is interesting, the forecasting quality of this model is very </w:t>
      </w:r>
      <w:r w:rsidR="00143877" w:rsidRPr="002D1165">
        <w:rPr>
          <w:lang w:val="en-GB"/>
        </w:rPr>
        <w:t>low,</w:t>
      </w:r>
      <w:r w:rsidRPr="002D1165">
        <w:rPr>
          <w:lang w:val="en-GB"/>
        </w:rPr>
        <w:t xml:space="preserve"> and </w:t>
      </w:r>
      <w:commentRangeStart w:id="129"/>
      <w:r w:rsidRPr="002D1165">
        <w:rPr>
          <w:lang w:val="en-GB"/>
        </w:rPr>
        <w:t xml:space="preserve">the lifetime </w:t>
      </w:r>
      <w:commentRangeEnd w:id="129"/>
      <w:r w:rsidR="0058708D">
        <w:rPr>
          <w:rStyle w:val="CommentReference"/>
        </w:rPr>
        <w:commentReference w:id="129"/>
      </w:r>
      <w:r w:rsidRPr="002D1165">
        <w:rPr>
          <w:lang w:val="en-GB"/>
        </w:rPr>
        <w:t xml:space="preserve">is often strongly underestimated (D &gt; 1). There is also a lack of parameters that allow the model to </w:t>
      </w:r>
      <w:r w:rsidR="00F16A36">
        <w:rPr>
          <w:lang w:val="en-GB"/>
        </w:rPr>
        <w:t xml:space="preserve">be adjusted to </w:t>
      </w:r>
      <w:r w:rsidRPr="002D1165">
        <w:rPr>
          <w:lang w:val="en-GB"/>
        </w:rPr>
        <w:t xml:space="preserve">fit existing data. However, the loading history and </w:t>
      </w:r>
      <w:r w:rsidR="00F16A36">
        <w:rPr>
          <w:lang w:val="en-GB"/>
        </w:rPr>
        <w:t>the sequence of load phases are considered</w:t>
      </w:r>
      <w:r w:rsidRPr="002D1165">
        <w:rPr>
          <w:lang w:val="en-GB"/>
        </w:rPr>
        <w:t xml:space="preserve">. In a modified version of the Hashin-Rotem model, parameters A and B are introduced. </w:t>
      </w:r>
    </w:p>
    <w:tbl>
      <w:tblPr>
        <w:tblStyle w:val="a0"/>
        <w:tblW w:w="9210" w:type="dxa"/>
        <w:tblLayout w:type="fixed"/>
        <w:tblLook w:val="0000" w:firstRow="0" w:lastRow="0" w:firstColumn="0" w:lastColumn="0" w:noHBand="0" w:noVBand="0"/>
      </w:tblPr>
      <w:tblGrid>
        <w:gridCol w:w="8008"/>
        <w:gridCol w:w="1202"/>
      </w:tblGrid>
      <w:tr w:rsidR="008B48D3" w:rsidRPr="00C27440" w14:paraId="47859B11" w14:textId="77777777" w:rsidTr="00117171">
        <w:trPr>
          <w:trHeight w:hRule="exact" w:val="1152"/>
        </w:trPr>
        <w:tc>
          <w:tcPr>
            <w:tcW w:w="8008" w:type="dxa"/>
          </w:tcPr>
          <w:p w14:paraId="1B743102" w14:textId="3F73FD07" w:rsidR="00117171" w:rsidRPr="00B4675E" w:rsidRDefault="00117171" w:rsidP="00117171">
            <w:pPr>
              <w:jc w:val="center"/>
              <w:rPr>
                <w:iCs/>
                <w:lang w:val="en-GB"/>
              </w:rPr>
            </w:pPr>
            <m:oMathPara>
              <m:oMath>
                <m:r>
                  <m:rPr>
                    <m:sty m:val="p"/>
                  </m:rPr>
                  <w:rPr>
                    <w:rFonts w:ascii="Cambria Math" w:hAnsi="Cambria Math"/>
                    <w:lang w:val="en-GB"/>
                  </w:rPr>
                  <m:t>D=</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sSub>
                      <m:sSubPr>
                        <m:ctrlPr>
                          <w:rPr>
                            <w:rFonts w:ascii="Cambria Math" w:hAnsi="Cambria Math"/>
                            <w:iCs/>
                            <w:lang w:val="en-GB"/>
                          </w:rPr>
                        </m:ctrlPr>
                      </m:sSubPr>
                      <m:e>
                        <m:r>
                          <m:rPr>
                            <m:sty m:val="p"/>
                          </m:rPr>
                          <w:rPr>
                            <w:rFonts w:ascii="Cambria Math" w:hAnsi="Cambria Math"/>
                            <w:lang w:val="en-GB"/>
                          </w:rPr>
                          <m:t>d</m:t>
                        </m:r>
                      </m:e>
                      <m:sub>
                        <m:r>
                          <m:rPr>
                            <m:sty m:val="p"/>
                          </m:rPr>
                          <w:rPr>
                            <w:rFonts w:ascii="Cambria Math" w:hAnsi="Cambria Math"/>
                            <w:lang w:val="en-GB"/>
                          </w:rPr>
                          <m:t>i</m:t>
                        </m:r>
                      </m:sub>
                    </m:sSub>
                  </m:e>
                </m:nary>
                <m:r>
                  <m:rPr>
                    <m:sty m:val="p"/>
                  </m:rPr>
                  <w:rPr>
                    <w:rFonts w:ascii="Cambria Math" w:hAnsi="Cambria Math"/>
                    <w:lang w:val="en-GB"/>
                  </w:rPr>
                  <m:t>=</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r>
                      <m:rPr>
                        <m:sty m:val="p"/>
                      </m:rPr>
                      <w:rPr>
                        <w:rFonts w:ascii="Cambria Math" w:hAnsi="Cambria Math"/>
                        <w:lang w:val="en-GB"/>
                      </w:rPr>
                      <m:t>A(</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m:t>
                            </m:r>
                          </m:sub>
                        </m:sSub>
                      </m:num>
                      <m:den>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max,i-1</m:t>
                            </m:r>
                          </m:sub>
                        </m:sSub>
                      </m:den>
                    </m:f>
                    <m:r>
                      <m:rPr>
                        <m:sty m:val="p"/>
                      </m:rPr>
                      <w:rPr>
                        <w:rFonts w:ascii="Cambria Math" w:hAnsi="Cambria Math"/>
                        <w:lang w:val="en-GB"/>
                      </w:rPr>
                      <m:t>)⋅</m:t>
                    </m:r>
                    <m:sSubSup>
                      <m:sSubSupPr>
                        <m:ctrlPr>
                          <w:rPr>
                            <w:rFonts w:ascii="Cambria Math" w:hAnsi="Cambria Math"/>
                            <w:iCs/>
                            <w:lang w:val="en-GB"/>
                          </w:rPr>
                        </m:ctrlPr>
                      </m:sSubSupPr>
                      <m:e>
                        <m:r>
                          <m:rPr>
                            <m:sty m:val="p"/>
                          </m:rPr>
                          <w:rPr>
                            <w:rFonts w:ascii="Cambria Math" w:hAnsi="Cambria Math"/>
                            <w:lang w:val="en-GB"/>
                          </w:rPr>
                          <m:t>d</m:t>
                        </m:r>
                      </m:e>
                      <m:sub>
                        <m:r>
                          <m:rPr>
                            <m:sty m:val="p"/>
                          </m:rPr>
                          <w:rPr>
                            <w:rFonts w:ascii="Cambria Math" w:hAnsi="Cambria Math"/>
                            <w:lang w:val="en-GB"/>
                          </w:rPr>
                          <m:t>i-1</m:t>
                        </m:r>
                      </m:sub>
                      <m:sup>
                        <m:f>
                          <m:fPr>
                            <m:ctrlPr>
                              <w:rPr>
                                <w:rFonts w:ascii="Cambria Math" w:hAnsi="Cambria Math"/>
                                <w:iCs/>
                                <w:lang w:val="en-GB"/>
                              </w:rPr>
                            </m:ctrlPr>
                          </m:fPr>
                          <m:num>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m:t>
                                </m:r>
                              </m:sub>
                            </m:sSub>
                          </m:num>
                          <m:den>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max,i-1</m:t>
                                </m:r>
                              </m:sub>
                            </m:sSub>
                          </m:den>
                        </m:f>
                      </m:sup>
                    </m:sSubSup>
                    <m:r>
                      <m:rPr>
                        <m:sty m:val="p"/>
                      </m:rPr>
                      <w:rPr>
                        <w:rFonts w:ascii="Cambria Math" w:hAnsi="Cambria Math"/>
                        <w:lang w:val="en-GB"/>
                      </w:rPr>
                      <m:t>+B</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nary>
                <m:r>
                  <m:rPr>
                    <m:sty m:val="p"/>
                  </m:rPr>
                  <w:rPr>
                    <w:noProof/>
                    <w:color w:val="000000"/>
                    <w:sz w:val="36"/>
                    <w:szCs w:val="36"/>
                    <w:vertAlign w:val="subscript"/>
                    <w:lang w:val="en-GB"/>
                  </w:rPr>
                  <w:br/>
                </m:r>
              </m:oMath>
              <m:oMath>
                <m:r>
                  <m:rPr>
                    <m:sty m:val="p"/>
                  </m:rPr>
                  <w:rPr>
                    <w:rFonts w:ascii="Cambria Math" w:hAnsi="Cambria Math"/>
                    <w:lang w:val="en-GB"/>
                  </w:rPr>
                  <w:br/>
                </m:r>
              </m:oMath>
            </m:oMathPara>
          </w:p>
          <w:p w14:paraId="6C950B99" w14:textId="5388D3CC"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02" w:type="dxa"/>
            <w:vAlign w:val="center"/>
          </w:tcPr>
          <w:p w14:paraId="2CEAD1F6" w14:textId="30F4ECB1"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117171">
              <w:rPr>
                <w:i/>
                <w:color w:val="000000"/>
                <w:lang w:val="en-GB"/>
              </w:rPr>
              <w:t>4.9</w:t>
            </w:r>
            <w:r w:rsidRPr="00C27440">
              <w:rPr>
                <w:i/>
                <w:color w:val="000000"/>
                <w:lang w:val="en-GB"/>
              </w:rPr>
              <w:t>)</w:t>
            </w:r>
          </w:p>
        </w:tc>
      </w:tr>
    </w:tbl>
    <w:p w14:paraId="78F97A32" w14:textId="04E9F93E" w:rsidR="002D1165" w:rsidRPr="002D1165" w:rsidRDefault="002D1165" w:rsidP="00DA07D1">
      <w:pPr>
        <w:rPr>
          <w:lang w:val="en-GB"/>
        </w:rPr>
      </w:pPr>
      <w:r w:rsidRPr="002D1165">
        <w:rPr>
          <w:lang w:val="en-GB"/>
        </w:rPr>
        <w:t>This allows the model to be adapted to existing experimental data. This narrows the range of the forecast and significantly improves the forecast quality</w:t>
      </w:r>
      <w:r w:rsidR="00F16A36">
        <w:rPr>
          <w:lang w:val="en-GB"/>
        </w:rPr>
        <w:t xml:space="preserve"> </w:t>
      </w:r>
      <w:r w:rsidRPr="002D1165">
        <w:rPr>
          <w:lang w:val="en-GB"/>
        </w:rPr>
        <w:t>[Vog16]</w:t>
      </w:r>
      <w:r w:rsidR="00F16A36">
        <w:rPr>
          <w:lang w:val="en-GB"/>
        </w:rPr>
        <w:t>.</w:t>
      </w:r>
    </w:p>
    <w:p w14:paraId="15D1B9E4" w14:textId="373C6D60" w:rsidR="002D1165" w:rsidRDefault="002D1165" w:rsidP="00DA07D1">
      <w:pPr>
        <w:rPr>
          <w:lang w:val="en-GB"/>
        </w:rPr>
      </w:pPr>
      <w:r w:rsidRPr="002D1165">
        <w:rPr>
          <w:lang w:val="en-GB"/>
        </w:rPr>
        <w:t>Like the Palmgren-Miner model, the 1976 Subramanyan model does not contain any material-specific constants.</w:t>
      </w:r>
    </w:p>
    <w:tbl>
      <w:tblPr>
        <w:tblStyle w:val="a0"/>
        <w:tblW w:w="9210" w:type="dxa"/>
        <w:tblLayout w:type="fixed"/>
        <w:tblLook w:val="0000" w:firstRow="0" w:lastRow="0" w:firstColumn="0" w:lastColumn="0" w:noHBand="0" w:noVBand="0"/>
      </w:tblPr>
      <w:tblGrid>
        <w:gridCol w:w="7830"/>
        <w:gridCol w:w="1380"/>
      </w:tblGrid>
      <w:tr w:rsidR="008B48D3" w:rsidRPr="00C27440" w14:paraId="5B3B48B5" w14:textId="77777777" w:rsidTr="00117171">
        <w:trPr>
          <w:trHeight w:hRule="exact" w:val="1152"/>
        </w:trPr>
        <w:tc>
          <w:tcPr>
            <w:tcW w:w="7830" w:type="dxa"/>
          </w:tcPr>
          <w:p w14:paraId="505F431A" w14:textId="5AA7966B" w:rsidR="00117171" w:rsidRPr="00B4675E" w:rsidRDefault="003A6CE2" w:rsidP="00117171">
            <w:pPr>
              <w:jc w:val="center"/>
              <w:rPr>
                <w:iCs/>
                <w:lang w:val="en-GB"/>
              </w:rPr>
            </w:pPr>
            <m:oMathPara>
              <m:oMath>
                <m:sSub>
                  <m:sSubPr>
                    <m:ctrlPr>
                      <w:rPr>
                        <w:rFonts w:ascii="Cambria Math" w:hAnsi="Cambria Math"/>
                        <w:iCs/>
                        <w:lang w:val="en-GB"/>
                      </w:rPr>
                    </m:ctrlPr>
                  </m:sSubPr>
                  <m:e>
                    <m:r>
                      <m:rPr>
                        <m:sty m:val="p"/>
                      </m:rPr>
                      <w:rPr>
                        <w:rFonts w:ascii="Cambria Math" w:hAnsi="Cambria Math"/>
                        <w:lang w:val="en-GB"/>
                      </w:rPr>
                      <m:t>d</m:t>
                    </m:r>
                  </m:e>
                  <m:sub>
                    <m:r>
                      <m:rPr>
                        <m:sty m:val="p"/>
                      </m:rPr>
                      <w:rPr>
                        <w:rFonts w:ascii="Cambria Math" w:hAnsi="Cambria Math"/>
                        <w:lang w:val="en-GB"/>
                      </w:rPr>
                      <m:t>i</m:t>
                    </m:r>
                  </m:sub>
                </m:sSub>
                <m:r>
                  <m:rPr>
                    <m:sty m:val="p"/>
                  </m:rPr>
                  <w:rPr>
                    <w:rFonts w:ascii="Cambria Math" w:hAnsi="Cambria Math"/>
                    <w:lang w:val="en-GB"/>
                  </w:rPr>
                  <m:t>=</m:t>
                </m:r>
                <m:f>
                  <m:fPr>
                    <m:ctrlPr>
                      <w:rPr>
                        <w:rFonts w:ascii="Cambria Math" w:hAnsi="Cambria Math"/>
                        <w:iCs/>
                        <w:lang w:val="en-GB"/>
                      </w:rPr>
                    </m:ctrlPr>
                  </m:fPr>
                  <m:num>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e</m:t>
                        </m:r>
                      </m:sub>
                    </m:sSub>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e</m:t>
                        </m:r>
                      </m:sub>
                    </m:sSub>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den>
                </m:f>
                <m:r>
                  <m:rPr>
                    <m:sty m:val="p"/>
                  </m:rPr>
                  <w:rPr>
                    <w:noProof/>
                    <w:color w:val="000000"/>
                    <w:sz w:val="36"/>
                    <w:szCs w:val="36"/>
                    <w:vertAlign w:val="subscript"/>
                    <w:lang w:val="en-GB"/>
                  </w:rPr>
                  <w:br/>
                </m:r>
              </m:oMath>
              <m:oMath>
                <m:r>
                  <m:rPr>
                    <m:sty m:val="p"/>
                  </m:rPr>
                  <w:rPr>
                    <w:rFonts w:ascii="Cambria Math" w:hAnsi="Cambria Math"/>
                    <w:lang w:val="en-GB"/>
                  </w:rPr>
                  <w:br/>
                </m:r>
              </m:oMath>
            </m:oMathPara>
          </w:p>
          <w:p w14:paraId="4E3B6F81" w14:textId="719E251E"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380" w:type="dxa"/>
            <w:vAlign w:val="center"/>
          </w:tcPr>
          <w:p w14:paraId="59318154" w14:textId="569BB5FB"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117171">
              <w:rPr>
                <w:i/>
                <w:color w:val="000000"/>
                <w:lang w:val="en-GB"/>
              </w:rPr>
              <w:t>4</w:t>
            </w:r>
            <w:r w:rsidRPr="00C27440">
              <w:rPr>
                <w:i/>
                <w:color w:val="000000"/>
                <w:lang w:val="en-GB"/>
              </w:rPr>
              <w:t>.1</w:t>
            </w:r>
            <w:r w:rsidR="00117171">
              <w:rPr>
                <w:i/>
                <w:color w:val="000000"/>
                <w:lang w:val="en-GB"/>
              </w:rPr>
              <w:t>0</w:t>
            </w:r>
            <w:r w:rsidRPr="00C27440">
              <w:rPr>
                <w:i/>
                <w:color w:val="000000"/>
                <w:lang w:val="en-GB"/>
              </w:rPr>
              <w:t>)</w:t>
            </w:r>
          </w:p>
        </w:tc>
      </w:tr>
    </w:tbl>
    <w:p w14:paraId="70075559" w14:textId="0627320E" w:rsidR="002D1165" w:rsidRDefault="002D1165" w:rsidP="00DA07D1">
      <w:pPr>
        <w:rPr>
          <w:lang w:val="en-GB"/>
        </w:rPr>
      </w:pPr>
      <w:r w:rsidRPr="002D1165">
        <w:rPr>
          <w:lang w:val="en-GB"/>
        </w:rPr>
        <w:t xml:space="preserve">Since only the data from the Wöhler line is used, the model is comparably simple and can be applied quickly and the results are of a higher prediction quality compared to Palmgren-Miner. However, the model tends to underestimate the lifetime (D &gt; 1) and is not well suited for multiphase loading. In recent years, </w:t>
      </w:r>
      <w:proofErr w:type="spellStart"/>
      <w:r w:rsidRPr="002D1165">
        <w:rPr>
          <w:lang w:val="en-GB"/>
        </w:rPr>
        <w:t>Rege</w:t>
      </w:r>
      <w:proofErr w:type="spellEnd"/>
      <w:r w:rsidRPr="002D1165">
        <w:rPr>
          <w:lang w:val="en-GB"/>
        </w:rPr>
        <w:t xml:space="preserve"> et al. and, building on this, Zhu et al. have developed models with additional damage exponents based on the work of Subramanyan [ZLL+19]. Especially the model of Zhu et al. achieves a high prediction quality. </w:t>
      </w:r>
    </w:p>
    <w:tbl>
      <w:tblPr>
        <w:tblStyle w:val="a0"/>
        <w:tblW w:w="9210" w:type="dxa"/>
        <w:tblLayout w:type="fixed"/>
        <w:tblLook w:val="0000" w:firstRow="0" w:lastRow="0" w:firstColumn="0" w:lastColumn="0" w:noHBand="0" w:noVBand="0"/>
      </w:tblPr>
      <w:tblGrid>
        <w:gridCol w:w="7920"/>
        <w:gridCol w:w="1290"/>
      </w:tblGrid>
      <w:tr w:rsidR="008B48D3" w:rsidRPr="00C27440" w14:paraId="5AEE9CA2" w14:textId="77777777" w:rsidTr="00143877">
        <w:trPr>
          <w:trHeight w:hRule="exact" w:val="1152"/>
        </w:trPr>
        <w:tc>
          <w:tcPr>
            <w:tcW w:w="7920" w:type="dxa"/>
          </w:tcPr>
          <w:p w14:paraId="6483DC85" w14:textId="1025F86F" w:rsidR="00117171" w:rsidRPr="00B4675E" w:rsidRDefault="003A6CE2" w:rsidP="00117171">
            <w:pPr>
              <w:jc w:val="center"/>
              <w:rPr>
                <w:iCs/>
                <w:lang w:val="en-GB"/>
              </w:rPr>
            </w:pPr>
            <m:oMathPara>
              <m:oMath>
                <m:sSub>
                  <m:sSubPr>
                    <m:ctrlPr>
                      <w:rPr>
                        <w:rFonts w:ascii="Cambria Math" w:hAnsi="Cambria Math"/>
                        <w:iCs/>
                        <w:lang w:val="en-GB"/>
                      </w:rPr>
                    </m:ctrlPr>
                  </m:sSubPr>
                  <m:e>
                    <m:r>
                      <m:rPr>
                        <m:sty m:val="p"/>
                      </m:rPr>
                      <w:rPr>
                        <w:rFonts w:ascii="Cambria Math" w:hAnsi="Cambria Math"/>
                        <w:lang w:val="en-GB"/>
                      </w:rPr>
                      <m:t>D</m:t>
                    </m:r>
                  </m:e>
                  <m:sub>
                    <m:r>
                      <m:rPr>
                        <m:sty m:val="p"/>
                      </m:rPr>
                      <w:rPr>
                        <w:rFonts w:ascii="Cambria Math" w:hAnsi="Cambria Math"/>
                        <w:lang w:val="en-GB"/>
                      </w:rPr>
                      <m:t>i</m:t>
                    </m:r>
                  </m:sub>
                </m:sSub>
                <m:r>
                  <m:rPr>
                    <m:sty m:val="p"/>
                  </m:rPr>
                  <w:rPr>
                    <w:rFonts w:ascii="Cambria Math" w:hAnsi="Cambria Math"/>
                    <w:lang w:val="en-GB"/>
                  </w:rPr>
                  <m:t>=(</m:t>
                </m:r>
                <m:f>
                  <m:fPr>
                    <m:ctrlPr>
                      <w:rPr>
                        <w:rFonts w:ascii="Cambria Math" w:hAnsi="Cambria Math"/>
                        <w:iCs/>
                        <w:lang w:val="en-GB"/>
                      </w:rPr>
                    </m:ctrlPr>
                  </m:fPr>
                  <m:num>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e</m:t>
                        </m:r>
                      </m:sub>
                    </m:sSub>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e</m:t>
                        </m:r>
                      </m:sub>
                    </m:sSub>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den>
                </m:f>
                <m:sSup>
                  <m:sSupPr>
                    <m:ctrlPr>
                      <w:rPr>
                        <w:rFonts w:ascii="Cambria Math" w:hAnsi="Cambria Math"/>
                        <w:iCs/>
                        <w:lang w:val="en-GB"/>
                      </w:rPr>
                    </m:ctrlPr>
                  </m:sSupPr>
                  <m:e>
                    <m:r>
                      <m:rPr>
                        <m:sty m:val="p"/>
                      </m:rPr>
                      <w:rPr>
                        <w:rFonts w:ascii="Cambria Math" w:hAnsi="Cambria Math"/>
                        <w:lang w:val="en-GB"/>
                      </w:rPr>
                      <m:t>)</m:t>
                    </m:r>
                  </m:e>
                  <m:sup>
                    <m:r>
                      <m:rPr>
                        <m:sty m:val="p"/>
                      </m:rPr>
                      <w:rPr>
                        <w:rFonts w:ascii="Cambria Math" w:hAnsi="Cambria Math"/>
                        <w:lang w:val="en-GB"/>
                      </w:rPr>
                      <m:t>(l⋅log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r>
                      <m:rPr>
                        <m:sty m:val="p"/>
                      </m:rPr>
                      <w:rPr>
                        <w:rFonts w:ascii="Cambria Math" w:hAnsi="Cambria Math"/>
                        <w:lang w:val="en-GB"/>
                      </w:rPr>
                      <m:t>+s⋅log</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a,i</m:t>
                        </m:r>
                      </m:sub>
                    </m:sSub>
                    <m:r>
                      <m:rPr>
                        <m:sty m:val="p"/>
                      </m:rPr>
                      <w:rPr>
                        <w:rFonts w:ascii="Cambria Math" w:hAnsi="Cambria Math"/>
                        <w:lang w:val="en-GB"/>
                      </w:rPr>
                      <m:t>)</m:t>
                    </m:r>
                  </m:sup>
                </m:sSup>
                <m:r>
                  <m:rPr>
                    <m:sty m:val="p"/>
                  </m:rPr>
                  <w:rPr>
                    <w:noProof/>
                    <w:color w:val="000000"/>
                    <w:sz w:val="36"/>
                    <w:szCs w:val="36"/>
                    <w:vertAlign w:val="subscript"/>
                    <w:lang w:val="en-GB"/>
                  </w:rPr>
                  <w:br/>
                </m:r>
              </m:oMath>
              <m:oMath>
                <m:r>
                  <m:rPr>
                    <m:sty m:val="p"/>
                  </m:rPr>
                  <w:rPr>
                    <w:rFonts w:ascii="Cambria Math" w:hAnsi="Cambria Math"/>
                    <w:lang w:val="en-GB"/>
                  </w:rPr>
                  <w:br/>
                </m:r>
              </m:oMath>
            </m:oMathPara>
          </w:p>
          <w:p w14:paraId="3560B9A4" w14:textId="31AFB44E"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5ABE8B30" w14:textId="52229321"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117171">
              <w:rPr>
                <w:i/>
                <w:color w:val="000000"/>
                <w:lang w:val="en-GB"/>
              </w:rPr>
              <w:t>4</w:t>
            </w:r>
            <w:r w:rsidRPr="00C27440">
              <w:rPr>
                <w:i/>
                <w:color w:val="000000"/>
                <w:lang w:val="en-GB"/>
              </w:rPr>
              <w:t>.1</w:t>
            </w:r>
            <w:r w:rsidR="00117171">
              <w:rPr>
                <w:i/>
                <w:color w:val="000000"/>
                <w:lang w:val="en-GB"/>
              </w:rPr>
              <w:t>1</w:t>
            </w:r>
            <w:r w:rsidRPr="00C27440">
              <w:rPr>
                <w:i/>
                <w:color w:val="000000"/>
                <w:lang w:val="en-GB"/>
              </w:rPr>
              <w:t>)</w:t>
            </w:r>
          </w:p>
        </w:tc>
      </w:tr>
    </w:tbl>
    <w:p w14:paraId="25052B05" w14:textId="100B0C5B" w:rsidR="002D1165" w:rsidRPr="002D1165" w:rsidRDefault="002D1165" w:rsidP="00DA07D1">
      <w:pPr>
        <w:rPr>
          <w:lang w:val="en-GB"/>
        </w:rPr>
      </w:pPr>
      <w:r w:rsidRPr="002D1165">
        <w:rPr>
          <w:lang w:val="en-GB"/>
        </w:rPr>
        <w:t>The model was developed using damage accumulation tests with alternating loading phases and contains both the respective strain amplitude of the individual loading phases (</w:t>
      </w:r>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a,i</m:t>
            </m:r>
          </m:sub>
        </m:sSub>
      </m:oMath>
      <w:r w:rsidRPr="002D1165">
        <w:rPr>
          <w:lang w:val="en-GB"/>
        </w:rPr>
        <w:t xml:space="preserve">) and parameters </w:t>
      </w:r>
      <w:r w:rsidRPr="008C5839">
        <w:rPr>
          <w:lang w:val="en-GB"/>
        </w:rPr>
        <w:t>l and s</w:t>
      </w:r>
      <w:r w:rsidRPr="002D1165">
        <w:rPr>
          <w:lang w:val="en-GB"/>
        </w:rPr>
        <w:t xml:space="preserve">, which are used to weight the loading sequence. </w:t>
      </w:r>
      <w:r w:rsidR="00F16A36">
        <w:rPr>
          <w:lang w:val="en-GB"/>
        </w:rPr>
        <w:t>Thus, this model</w:t>
      </w:r>
      <w:r w:rsidRPr="002D1165">
        <w:rPr>
          <w:lang w:val="en-GB"/>
        </w:rPr>
        <w:t xml:space="preserve"> take</w:t>
      </w:r>
      <w:r w:rsidR="00F16A36">
        <w:rPr>
          <w:lang w:val="en-GB"/>
        </w:rPr>
        <w:t>s</w:t>
      </w:r>
      <w:r w:rsidRPr="002D1165">
        <w:rPr>
          <w:lang w:val="en-GB"/>
        </w:rPr>
        <w:t xml:space="preserve"> the order of the load phases</w:t>
      </w:r>
      <w:r w:rsidR="00F16A36">
        <w:rPr>
          <w:lang w:val="en-GB"/>
        </w:rPr>
        <w:t xml:space="preserve"> into account</w:t>
      </w:r>
      <w:r w:rsidRPr="002D1165">
        <w:rPr>
          <w:lang w:val="en-GB"/>
        </w:rPr>
        <w:t>.</w:t>
      </w:r>
    </w:p>
    <w:p w14:paraId="52503356" w14:textId="35AC704A" w:rsidR="002D1165" w:rsidRDefault="002D1165" w:rsidP="00DA07D1">
      <w:pPr>
        <w:rPr>
          <w:lang w:val="en-GB"/>
        </w:rPr>
      </w:pPr>
      <w:r w:rsidRPr="002D1165">
        <w:rPr>
          <w:lang w:val="en-GB"/>
        </w:rPr>
        <w:t xml:space="preserve">The Damage Curve Approach (DCA) and Directive Cumulative Damage (DCD) approaches were also developed using multiphase damage accumulation tests. In DCA, the complete sequence of loading phases is mathematically recorded and supplemented with the material parameter </w:t>
      </w:r>
      <m:oMath>
        <m:r>
          <m:rPr>
            <m:sty m:val="p"/>
          </m:rPr>
          <w:rPr>
            <w:rFonts w:ascii="Cambria Math" w:hAnsi="Cambria Math"/>
            <w:lang w:val="en-GB"/>
          </w:rPr>
          <m:t>α</m:t>
        </m:r>
      </m:oMath>
      <w:r w:rsidRPr="002D1165">
        <w:rPr>
          <w:lang w:val="en-GB"/>
        </w:rPr>
        <w:t xml:space="preserve">. </w:t>
      </w:r>
    </w:p>
    <w:tbl>
      <w:tblPr>
        <w:tblStyle w:val="a0"/>
        <w:tblW w:w="9210" w:type="dxa"/>
        <w:tblLayout w:type="fixed"/>
        <w:tblLook w:val="0000" w:firstRow="0" w:lastRow="0" w:firstColumn="0" w:lastColumn="0" w:noHBand="0" w:noVBand="0"/>
      </w:tblPr>
      <w:tblGrid>
        <w:gridCol w:w="7920"/>
        <w:gridCol w:w="1290"/>
      </w:tblGrid>
      <w:tr w:rsidR="008B48D3" w:rsidRPr="00C27440" w14:paraId="4C60D78F" w14:textId="77777777" w:rsidTr="00143877">
        <w:trPr>
          <w:trHeight w:hRule="exact" w:val="1728"/>
        </w:trPr>
        <w:tc>
          <w:tcPr>
            <w:tcW w:w="7920" w:type="dxa"/>
          </w:tcPr>
          <w:p w14:paraId="2507115E" w14:textId="597008C2" w:rsidR="00117171" w:rsidRPr="00B4675E" w:rsidRDefault="002C44DF" w:rsidP="00117171">
            <w:pPr>
              <w:jc w:val="center"/>
              <w:rPr>
                <w:iCs/>
                <w:lang w:val="en-GB"/>
              </w:rPr>
            </w:pPr>
            <m:oMathPara>
              <m:oMath>
                <m:r>
                  <m:rPr>
                    <m:sty m:val="p"/>
                  </m:rPr>
                  <w:rPr>
                    <w:rFonts w:ascii="Cambria Math" w:hAnsi="Cambria Math"/>
                    <w:lang w:val="en-GB"/>
                  </w:rPr>
                  <m:t>D=</m:t>
                </m:r>
                <m:sSup>
                  <m:sSupPr>
                    <m:ctrlPr>
                      <w:rPr>
                        <w:rFonts w:ascii="Cambria Math" w:hAnsi="Cambria Math"/>
                        <w:iCs/>
                        <w:lang w:val="en-GB"/>
                      </w:rPr>
                    </m:ctrlPr>
                  </m:sSupPr>
                  <m:e>
                    <m:d>
                      <m:dPr>
                        <m:begChr m:val="{"/>
                        <m:endChr m:val="}"/>
                        <m:ctrlPr>
                          <w:rPr>
                            <w:rFonts w:ascii="Cambria Math" w:hAnsi="Cambria Math"/>
                            <w:iCs/>
                            <w:lang w:val="en-GB"/>
                          </w:rPr>
                        </m:ctrlPr>
                      </m:dPr>
                      <m:e>
                        <m:sSup>
                          <m:sSupPr>
                            <m:ctrlPr>
                              <w:rPr>
                                <w:rFonts w:ascii="Cambria Math" w:hAnsi="Cambria Math"/>
                                <w:iCs/>
                                <w:lang w:val="en-GB"/>
                              </w:rPr>
                            </m:ctrlPr>
                          </m:sSupPr>
                          <m:e>
                            <m:d>
                              <m:dPr>
                                <m:begChr m:val="["/>
                                <m:endChr m:val="]"/>
                                <m:ctrlPr>
                                  <w:rPr>
                                    <w:rFonts w:ascii="Cambria Math" w:hAnsi="Cambria Math"/>
                                    <w:iCs/>
                                    <w:lang w:val="en-GB"/>
                                  </w:rPr>
                                </m:ctrlPr>
                              </m:dPr>
                              <m:e>
                                <m:sSup>
                                  <m:sSupPr>
                                    <m:ctrlPr>
                                      <w:rPr>
                                        <w:rFonts w:ascii="Cambria Math" w:hAnsi="Cambria Math"/>
                                        <w:iCs/>
                                        <w:lang w:val="en-GB"/>
                                      </w:rPr>
                                    </m:ctrlPr>
                                  </m:sSupPr>
                                  <m:e>
                                    <m:d>
                                      <m:dPr>
                                        <m:ctrlPr>
                                          <w:rPr>
                                            <w:rFonts w:ascii="Cambria Math" w:hAnsi="Cambria Math"/>
                                            <w:iCs/>
                                            <w:lang w:val="en-GB"/>
                                          </w:rPr>
                                        </m:ctrlPr>
                                      </m:dPr>
                                      <m:e>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1</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B,1</m:t>
                                                </m:r>
                                              </m:sub>
                                            </m:sSub>
                                          </m:den>
                                        </m:f>
                                      </m:e>
                                    </m:d>
                                  </m:e>
                                  <m:sup>
                                    <m:sSup>
                                      <m:sSupPr>
                                        <m:ctrlPr>
                                          <w:rPr>
                                            <w:rFonts w:ascii="Cambria Math" w:hAnsi="Cambria Math"/>
                                            <w:iCs/>
                                            <w:lang w:val="en-GB"/>
                                          </w:rPr>
                                        </m:ctrlPr>
                                      </m:sSupPr>
                                      <m:e>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B,1</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B,2</m:t>
                                                </m:r>
                                              </m:sub>
                                            </m:sSub>
                                          </m:den>
                                        </m:f>
                                        <m:r>
                                          <m:rPr>
                                            <m:sty m:val="p"/>
                                          </m:rPr>
                                          <w:rPr>
                                            <w:rFonts w:ascii="Cambria Math" w:hAnsi="Cambria Math"/>
                                            <w:lang w:val="en-GB"/>
                                          </w:rPr>
                                          <m:t>)</m:t>
                                        </m:r>
                                      </m:e>
                                      <m:sup>
                                        <m:r>
                                          <m:rPr>
                                            <m:sty m:val="p"/>
                                          </m:rPr>
                                          <w:rPr>
                                            <w:rFonts w:ascii="Cambria Math" w:hAnsi="Cambria Math"/>
                                            <w:lang w:val="en-GB"/>
                                          </w:rPr>
                                          <m:t>α</m:t>
                                        </m:r>
                                      </m:sup>
                                    </m:sSup>
                                  </m:sup>
                                </m:sSup>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2</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B,2</m:t>
                                        </m:r>
                                      </m:sub>
                                    </m:sSub>
                                  </m:den>
                                </m:f>
                              </m:e>
                            </m:d>
                          </m:e>
                          <m:sup>
                            <m:sSup>
                              <m:sSupPr>
                                <m:ctrlPr>
                                  <w:rPr>
                                    <w:rFonts w:ascii="Cambria Math" w:hAnsi="Cambria Math"/>
                                    <w:iCs/>
                                    <w:lang w:val="en-GB"/>
                                  </w:rPr>
                                </m:ctrlPr>
                              </m:sSupPr>
                              <m:e>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B,2</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B,3</m:t>
                                        </m:r>
                                      </m:sub>
                                    </m:sSub>
                                  </m:den>
                                </m:f>
                                <m:r>
                                  <m:rPr>
                                    <m:sty m:val="p"/>
                                  </m:rPr>
                                  <w:rPr>
                                    <w:rFonts w:ascii="Cambria Math" w:hAnsi="Cambria Math"/>
                                    <w:lang w:val="en-GB"/>
                                  </w:rPr>
                                  <m:t>)</m:t>
                                </m:r>
                              </m:e>
                              <m:sup>
                                <m:r>
                                  <m:rPr>
                                    <m:sty m:val="p"/>
                                  </m:rPr>
                                  <w:rPr>
                                    <w:rFonts w:ascii="Cambria Math" w:hAnsi="Cambria Math"/>
                                    <w:lang w:val="en-GB"/>
                                  </w:rPr>
                                  <m:t>α</m:t>
                                </m:r>
                              </m:sup>
                            </m:sSup>
                          </m:sup>
                        </m:sSup>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k-1</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B,(k-1)</m:t>
                                </m:r>
                              </m:sub>
                            </m:sSub>
                          </m:den>
                        </m:f>
                        <m:r>
                          <m:rPr>
                            <m:sty m:val="p"/>
                          </m:rPr>
                          <w:rPr>
                            <w:rFonts w:ascii="Cambria Math" w:hAnsi="Cambria Math"/>
                            <w:lang w:val="en-GB"/>
                          </w:rPr>
                          <m:t>)</m:t>
                        </m:r>
                      </m:e>
                    </m:d>
                  </m:e>
                  <m:sup>
                    <m:sSup>
                      <m:sSupPr>
                        <m:ctrlPr>
                          <w:rPr>
                            <w:rFonts w:ascii="Cambria Math" w:hAnsi="Cambria Math"/>
                            <w:iCs/>
                            <w:lang w:val="en-GB"/>
                          </w:rPr>
                        </m:ctrlPr>
                      </m:sSupPr>
                      <m:e>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B,(k-1)</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B,k</m:t>
                                </m:r>
                              </m:sub>
                            </m:sSub>
                          </m:den>
                        </m:f>
                        <m:r>
                          <m:rPr>
                            <m:sty m:val="p"/>
                          </m:rPr>
                          <w:rPr>
                            <w:rFonts w:ascii="Cambria Math" w:hAnsi="Cambria Math"/>
                            <w:lang w:val="en-GB"/>
                          </w:rPr>
                          <m:t>)</m:t>
                        </m:r>
                      </m:e>
                      <m:sup>
                        <m:r>
                          <m:rPr>
                            <m:sty m:val="p"/>
                          </m:rPr>
                          <w:rPr>
                            <w:rFonts w:ascii="Cambria Math" w:hAnsi="Cambria Math"/>
                            <w:lang w:val="en-GB"/>
                          </w:rPr>
                          <m:t>α</m:t>
                        </m:r>
                      </m:sup>
                    </m:sSup>
                  </m:sup>
                </m:sSup>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k</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B,k</m:t>
                        </m:r>
                      </m:sub>
                    </m:sSub>
                  </m:den>
                </m:f>
                <m:r>
                  <m:rPr>
                    <m:sty m:val="p"/>
                  </m:rPr>
                  <w:rPr>
                    <w:rFonts w:ascii="Cambria Math" w:hAnsi="Cambria Math"/>
                    <w:lang w:val="en-GB"/>
                  </w:rPr>
                  <m:t>=1</m:t>
                </m:r>
                <m:r>
                  <m:rPr>
                    <m:sty m:val="p"/>
                  </m:rPr>
                  <w:rPr>
                    <w:rFonts w:ascii="Cambria Math" w:hAnsi="Cambria Math"/>
                    <w:lang w:val="en-GB"/>
                  </w:rPr>
                  <w:br/>
                </m:r>
              </m:oMath>
            </m:oMathPara>
          </w:p>
          <w:p w14:paraId="3640A67C" w14:textId="1B320E27"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693FB71E" w14:textId="5D873E3D"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117171">
              <w:rPr>
                <w:i/>
                <w:color w:val="000000"/>
                <w:lang w:val="en-GB"/>
              </w:rPr>
              <w:t>4.12</w:t>
            </w:r>
            <w:r w:rsidRPr="00C27440">
              <w:rPr>
                <w:i/>
                <w:color w:val="000000"/>
                <w:lang w:val="en-GB"/>
              </w:rPr>
              <w:t>)</w:t>
            </w:r>
          </w:p>
        </w:tc>
      </w:tr>
    </w:tbl>
    <w:p w14:paraId="2875B28B" w14:textId="68A23B53" w:rsidR="002D1165" w:rsidRPr="002D1165" w:rsidRDefault="002D1165" w:rsidP="00DA07D1">
      <w:pPr>
        <w:rPr>
          <w:lang w:val="en-GB"/>
        </w:rPr>
      </w:pPr>
      <w:r w:rsidRPr="002D1165">
        <w:rPr>
          <w:lang w:val="en-GB"/>
        </w:rPr>
        <w:t>The model overestimates the service life in most cases and the prediction quality is in a similar range to that of Hashin-Rotem [SSS17]</w:t>
      </w:r>
      <w:r w:rsidR="005B38CE">
        <w:rPr>
          <w:lang w:val="en-GB"/>
        </w:rPr>
        <w:t>.</w:t>
      </w:r>
      <w:r w:rsidRPr="002D1165">
        <w:rPr>
          <w:lang w:val="en-GB"/>
        </w:rPr>
        <w:t xml:space="preserve"> The DCD developed by Shrestha in 2016, on the other hand, provides very constant predictions in the range D = 0.5 for multiphase dynamic tensile tests. This is an overestimation and thus a prediction on the uncertain side. Due to the very low scatter of the results, the addition of an additional pre-factor could be considered to achieve results in the range D = 1.</w:t>
      </w:r>
    </w:p>
    <w:p w14:paraId="6D026CA7" w14:textId="6A5F6FC5" w:rsidR="002D1165" w:rsidRPr="002D1165" w:rsidRDefault="00F16A36" w:rsidP="00DA07D1">
      <w:pPr>
        <w:rPr>
          <w:lang w:val="en-GB"/>
        </w:rPr>
      </w:pPr>
      <w:r>
        <w:rPr>
          <w:lang w:val="en-GB"/>
        </w:rPr>
        <w:lastRenderedPageBreak/>
        <w:t xml:space="preserve">The table in </w:t>
      </w:r>
      <w:r w:rsidR="008C5839">
        <w:rPr>
          <w:lang w:val="en-GB"/>
        </w:rPr>
        <w:t>figure 14</w:t>
      </w:r>
      <w:r>
        <w:rPr>
          <w:lang w:val="en-GB"/>
        </w:rPr>
        <w:t xml:space="preserve"> summarizes the damage accumulation models introduced in this section.</w:t>
      </w:r>
      <w:r w:rsidR="005B38CE">
        <w:rPr>
          <w:lang w:val="en-GB"/>
        </w:rPr>
        <w:t xml:space="preserve"> The model names in bold are the models that will be used later </w:t>
      </w:r>
      <w:commentRangeStart w:id="130"/>
      <w:r w:rsidR="005B38CE">
        <w:rPr>
          <w:lang w:val="en-GB"/>
        </w:rPr>
        <w:t xml:space="preserve">in evaluation the </w:t>
      </w:r>
      <w:commentRangeEnd w:id="130"/>
      <w:r w:rsidR="0058708D">
        <w:rPr>
          <w:rStyle w:val="CommentReference"/>
        </w:rPr>
        <w:commentReference w:id="130"/>
      </w:r>
      <w:r w:rsidR="005B38CE">
        <w:rPr>
          <w:lang w:val="en-GB"/>
        </w:rPr>
        <w:t>new damage accumulation model.</w:t>
      </w:r>
    </w:p>
    <w:p w14:paraId="1F98C3D2" w14:textId="1735FDBC" w:rsidR="00257725" w:rsidRDefault="00257725" w:rsidP="00DA07D1">
      <w:pPr>
        <w:rPr>
          <w:lang w:val="en-GB"/>
        </w:rPr>
      </w:pPr>
      <w:commentRangeStart w:id="131"/>
      <w:r>
        <w:rPr>
          <w:lang w:val="en-GB"/>
        </w:rPr>
        <w:t>To summarize, a damage accumulation model should ideally do the following:</w:t>
      </w:r>
    </w:p>
    <w:p w14:paraId="385B3D09" w14:textId="61437F98" w:rsidR="00257725" w:rsidRDefault="00257725" w:rsidP="00DA07D1">
      <w:pPr>
        <w:pStyle w:val="ListParagraph"/>
        <w:numPr>
          <w:ilvl w:val="0"/>
          <w:numId w:val="22"/>
        </w:numPr>
        <w:rPr>
          <w:lang w:val="en-GB"/>
        </w:rPr>
      </w:pPr>
      <w:r>
        <w:rPr>
          <w:lang w:val="en-GB"/>
        </w:rPr>
        <w:t>Consistently predict the number of cycles until failure.</w:t>
      </w:r>
    </w:p>
    <w:p w14:paraId="39D15EA0" w14:textId="7582DF54" w:rsidR="00257725" w:rsidRDefault="00257725" w:rsidP="00DA07D1">
      <w:pPr>
        <w:pStyle w:val="ListParagraph"/>
        <w:numPr>
          <w:ilvl w:val="0"/>
          <w:numId w:val="22"/>
        </w:numPr>
        <w:rPr>
          <w:lang w:val="en-GB"/>
        </w:rPr>
      </w:pPr>
      <w:r>
        <w:rPr>
          <w:lang w:val="en-GB"/>
        </w:rPr>
        <w:t>Be as simple as possible.</w:t>
      </w:r>
    </w:p>
    <w:p w14:paraId="487FB5EA" w14:textId="518FF16D" w:rsidR="00257725" w:rsidRDefault="00257725" w:rsidP="00DA07D1">
      <w:pPr>
        <w:pStyle w:val="ListParagraph"/>
        <w:numPr>
          <w:ilvl w:val="0"/>
          <w:numId w:val="22"/>
        </w:numPr>
        <w:rPr>
          <w:lang w:val="en-GB"/>
        </w:rPr>
      </w:pPr>
      <w:r>
        <w:rPr>
          <w:lang w:val="en-GB"/>
        </w:rPr>
        <w:t>Not require vast amounts of data to calibrate.</w:t>
      </w:r>
    </w:p>
    <w:p w14:paraId="1A2DBF23" w14:textId="3E7DF3E1" w:rsidR="00897FE4" w:rsidRPr="00897FE4" w:rsidRDefault="00897FE4" w:rsidP="00DA07D1">
      <w:pPr>
        <w:pStyle w:val="ListParagraph"/>
        <w:numPr>
          <w:ilvl w:val="0"/>
          <w:numId w:val="22"/>
        </w:numPr>
        <w:rPr>
          <w:lang w:val="en-GB"/>
        </w:rPr>
      </w:pPr>
      <w:r>
        <w:rPr>
          <w:lang w:val="en-GB"/>
        </w:rPr>
        <w:t>Reflect the non-linear nature of material fatigue.</w:t>
      </w:r>
    </w:p>
    <w:p w14:paraId="59B47236" w14:textId="2011DBBA" w:rsidR="00257725" w:rsidRDefault="00257725" w:rsidP="00DA07D1">
      <w:pPr>
        <w:pStyle w:val="ListParagraph"/>
        <w:numPr>
          <w:ilvl w:val="0"/>
          <w:numId w:val="22"/>
        </w:numPr>
        <w:rPr>
          <w:lang w:val="en-GB"/>
        </w:rPr>
      </w:pPr>
      <w:r>
        <w:rPr>
          <w:lang w:val="en-GB"/>
        </w:rPr>
        <w:t>Regard the load history and sequence of load phases.</w:t>
      </w:r>
      <w:commentRangeEnd w:id="131"/>
      <w:r w:rsidR="0058708D">
        <w:rPr>
          <w:rStyle w:val="CommentReference"/>
        </w:rPr>
        <w:commentReference w:id="131"/>
      </w:r>
    </w:p>
    <w:p w14:paraId="1B0BE905" w14:textId="77777777" w:rsidR="00362408" w:rsidRPr="00C27440" w:rsidRDefault="00362408" w:rsidP="00DA07D1">
      <w:pPr>
        <w:rPr>
          <w:lang w:val="en-GB"/>
        </w:rPr>
      </w:pPr>
    </w:p>
    <w:p w14:paraId="59D1A350" w14:textId="71545C93" w:rsidR="007D5503" w:rsidRPr="00C27440" w:rsidRDefault="0039649D" w:rsidP="00A81558">
      <w:pPr>
        <w:pStyle w:val="Heading1"/>
        <w:numPr>
          <w:ilvl w:val="0"/>
          <w:numId w:val="0"/>
        </w:numPr>
        <w:rPr>
          <w:lang w:val="en-GB"/>
        </w:rPr>
      </w:pPr>
      <w:r w:rsidRPr="00C27440">
        <w:rPr>
          <w:lang w:val="en-GB"/>
        </w:rPr>
        <w:br w:type="page"/>
      </w:r>
    </w:p>
    <w:p w14:paraId="2C552D46" w14:textId="2CD48433" w:rsidR="00A65142" w:rsidRPr="00C27440" w:rsidRDefault="00A65142" w:rsidP="00A81558">
      <w:pPr>
        <w:pStyle w:val="Heading1"/>
        <w:numPr>
          <w:ilvl w:val="0"/>
          <w:numId w:val="11"/>
        </w:numPr>
        <w:rPr>
          <w:lang w:val="en-GB"/>
        </w:rPr>
      </w:pPr>
      <w:bookmarkStart w:id="132" w:name="_Toc63852821"/>
      <w:r w:rsidRPr="00C27440">
        <w:rPr>
          <w:lang w:val="en-GB"/>
        </w:rPr>
        <w:lastRenderedPageBreak/>
        <w:t>Setup and Analysis of Fatigue Tests</w:t>
      </w:r>
      <w:bookmarkEnd w:id="132"/>
    </w:p>
    <w:p w14:paraId="764D9591" w14:textId="73640CC0" w:rsidR="00616B32" w:rsidRPr="00C27440" w:rsidRDefault="00616B32" w:rsidP="00024CB2">
      <w:pPr>
        <w:rPr>
          <w:lang w:val="en-GB"/>
        </w:rPr>
      </w:pPr>
      <w:r w:rsidRPr="00C27440">
        <w:rPr>
          <w:lang w:val="en-GB"/>
        </w:rPr>
        <w:t>To better understand the fatigue and damage progression of short fibre reinforced</w:t>
      </w:r>
      <w:r w:rsidR="008444E7" w:rsidRPr="00C27440">
        <w:rPr>
          <w:lang w:val="en-GB"/>
        </w:rPr>
        <w:t xml:space="preserve"> </w:t>
      </w:r>
      <w:r w:rsidRPr="00C27440">
        <w:rPr>
          <w:lang w:val="en-GB"/>
        </w:rPr>
        <w:t>t</w:t>
      </w:r>
      <w:r w:rsidR="002D51DD">
        <w:rPr>
          <w:lang w:val="en-GB"/>
        </w:rPr>
        <w:t>hermo</w:t>
      </w:r>
      <w:r w:rsidRPr="00C27440">
        <w:rPr>
          <w:lang w:val="en-GB"/>
        </w:rPr>
        <w:t>plast</w:t>
      </w:r>
      <w:r w:rsidR="002D51DD">
        <w:rPr>
          <w:lang w:val="en-GB"/>
        </w:rPr>
        <w:t>ic</w:t>
      </w:r>
      <w:r w:rsidRPr="00C27440">
        <w:rPr>
          <w:lang w:val="en-GB"/>
        </w:rPr>
        <w:t xml:space="preserve">s, </w:t>
      </w:r>
      <w:r w:rsidR="0075045D">
        <w:rPr>
          <w:lang w:val="en-GB"/>
        </w:rPr>
        <w:t xml:space="preserve">fatigue tests </w:t>
      </w:r>
      <w:r w:rsidRPr="00C27440">
        <w:rPr>
          <w:lang w:val="en-GB"/>
        </w:rPr>
        <w:t>were conducted. In the following</w:t>
      </w:r>
      <w:r w:rsidR="008444E7" w:rsidRPr="00C27440">
        <w:rPr>
          <w:lang w:val="en-GB"/>
        </w:rPr>
        <w:t xml:space="preserve"> </w:t>
      </w:r>
      <w:r w:rsidRPr="00C27440">
        <w:rPr>
          <w:lang w:val="en-GB"/>
        </w:rPr>
        <w:t xml:space="preserve">section, the </w:t>
      </w:r>
      <w:r w:rsidR="00D67B86">
        <w:rPr>
          <w:lang w:val="en-GB"/>
        </w:rPr>
        <w:t>manufacturing process</w:t>
      </w:r>
      <w:r w:rsidRPr="00C27440">
        <w:rPr>
          <w:lang w:val="en-GB"/>
        </w:rPr>
        <w:t xml:space="preserve"> of the specimens, </w:t>
      </w:r>
      <w:r w:rsidR="00D67B86">
        <w:rPr>
          <w:lang w:val="en-GB"/>
        </w:rPr>
        <w:t xml:space="preserve">the </w:t>
      </w:r>
      <w:r w:rsidRPr="00C27440">
        <w:rPr>
          <w:lang w:val="en-GB"/>
        </w:rPr>
        <w:t>material used, and the experimental</w:t>
      </w:r>
      <w:r w:rsidR="008444E7" w:rsidRPr="00C27440">
        <w:rPr>
          <w:lang w:val="en-GB"/>
        </w:rPr>
        <w:t xml:space="preserve"> </w:t>
      </w:r>
      <w:r w:rsidRPr="00C27440">
        <w:rPr>
          <w:lang w:val="en-GB"/>
        </w:rPr>
        <w:t>setup will be described. Th</w:t>
      </w:r>
      <w:r w:rsidR="008444E7" w:rsidRPr="00C27440">
        <w:rPr>
          <w:lang w:val="en-GB"/>
        </w:rPr>
        <w:t>e</w:t>
      </w:r>
      <w:r w:rsidRPr="00C27440">
        <w:rPr>
          <w:lang w:val="en-GB"/>
        </w:rPr>
        <w:t xml:space="preserve"> results </w:t>
      </w:r>
      <w:r w:rsidR="00D67B86">
        <w:rPr>
          <w:lang w:val="en-GB"/>
        </w:rPr>
        <w:t xml:space="preserve">from the fatigue tests </w:t>
      </w:r>
      <w:r w:rsidRPr="00C27440">
        <w:rPr>
          <w:lang w:val="en-GB"/>
        </w:rPr>
        <w:t xml:space="preserve">will then be </w:t>
      </w:r>
      <w:r w:rsidR="00D51BE4" w:rsidRPr="00C27440">
        <w:rPr>
          <w:lang w:val="en-GB"/>
        </w:rPr>
        <w:t>analysed</w:t>
      </w:r>
      <w:r w:rsidRPr="00C27440">
        <w:rPr>
          <w:lang w:val="en-GB"/>
        </w:rPr>
        <w:t>.</w:t>
      </w:r>
    </w:p>
    <w:p w14:paraId="13C3C32F" w14:textId="75FD56DC" w:rsidR="00D67B86" w:rsidRPr="00AF0877" w:rsidRDefault="00D67B86" w:rsidP="00D67B86">
      <w:pPr>
        <w:pStyle w:val="Heading2"/>
        <w:numPr>
          <w:ilvl w:val="1"/>
          <w:numId w:val="15"/>
        </w:numPr>
        <w:rPr>
          <w:lang w:val="en-GB"/>
        </w:rPr>
      </w:pPr>
      <w:bookmarkStart w:id="133" w:name="_Toc63852822"/>
      <w:r>
        <w:rPr>
          <w:lang w:val="en-GB"/>
        </w:rPr>
        <w:t>Test Specimens</w:t>
      </w:r>
      <w:bookmarkEnd w:id="133"/>
    </w:p>
    <w:p w14:paraId="42588226" w14:textId="7FF80876" w:rsidR="00D67B86" w:rsidRDefault="00D67B86" w:rsidP="00D67B86">
      <w:pPr>
        <w:pStyle w:val="Heading3"/>
        <w:numPr>
          <w:ilvl w:val="2"/>
          <w:numId w:val="15"/>
        </w:numPr>
        <w:rPr>
          <w:lang w:val="en-GB"/>
        </w:rPr>
      </w:pPr>
      <w:bookmarkStart w:id="134" w:name="_Toc63852823"/>
      <w:r>
        <w:rPr>
          <w:lang w:val="en-GB"/>
        </w:rPr>
        <w:t>Specimen Fabrication</w:t>
      </w:r>
      <w:bookmarkEnd w:id="134"/>
    </w:p>
    <w:p w14:paraId="73427501" w14:textId="402A18A1" w:rsidR="00E80231" w:rsidRDefault="00E80231" w:rsidP="00E80231">
      <w:pPr>
        <w:rPr>
          <w:lang w:val="en-GB"/>
        </w:rPr>
      </w:pPr>
      <w:r w:rsidRPr="00C27440">
        <w:rPr>
          <w:lang w:val="en-GB"/>
        </w:rPr>
        <w:t xml:space="preserve">The specimens used were 1BA specimens, as </w:t>
      </w:r>
      <w:r>
        <w:rPr>
          <w:lang w:val="en-GB"/>
        </w:rPr>
        <w:t>la</w:t>
      </w:r>
      <w:r w:rsidR="002D51DD">
        <w:rPr>
          <w:lang w:val="en-GB"/>
        </w:rPr>
        <w:t>i</w:t>
      </w:r>
      <w:r>
        <w:rPr>
          <w:lang w:val="en-GB"/>
        </w:rPr>
        <w:t>d out</w:t>
      </w:r>
      <w:r w:rsidRPr="00C27440">
        <w:rPr>
          <w:lang w:val="en-GB"/>
        </w:rPr>
        <w:t xml:space="preserve"> in</w:t>
      </w:r>
      <w:r w:rsidR="00D9051B">
        <w:rPr>
          <w:lang w:val="en-GB"/>
        </w:rPr>
        <w:t xml:space="preserve"> </w:t>
      </w:r>
      <w:commentRangeStart w:id="135"/>
      <w:r w:rsidR="005946FF">
        <w:rPr>
          <w:lang w:val="en-GB"/>
        </w:rPr>
        <w:t>figure</w:t>
      </w:r>
      <w:commentRangeEnd w:id="135"/>
      <w:r w:rsidR="00136D3C">
        <w:rPr>
          <w:rStyle w:val="CommentReference"/>
        </w:rPr>
        <w:commentReference w:id="135"/>
      </w:r>
      <w:r w:rsidR="00D9051B">
        <w:rPr>
          <w:lang w:val="en-GB"/>
        </w:rPr>
        <w:t xml:space="preserve"> </w:t>
      </w:r>
      <w:r w:rsidR="005946FF">
        <w:rPr>
          <w:lang w:val="en-GB"/>
        </w:rPr>
        <w:t>16</w:t>
      </w:r>
      <w:r w:rsidRPr="00C27440">
        <w:rPr>
          <w:lang w:val="en-GB"/>
        </w:rPr>
        <w:t>. These are commonly used</w:t>
      </w:r>
      <w:r>
        <w:rPr>
          <w:lang w:val="en-GB"/>
        </w:rPr>
        <w:t xml:space="preserve"> in</w:t>
      </w:r>
      <w:r w:rsidRPr="00C27440">
        <w:rPr>
          <w:lang w:val="en-GB"/>
        </w:rPr>
        <w:t xml:space="preserve"> </w:t>
      </w:r>
      <w:r>
        <w:rPr>
          <w:lang w:val="en-GB"/>
        </w:rPr>
        <w:t>tensile testing and cyclical fatigue testing</w:t>
      </w:r>
      <w:r w:rsidRPr="00C27440">
        <w:rPr>
          <w:lang w:val="en-GB"/>
        </w:rPr>
        <w:t xml:space="preserve">. To create the specimens, flat plates </w:t>
      </w:r>
      <w:r>
        <w:rPr>
          <w:lang w:val="en-GB"/>
        </w:rPr>
        <w:t>were</w:t>
      </w:r>
      <w:r w:rsidRPr="00C27440">
        <w:rPr>
          <w:lang w:val="en-GB"/>
        </w:rPr>
        <w:t xml:space="preserve"> injected (</w:t>
      </w:r>
      <w:r w:rsidR="00A626DA">
        <w:rPr>
          <w:lang w:val="en-GB"/>
        </w:rPr>
        <w:t>also shown in</w:t>
      </w:r>
      <w:r w:rsidR="005946FF">
        <w:rPr>
          <w:lang w:val="en-GB"/>
        </w:rPr>
        <w:t xml:space="preserve"> figure 16</w:t>
      </w:r>
      <w:r w:rsidRPr="00C27440">
        <w:rPr>
          <w:lang w:val="en-GB"/>
        </w:rPr>
        <w:t xml:space="preserve">). After removing the </w:t>
      </w:r>
      <w:r>
        <w:rPr>
          <w:lang w:val="en-GB"/>
        </w:rPr>
        <w:t>sprue of the plate,</w:t>
      </w:r>
      <w:r w:rsidRPr="00C27440">
        <w:rPr>
          <w:lang w:val="en-GB"/>
        </w:rPr>
        <w:t xml:space="preserve"> the remaining part of the plate was fixed in place using a 3D-printed clamp </w:t>
      </w:r>
      <w:r>
        <w:rPr>
          <w:lang w:val="en-GB"/>
        </w:rPr>
        <w:t>and</w:t>
      </w:r>
      <w:r w:rsidRPr="00C27440">
        <w:rPr>
          <w:lang w:val="en-GB"/>
        </w:rPr>
        <w:t xml:space="preserve"> the outside contour of the specimen was milled. The ends of each specimen </w:t>
      </w:r>
      <w:r>
        <w:rPr>
          <w:lang w:val="en-GB"/>
        </w:rPr>
        <w:t>were then</w:t>
      </w:r>
      <w:r w:rsidRPr="00C27440">
        <w:rPr>
          <w:lang w:val="en-GB"/>
        </w:rPr>
        <w:t xml:space="preserve"> separated from the rest of the plate using a </w:t>
      </w:r>
      <w:r>
        <w:rPr>
          <w:lang w:val="en-GB"/>
        </w:rPr>
        <w:t>belt saw.</w:t>
      </w:r>
    </w:p>
    <w:p w14:paraId="69699B90" w14:textId="4218C200" w:rsidR="00E80231" w:rsidRPr="00E80231" w:rsidRDefault="00E80231" w:rsidP="00E80231">
      <w:pPr>
        <w:rPr>
          <w:lang w:val="en-GB"/>
        </w:rPr>
      </w:pPr>
      <w:r w:rsidRPr="00C27440">
        <w:rPr>
          <w:lang w:val="en-GB"/>
        </w:rPr>
        <w:t xml:space="preserve">Specimens were created at both </w:t>
      </w:r>
      <w:r>
        <w:rPr>
          <w:lang w:val="en-GB"/>
        </w:rPr>
        <w:t>0°</w:t>
      </w:r>
      <w:r w:rsidRPr="00C27440">
        <w:rPr>
          <w:lang w:val="en-GB"/>
        </w:rPr>
        <w:t xml:space="preserve"> and 90</w:t>
      </w:r>
      <w:r>
        <w:rPr>
          <w:lang w:val="en-GB"/>
        </w:rPr>
        <w:t>°</w:t>
      </w:r>
      <w:r w:rsidRPr="00C27440">
        <w:rPr>
          <w:lang w:val="en-GB"/>
        </w:rPr>
        <w:t xml:space="preserve"> angle</w:t>
      </w:r>
      <w:r>
        <w:rPr>
          <w:lang w:val="en-GB"/>
        </w:rPr>
        <w:t>s</w:t>
      </w:r>
      <w:r w:rsidRPr="00C27440">
        <w:rPr>
          <w:lang w:val="en-GB"/>
        </w:rPr>
        <w:t xml:space="preserve"> relative to the flow direction </w:t>
      </w:r>
      <w:r>
        <w:rPr>
          <w:lang w:val="en-GB"/>
        </w:rPr>
        <w:t>of the mo</w:t>
      </w:r>
      <w:r w:rsidR="003D76E0">
        <w:rPr>
          <w:lang w:val="en-GB"/>
        </w:rPr>
        <w:t>u</w:t>
      </w:r>
      <w:r>
        <w:rPr>
          <w:lang w:val="en-GB"/>
        </w:rPr>
        <w:t>lding process</w:t>
      </w:r>
      <w:r w:rsidRPr="00C27440">
        <w:rPr>
          <w:lang w:val="en-GB"/>
        </w:rPr>
        <w:t xml:space="preserve">. </w:t>
      </w:r>
      <w:r>
        <w:rPr>
          <w:lang w:val="en-GB"/>
        </w:rPr>
        <w:t>Having specimens with different fibre orientations</w:t>
      </w:r>
      <w:r w:rsidRPr="00C27440">
        <w:rPr>
          <w:lang w:val="en-GB"/>
        </w:rPr>
        <w:t xml:space="preserve"> is necessary </w:t>
      </w:r>
      <w:r>
        <w:rPr>
          <w:lang w:val="en-GB"/>
        </w:rPr>
        <w:t>due to</w:t>
      </w:r>
      <w:r w:rsidRPr="00C27440">
        <w:rPr>
          <w:lang w:val="en-GB"/>
        </w:rPr>
        <w:t xml:space="preserve"> the anisotropic mechanical properties of composite material. During the injection process, the injection speed and </w:t>
      </w:r>
      <w:r>
        <w:rPr>
          <w:lang w:val="en-GB"/>
        </w:rPr>
        <w:t>shear rate</w:t>
      </w:r>
      <w:r w:rsidRPr="00C27440">
        <w:rPr>
          <w:lang w:val="en-GB"/>
        </w:rPr>
        <w:t xml:space="preserve"> are not constant </w:t>
      </w:r>
      <w:r>
        <w:rPr>
          <w:lang w:val="en-GB"/>
        </w:rPr>
        <w:t xml:space="preserve">across </w:t>
      </w:r>
      <w:r w:rsidRPr="00C27440">
        <w:rPr>
          <w:lang w:val="en-GB"/>
        </w:rPr>
        <w:t xml:space="preserve">the thickness of the </w:t>
      </w:r>
      <w:r>
        <w:rPr>
          <w:lang w:val="en-GB"/>
        </w:rPr>
        <w:t xml:space="preserve">injection </w:t>
      </w:r>
      <w:r w:rsidR="00D33046">
        <w:rPr>
          <w:lang w:val="en-GB"/>
        </w:rPr>
        <w:t>mo</w:t>
      </w:r>
      <w:r w:rsidR="003D76E0">
        <w:rPr>
          <w:lang w:val="en-GB"/>
        </w:rPr>
        <w:t>u</w:t>
      </w:r>
      <w:r w:rsidR="00D33046">
        <w:rPr>
          <w:lang w:val="en-GB"/>
        </w:rPr>
        <w:t>ld</w:t>
      </w:r>
      <w:r>
        <w:rPr>
          <w:lang w:val="en-GB"/>
        </w:rPr>
        <w:t xml:space="preserve"> while it is being filled</w:t>
      </w:r>
      <w:r w:rsidRPr="00C27440">
        <w:rPr>
          <w:lang w:val="en-GB"/>
        </w:rPr>
        <w:t xml:space="preserve">. Due to this velocity gradient, the fibres are pushed into different orientations in the middle of the specimen </w:t>
      </w:r>
      <w:ins w:id="136" w:author="Tom Baker" w:date="2021-02-21T16:24:00Z">
        <w:r w:rsidR="00136D3C">
          <w:rPr>
            <w:lang w:val="en-GB"/>
          </w:rPr>
          <w:t xml:space="preserve">as </w:t>
        </w:r>
      </w:ins>
      <w:r w:rsidRPr="00C27440">
        <w:rPr>
          <w:lang w:val="en-GB"/>
        </w:rPr>
        <w:t xml:space="preserve">compared to close to the </w:t>
      </w:r>
      <w:r>
        <w:rPr>
          <w:lang w:val="en-GB"/>
        </w:rPr>
        <w:t xml:space="preserve">wall of the injection </w:t>
      </w:r>
      <w:r w:rsidR="00D33046">
        <w:rPr>
          <w:lang w:val="en-GB"/>
        </w:rPr>
        <w:t>mo</w:t>
      </w:r>
      <w:r w:rsidR="003D76E0">
        <w:rPr>
          <w:lang w:val="en-GB"/>
        </w:rPr>
        <w:t>u</w:t>
      </w:r>
      <w:r w:rsidR="00D33046">
        <w:rPr>
          <w:lang w:val="en-GB"/>
        </w:rPr>
        <w:t>ld</w:t>
      </w:r>
      <w:r w:rsidR="005946FF">
        <w:rPr>
          <w:lang w:val="en-GB"/>
        </w:rPr>
        <w:t>, as explained in section 4</w:t>
      </w:r>
      <w:r>
        <w:rPr>
          <w:lang w:val="en-GB"/>
        </w:rPr>
        <w:t xml:space="preserve">. For the purpose of simplicity, the specimens will be referred to </w:t>
      </w:r>
      <w:r w:rsidR="00A116E5">
        <w:rPr>
          <w:lang w:val="en-GB"/>
        </w:rPr>
        <w:t xml:space="preserve">by the angle relative to the flow direction, as shown in </w:t>
      </w:r>
      <w:r w:rsidR="005946FF">
        <w:rPr>
          <w:lang w:val="en-GB"/>
        </w:rPr>
        <w:t>figure 16</w:t>
      </w:r>
      <w:r w:rsidR="00A116E5">
        <w:rPr>
          <w:lang w:val="en-GB"/>
        </w:rPr>
        <w:t>.</w:t>
      </w:r>
    </w:p>
    <w:p w14:paraId="016CFC95" w14:textId="6FB2F4E6" w:rsidR="00D67B86" w:rsidRPr="00D67B86" w:rsidRDefault="00D67B86" w:rsidP="00D67B86">
      <w:pPr>
        <w:pStyle w:val="Heading3"/>
        <w:numPr>
          <w:ilvl w:val="2"/>
          <w:numId w:val="15"/>
        </w:numPr>
        <w:rPr>
          <w:lang w:val="en-GB"/>
        </w:rPr>
      </w:pPr>
      <w:bookmarkStart w:id="137" w:name="_Toc63852824"/>
      <w:r>
        <w:rPr>
          <w:lang w:val="en-GB"/>
        </w:rPr>
        <w:t>Material</w:t>
      </w:r>
      <w:bookmarkEnd w:id="137"/>
    </w:p>
    <w:p w14:paraId="0B021D1C" w14:textId="3CCCB29A" w:rsidR="00362408" w:rsidRDefault="00A116E5">
      <w:pPr>
        <w:rPr>
          <w:lang w:val="en-GB"/>
        </w:rPr>
      </w:pPr>
      <w:r w:rsidRPr="00C27440">
        <w:rPr>
          <w:lang w:val="en-GB"/>
        </w:rPr>
        <w:t xml:space="preserve">The material used for the specimens in the following experiments </w:t>
      </w:r>
      <w:r w:rsidR="00EF0959">
        <w:rPr>
          <w:lang w:val="en-GB"/>
        </w:rPr>
        <w:t xml:space="preserve">is called </w:t>
      </w:r>
      <w:proofErr w:type="spellStart"/>
      <w:r w:rsidR="0092260D">
        <w:rPr>
          <w:lang w:val="en-GB"/>
        </w:rPr>
        <w:t>Pocan</w:t>
      </w:r>
      <w:proofErr w:type="spellEnd"/>
      <w:r w:rsidR="00A06CAD">
        <w:rPr>
          <w:lang w:val="en-GB"/>
        </w:rPr>
        <w:t> </w:t>
      </w:r>
      <w:r w:rsidR="0092260D">
        <w:rPr>
          <w:lang w:val="en-GB"/>
        </w:rPr>
        <w:t>B3235</w:t>
      </w:r>
      <w:r w:rsidR="00A06CAD">
        <w:rPr>
          <w:lang w:val="en-GB"/>
        </w:rPr>
        <w:t> </w:t>
      </w:r>
      <w:r w:rsidR="0092260D">
        <w:rPr>
          <w:lang w:val="en-GB"/>
        </w:rPr>
        <w:t xml:space="preserve">000000 (made by </w:t>
      </w:r>
      <w:proofErr w:type="spellStart"/>
      <w:r w:rsidR="0092260D">
        <w:rPr>
          <w:lang w:val="en-GB"/>
        </w:rPr>
        <w:t>Lanxess</w:t>
      </w:r>
      <w:proofErr w:type="spellEnd"/>
      <w:r w:rsidR="0092260D">
        <w:rPr>
          <w:lang w:val="en-GB"/>
        </w:rPr>
        <w:t xml:space="preserve"> Corporation)</w:t>
      </w:r>
      <w:r w:rsidR="00BC4E5F">
        <w:rPr>
          <w:lang w:val="en-GB"/>
        </w:rPr>
        <w:t>. It is</w:t>
      </w:r>
      <w:r w:rsidR="0092260D">
        <w:rPr>
          <w:lang w:val="en-GB"/>
        </w:rPr>
        <w:t xml:space="preserve"> </w:t>
      </w:r>
      <w:r w:rsidRPr="00C27440">
        <w:rPr>
          <w:lang w:val="en-GB"/>
        </w:rPr>
        <w:t xml:space="preserve">a composite of the </w:t>
      </w:r>
      <w:r w:rsidR="0092260D">
        <w:rPr>
          <w:lang w:val="en-GB"/>
        </w:rPr>
        <w:t xml:space="preserve">semi-crystalline </w:t>
      </w:r>
      <w:r w:rsidR="00AF0877">
        <w:rPr>
          <w:lang w:val="en-GB"/>
        </w:rPr>
        <w:t>thermoplastic</w:t>
      </w:r>
      <w:r w:rsidRPr="00C27440">
        <w:rPr>
          <w:lang w:val="en-GB"/>
        </w:rPr>
        <w:t xml:space="preserve"> </w:t>
      </w:r>
      <w:r w:rsidR="002D0B3B">
        <w:rPr>
          <w:lang w:val="en-GB"/>
        </w:rPr>
        <w:t>p</w:t>
      </w:r>
      <w:r w:rsidRPr="00C27440">
        <w:rPr>
          <w:lang w:val="en-GB"/>
        </w:rPr>
        <w:t>olybut</w:t>
      </w:r>
      <w:r w:rsidR="002D0B3B">
        <w:rPr>
          <w:lang w:val="en-GB"/>
        </w:rPr>
        <w:t>y</w:t>
      </w:r>
      <w:r w:rsidRPr="00C27440">
        <w:rPr>
          <w:lang w:val="en-GB"/>
        </w:rPr>
        <w:t>l</w:t>
      </w:r>
      <w:r w:rsidR="002D0B3B">
        <w:rPr>
          <w:lang w:val="en-GB"/>
        </w:rPr>
        <w:t>e</w:t>
      </w:r>
      <w:r w:rsidRPr="00C27440">
        <w:rPr>
          <w:lang w:val="en-GB"/>
        </w:rPr>
        <w:t>ne</w:t>
      </w:r>
      <w:r w:rsidR="002D0B3B">
        <w:rPr>
          <w:lang w:val="en-GB"/>
        </w:rPr>
        <w:t xml:space="preserve"> </w:t>
      </w:r>
      <w:r w:rsidRPr="00C27440">
        <w:rPr>
          <w:lang w:val="en-GB"/>
        </w:rPr>
        <w:t>terephth</w:t>
      </w:r>
      <w:r w:rsidR="002D0B3B">
        <w:rPr>
          <w:lang w:val="en-GB"/>
        </w:rPr>
        <w:t>a</w:t>
      </w:r>
      <w:r w:rsidRPr="00C27440">
        <w:rPr>
          <w:lang w:val="en-GB"/>
        </w:rPr>
        <w:t>lat</w:t>
      </w:r>
      <w:r w:rsidR="002D0B3B">
        <w:rPr>
          <w:lang w:val="en-GB"/>
        </w:rPr>
        <w:t>e</w:t>
      </w:r>
      <w:r w:rsidR="0092260D">
        <w:rPr>
          <w:lang w:val="en-GB"/>
        </w:rPr>
        <w:t xml:space="preserve"> (PBT)</w:t>
      </w:r>
      <w:r w:rsidRPr="00C27440">
        <w:rPr>
          <w:lang w:val="en-GB"/>
        </w:rPr>
        <w:t xml:space="preserve"> </w:t>
      </w:r>
      <w:r w:rsidR="0092260D">
        <w:rPr>
          <w:lang w:val="en-GB"/>
        </w:rPr>
        <w:t>with</w:t>
      </w:r>
      <w:r w:rsidRPr="00C27440">
        <w:rPr>
          <w:lang w:val="en-GB"/>
        </w:rPr>
        <w:t xml:space="preserve"> 30</w:t>
      </w:r>
      <w:r w:rsidR="00BC4E5F">
        <w:rPr>
          <w:lang w:val="en-GB"/>
        </w:rPr>
        <w:t> </w:t>
      </w:r>
      <w:r w:rsidR="00A06CAD">
        <w:rPr>
          <w:lang w:val="en-GB"/>
        </w:rPr>
        <w:t xml:space="preserve">wt. - </w:t>
      </w:r>
      <w:r w:rsidRPr="00C27440">
        <w:rPr>
          <w:lang w:val="en-GB"/>
        </w:rPr>
        <w:t>% short glass fibres</w:t>
      </w:r>
      <w:r w:rsidR="0092260D">
        <w:rPr>
          <w:lang w:val="en-GB"/>
        </w:rPr>
        <w:t>.</w:t>
      </w:r>
      <w:r w:rsidRPr="00C27440">
        <w:rPr>
          <w:lang w:val="en-GB"/>
        </w:rPr>
        <w:t xml:space="preserve"> PBT is used both in </w:t>
      </w:r>
      <w:r w:rsidR="0092260D">
        <w:rPr>
          <w:lang w:val="en-GB"/>
        </w:rPr>
        <w:t xml:space="preserve">technical </w:t>
      </w:r>
      <w:r w:rsidRPr="00C27440">
        <w:rPr>
          <w:lang w:val="en-GB"/>
        </w:rPr>
        <w:t xml:space="preserve">components such as </w:t>
      </w:r>
      <w:r w:rsidR="0092260D">
        <w:rPr>
          <w:lang w:val="en-GB"/>
        </w:rPr>
        <w:t>plain bearings and roller bearings as well as</w:t>
      </w:r>
      <w:r w:rsidRPr="00C27440">
        <w:rPr>
          <w:lang w:val="en-GB"/>
        </w:rPr>
        <w:t xml:space="preserve"> in household items such as hairdryers and vacuum cleaners. Its chemical structure and mechanical properties are similar to those of </w:t>
      </w:r>
      <w:r w:rsidR="002D0B3B">
        <w:rPr>
          <w:lang w:val="en-GB"/>
        </w:rPr>
        <w:t>p</w:t>
      </w:r>
      <w:r w:rsidR="0092260D">
        <w:rPr>
          <w:lang w:val="en-GB"/>
        </w:rPr>
        <w:t>olyeth</w:t>
      </w:r>
      <w:r w:rsidR="002D0B3B">
        <w:rPr>
          <w:lang w:val="en-GB"/>
        </w:rPr>
        <w:t xml:space="preserve">ylene </w:t>
      </w:r>
      <w:r w:rsidR="002D0B3B" w:rsidRPr="00C27440">
        <w:rPr>
          <w:lang w:val="en-GB"/>
        </w:rPr>
        <w:t>terephth</w:t>
      </w:r>
      <w:r w:rsidR="002D0B3B">
        <w:rPr>
          <w:lang w:val="en-GB"/>
        </w:rPr>
        <w:t>a</w:t>
      </w:r>
      <w:r w:rsidR="002D0B3B" w:rsidRPr="00C27440">
        <w:rPr>
          <w:lang w:val="en-GB"/>
        </w:rPr>
        <w:t>lat</w:t>
      </w:r>
      <w:r w:rsidR="002D0B3B">
        <w:rPr>
          <w:lang w:val="en-GB"/>
        </w:rPr>
        <w:t>e (PET)</w:t>
      </w:r>
      <w:r w:rsidRPr="00C27440">
        <w:rPr>
          <w:lang w:val="en-GB"/>
        </w:rPr>
        <w:t>. It is especially well suited for injection mo</w:t>
      </w:r>
      <w:r w:rsidR="003D76E0">
        <w:rPr>
          <w:lang w:val="en-GB"/>
        </w:rPr>
        <w:t>u</w:t>
      </w:r>
      <w:r w:rsidRPr="00C27440">
        <w:rPr>
          <w:lang w:val="en-GB"/>
        </w:rPr>
        <w:t xml:space="preserve">lding, as the material crystalizes quickly. The material data sheet can be seen </w:t>
      </w:r>
      <w:r w:rsidR="002D0B3B">
        <w:rPr>
          <w:lang w:val="en-GB"/>
        </w:rPr>
        <w:t>viewed in the appendix of this paper.</w:t>
      </w:r>
    </w:p>
    <w:p w14:paraId="6B237AC9" w14:textId="400E7511" w:rsidR="00362408" w:rsidRPr="00C27440" w:rsidRDefault="00D67B86" w:rsidP="00023545">
      <w:pPr>
        <w:pStyle w:val="Heading2"/>
        <w:numPr>
          <w:ilvl w:val="1"/>
          <w:numId w:val="15"/>
        </w:numPr>
        <w:rPr>
          <w:lang w:val="en-GB"/>
        </w:rPr>
      </w:pPr>
      <w:bookmarkStart w:id="138" w:name="_Toc63852825"/>
      <w:r>
        <w:rPr>
          <w:lang w:val="en-GB"/>
        </w:rPr>
        <w:lastRenderedPageBreak/>
        <w:t>Fatigue Test Setup</w:t>
      </w:r>
      <w:bookmarkEnd w:id="138"/>
    </w:p>
    <w:p w14:paraId="1C0EBE82" w14:textId="1698C173" w:rsidR="00AF0877" w:rsidRPr="00C27440" w:rsidRDefault="00AF0877" w:rsidP="00AF0877">
      <w:pPr>
        <w:rPr>
          <w:lang w:val="en-GB"/>
        </w:rPr>
      </w:pPr>
      <w:r w:rsidRPr="00C27440">
        <w:rPr>
          <w:lang w:val="en-GB"/>
        </w:rPr>
        <w:t xml:space="preserve">The </w:t>
      </w:r>
      <w:r>
        <w:rPr>
          <w:lang w:val="en-GB"/>
        </w:rPr>
        <w:t>fatigue tests</w:t>
      </w:r>
      <w:r w:rsidRPr="00C27440">
        <w:rPr>
          <w:lang w:val="en-GB"/>
        </w:rPr>
        <w:t xml:space="preserve"> were performed using a </w:t>
      </w:r>
      <w:r w:rsidR="00F10779">
        <w:rPr>
          <w:lang w:val="en-GB"/>
        </w:rPr>
        <w:t>servo-hydraulic testing</w:t>
      </w:r>
      <w:r w:rsidRPr="00C27440">
        <w:rPr>
          <w:lang w:val="en-GB"/>
        </w:rPr>
        <w:t xml:space="preserve"> machine made by </w:t>
      </w:r>
      <w:r w:rsidR="00F10779">
        <w:rPr>
          <w:lang w:val="en-GB"/>
        </w:rPr>
        <w:t>Zwick/Roell</w:t>
      </w:r>
      <w:r w:rsidRPr="00C27440">
        <w:rPr>
          <w:lang w:val="en-GB"/>
        </w:rPr>
        <w:t xml:space="preserve">. </w:t>
      </w:r>
      <w:r w:rsidR="002001E3">
        <w:rPr>
          <w:lang w:val="en-GB"/>
        </w:rPr>
        <w:t xml:space="preserve">The setup of the machine is shown in </w:t>
      </w:r>
      <w:r w:rsidR="005946FF">
        <w:rPr>
          <w:lang w:val="en-GB"/>
        </w:rPr>
        <w:t>figure 17</w:t>
      </w:r>
      <w:r w:rsidR="002001E3">
        <w:rPr>
          <w:lang w:val="en-GB"/>
        </w:rPr>
        <w:t xml:space="preserve">. </w:t>
      </w:r>
      <w:r w:rsidRPr="00C27440">
        <w:rPr>
          <w:lang w:val="en-GB"/>
        </w:rPr>
        <w:t>The machine consist</w:t>
      </w:r>
      <w:r w:rsidR="002001E3">
        <w:rPr>
          <w:lang w:val="en-GB"/>
        </w:rPr>
        <w:t>s</w:t>
      </w:r>
      <w:r w:rsidRPr="00C27440">
        <w:rPr>
          <w:lang w:val="en-GB"/>
        </w:rPr>
        <w:t xml:space="preserve"> of one anchored and one movable clamp. A 3D-printed holder was </w:t>
      </w:r>
      <w:r w:rsidR="002001E3">
        <w:rPr>
          <w:lang w:val="en-GB"/>
        </w:rPr>
        <w:t>used</w:t>
      </w:r>
      <w:r w:rsidRPr="00C27440">
        <w:rPr>
          <w:lang w:val="en-GB"/>
        </w:rPr>
        <w:t xml:space="preserve"> to ensure</w:t>
      </w:r>
      <w:r w:rsidR="002001E3">
        <w:rPr>
          <w:lang w:val="en-GB"/>
        </w:rPr>
        <w:t xml:space="preserve"> each</w:t>
      </w:r>
      <w:r w:rsidRPr="00C27440">
        <w:rPr>
          <w:lang w:val="en-GB"/>
        </w:rPr>
        <w:t xml:space="preserve"> specimen was always </w:t>
      </w:r>
      <w:r w:rsidR="002001E3">
        <w:rPr>
          <w:lang w:val="en-GB"/>
        </w:rPr>
        <w:t xml:space="preserve">positioned </w:t>
      </w:r>
      <w:r w:rsidRPr="00C27440">
        <w:rPr>
          <w:lang w:val="en-GB"/>
        </w:rPr>
        <w:t>vertically and centrally</w:t>
      </w:r>
      <w:r w:rsidR="002001E3">
        <w:rPr>
          <w:lang w:val="en-GB"/>
        </w:rPr>
        <w:t xml:space="preserve"> before being clamped in at both ends</w:t>
      </w:r>
      <w:r w:rsidRPr="00C27440">
        <w:rPr>
          <w:lang w:val="en-GB"/>
        </w:rPr>
        <w:t xml:space="preserve">. To ensure that each specimen experienced the same clamping force, special clamps were developed - instead of applying force by tightening a screw, a screw was loosened allowing two sets of </w:t>
      </w:r>
      <w:r w:rsidR="002001E3">
        <w:rPr>
          <w:lang w:val="en-GB"/>
        </w:rPr>
        <w:t>disc springs to expand and</w:t>
      </w:r>
      <w:r w:rsidRPr="00C27440">
        <w:rPr>
          <w:lang w:val="en-GB"/>
        </w:rPr>
        <w:t xml:space="preserve"> apply the force. To measure the specimen's surface temperature, an infrared pyrometer was placed </w:t>
      </w:r>
      <w:r w:rsidR="005946FF">
        <w:rPr>
          <w:lang w:val="en-GB"/>
        </w:rPr>
        <w:t>aiming at</w:t>
      </w:r>
      <w:r w:rsidRPr="00C27440">
        <w:rPr>
          <w:lang w:val="en-GB"/>
        </w:rPr>
        <w:t xml:space="preserve"> the specimen. To measure the specimen strain, an extensometer was clipped onto the specimen. </w:t>
      </w:r>
      <w:r w:rsidR="00912E4F">
        <w:rPr>
          <w:lang w:val="en-GB"/>
        </w:rPr>
        <w:t xml:space="preserve">The 3D-printed holder ensured that the extensometer was always clipped on at the same position on each specimen. </w:t>
      </w:r>
      <w:r w:rsidRPr="00C27440">
        <w:rPr>
          <w:lang w:val="en-GB"/>
        </w:rPr>
        <w:t xml:space="preserve">The actual stress experienced by the specimen was measured using the </w:t>
      </w:r>
      <w:r w:rsidR="00912E4F">
        <w:rPr>
          <w:lang w:val="en-GB"/>
        </w:rPr>
        <w:t>load cell</w:t>
      </w:r>
      <w:r w:rsidRPr="00C27440">
        <w:rPr>
          <w:lang w:val="en-GB"/>
        </w:rPr>
        <w:t xml:space="preserve"> at the </w:t>
      </w:r>
      <w:del w:id="139" w:author="Tom Baker" w:date="2021-02-21T18:48:00Z">
        <w:r w:rsidRPr="00C27440" w:rsidDel="00BE3A4B">
          <w:rPr>
            <w:lang w:val="en-GB"/>
          </w:rPr>
          <w:delText xml:space="preserve">at the </w:delText>
        </w:r>
      </w:del>
      <w:r w:rsidRPr="00C27440">
        <w:rPr>
          <w:lang w:val="en-GB"/>
        </w:rPr>
        <w:t>bottom of the machine. T</w:t>
      </w:r>
      <w:r w:rsidR="00912E4F">
        <w:rPr>
          <w:lang w:val="en-GB"/>
        </w:rPr>
        <w:t>he</w:t>
      </w:r>
      <w:r w:rsidRPr="00C27440">
        <w:rPr>
          <w:lang w:val="en-GB"/>
        </w:rPr>
        <w:t xml:space="preserve"> specimen</w:t>
      </w:r>
      <w:r w:rsidR="00912E4F">
        <w:rPr>
          <w:lang w:val="en-GB"/>
        </w:rPr>
        <w:t xml:space="preserve"> being tested was</w:t>
      </w:r>
      <w:r w:rsidRPr="00C27440">
        <w:rPr>
          <w:lang w:val="en-GB"/>
        </w:rPr>
        <w:t xml:space="preserve"> contained within a testing chamber</w:t>
      </w:r>
      <w:r w:rsidR="00912E4F">
        <w:rPr>
          <w:lang w:val="en-GB"/>
        </w:rPr>
        <w:t xml:space="preserve"> whose </w:t>
      </w:r>
      <w:r w:rsidRPr="00C27440">
        <w:rPr>
          <w:lang w:val="en-GB"/>
        </w:rPr>
        <w:t>temperature</w:t>
      </w:r>
      <w:r w:rsidR="00912E4F">
        <w:rPr>
          <w:lang w:val="en-GB"/>
        </w:rPr>
        <w:t xml:space="preserve"> was regulated and held constant at 23°C.</w:t>
      </w:r>
    </w:p>
    <w:p w14:paraId="7CAF39DE" w14:textId="6B354D0A" w:rsidR="00AF0877" w:rsidRPr="00C27440" w:rsidRDefault="00AF0877" w:rsidP="00AF0877">
      <w:pPr>
        <w:rPr>
          <w:lang w:val="en-GB"/>
        </w:rPr>
      </w:pPr>
      <w:r w:rsidRPr="00C27440">
        <w:rPr>
          <w:lang w:val="en-GB"/>
        </w:rPr>
        <w:t xml:space="preserve">The </w:t>
      </w:r>
      <w:r w:rsidR="00F2298A">
        <w:rPr>
          <w:lang w:val="en-GB"/>
        </w:rPr>
        <w:t>fatigue tests</w:t>
      </w:r>
      <w:r w:rsidRPr="00C27440">
        <w:rPr>
          <w:lang w:val="en-GB"/>
        </w:rPr>
        <w:t xml:space="preserve"> consisted of dynamically pulling each specimen with a specific </w:t>
      </w:r>
      <w:r w:rsidR="00615095">
        <w:rPr>
          <w:lang w:val="en-GB"/>
        </w:rPr>
        <w:t>stress</w:t>
      </w:r>
      <w:r w:rsidRPr="00C27440">
        <w:rPr>
          <w:lang w:val="en-GB"/>
        </w:rPr>
        <w:t xml:space="preserve"> amplitude at a specific frequency until the specimen broke</w:t>
      </w:r>
      <w:r w:rsidR="005946FF">
        <w:rPr>
          <w:lang w:val="en-GB"/>
        </w:rPr>
        <w:t xml:space="preserve">. The nature of one load cycle is shown in figure 18. </w:t>
      </w:r>
      <w:r w:rsidRPr="00C27440">
        <w:rPr>
          <w:lang w:val="en-GB"/>
        </w:rPr>
        <w:t xml:space="preserve">The aim was to </w:t>
      </w:r>
      <w:r w:rsidR="00615095">
        <w:rPr>
          <w:lang w:val="en-GB"/>
        </w:rPr>
        <w:t>subject the specimens only to tensile and not compressive loads</w:t>
      </w:r>
      <w:r w:rsidRPr="00C27440">
        <w:rPr>
          <w:lang w:val="en-GB"/>
        </w:rPr>
        <w:t xml:space="preserve">. To ensure this and give the controlling a margin of error, a minimum </w:t>
      </w:r>
      <w:r w:rsidR="005946FF">
        <w:rPr>
          <w:lang w:val="en-GB"/>
        </w:rPr>
        <w:t xml:space="preserve">stress of 2 MPa </w:t>
      </w:r>
      <w:r w:rsidRPr="00C27440">
        <w:rPr>
          <w:lang w:val="en-GB"/>
        </w:rPr>
        <w:t>was selected</w:t>
      </w:r>
      <w:r w:rsidR="00F2298A">
        <w:rPr>
          <w:lang w:val="en-GB"/>
        </w:rPr>
        <w:t xml:space="preserve"> for each test</w:t>
      </w:r>
      <w:r w:rsidRPr="00C27440">
        <w:rPr>
          <w:lang w:val="en-GB"/>
        </w:rPr>
        <w:t>.</w:t>
      </w:r>
      <w:r w:rsidR="005946FF">
        <w:rPr>
          <w:lang w:val="en-GB"/>
        </w:rPr>
        <w:t xml:space="preserve"> ***</w:t>
      </w:r>
    </w:p>
    <w:p w14:paraId="4A84B244" w14:textId="528CEF7B" w:rsidR="00AF0877" w:rsidRDefault="00AF0877">
      <w:pPr>
        <w:rPr>
          <w:lang w:val="en-GB"/>
        </w:rPr>
      </w:pPr>
      <w:r w:rsidRPr="00C27440">
        <w:rPr>
          <w:lang w:val="en-GB"/>
        </w:rPr>
        <w:t>For the fatigue tests</w:t>
      </w:r>
      <w:r w:rsidR="00364D2B">
        <w:rPr>
          <w:lang w:val="en-GB"/>
        </w:rPr>
        <w:t xml:space="preserve"> conducted</w:t>
      </w:r>
      <w:r w:rsidRPr="00C27440">
        <w:rPr>
          <w:lang w:val="en-GB"/>
        </w:rPr>
        <w:t xml:space="preserve">, the maximum </w:t>
      </w:r>
      <w:r w:rsidR="005946FF">
        <w:rPr>
          <w:lang w:val="en-GB"/>
        </w:rPr>
        <w:t>stress</w:t>
      </w:r>
      <w:r w:rsidRPr="00C27440">
        <w:rPr>
          <w:lang w:val="en-GB"/>
        </w:rPr>
        <w:t xml:space="preserve"> (</w:t>
      </w:r>
      <w:r w:rsidR="005946FF">
        <w:rPr>
          <w:lang w:val="en-GB"/>
        </w:rPr>
        <w:t>stress</w:t>
      </w:r>
      <w:r w:rsidRPr="00C27440">
        <w:rPr>
          <w:lang w:val="en-GB"/>
        </w:rPr>
        <w:t xml:space="preserve"> amplitude) was varied in order to obtain specimens that failed </w:t>
      </w:r>
      <w:r w:rsidR="00364D2B">
        <w:rPr>
          <w:lang w:val="en-GB"/>
        </w:rPr>
        <w:t>throughout the fatigue strength area</w:t>
      </w:r>
      <w:r w:rsidRPr="00C27440">
        <w:rPr>
          <w:lang w:val="en-GB"/>
        </w:rPr>
        <w:t xml:space="preserve"> (in the range between 10</w:t>
      </w:r>
      <w:r w:rsidR="00364D2B" w:rsidRPr="00364D2B">
        <w:rPr>
          <w:vertAlign w:val="superscript"/>
          <w:lang w:val="en-GB"/>
        </w:rPr>
        <w:t>3</w:t>
      </w:r>
      <w:r w:rsidRPr="00C27440">
        <w:rPr>
          <w:lang w:val="en-GB"/>
        </w:rPr>
        <w:t xml:space="preserve"> and 10</w:t>
      </w:r>
      <w:r w:rsidR="00364D2B" w:rsidRPr="00364D2B">
        <w:rPr>
          <w:vertAlign w:val="superscript"/>
          <w:lang w:val="en-GB"/>
        </w:rPr>
        <w:t>6</w:t>
      </w:r>
      <w:r w:rsidR="00364D2B">
        <w:rPr>
          <w:lang w:val="en-GB"/>
        </w:rPr>
        <w:t xml:space="preserve"> </w:t>
      </w:r>
      <w:r w:rsidRPr="00C27440">
        <w:rPr>
          <w:lang w:val="en-GB"/>
        </w:rPr>
        <w:t xml:space="preserve">cycles). This was repeated </w:t>
      </w:r>
      <w:r w:rsidR="00364D2B">
        <w:rPr>
          <w:lang w:val="en-GB"/>
        </w:rPr>
        <w:t xml:space="preserve">at frequencies of </w:t>
      </w:r>
      <w:r w:rsidRPr="00C27440">
        <w:rPr>
          <w:lang w:val="en-GB"/>
        </w:rPr>
        <w:t>2</w:t>
      </w:r>
      <w:r w:rsidR="00364D2B">
        <w:rPr>
          <w:lang w:val="en-GB"/>
        </w:rPr>
        <w:t> </w:t>
      </w:r>
      <w:r w:rsidRPr="00C27440">
        <w:rPr>
          <w:lang w:val="en-GB"/>
        </w:rPr>
        <w:t>Hz, 5</w:t>
      </w:r>
      <w:r w:rsidR="00364D2B">
        <w:rPr>
          <w:lang w:val="en-GB"/>
        </w:rPr>
        <w:t> </w:t>
      </w:r>
      <w:r w:rsidRPr="00C27440">
        <w:rPr>
          <w:lang w:val="en-GB"/>
        </w:rPr>
        <w:t>Hz</w:t>
      </w:r>
      <w:r w:rsidR="00364D2B">
        <w:rPr>
          <w:lang w:val="en-GB"/>
        </w:rPr>
        <w:t>,</w:t>
      </w:r>
      <w:r w:rsidRPr="00C27440">
        <w:rPr>
          <w:lang w:val="en-GB"/>
        </w:rPr>
        <w:t xml:space="preserve"> and 15</w:t>
      </w:r>
      <w:r w:rsidR="00364D2B">
        <w:rPr>
          <w:lang w:val="en-GB"/>
        </w:rPr>
        <w:t> </w:t>
      </w:r>
      <w:r w:rsidRPr="00C27440">
        <w:rPr>
          <w:lang w:val="en-GB"/>
        </w:rPr>
        <w:t xml:space="preserve">Hz in order to </w:t>
      </w:r>
      <w:r w:rsidR="00364D2B">
        <w:rPr>
          <w:lang w:val="en-GB"/>
        </w:rPr>
        <w:t xml:space="preserve">be able to </w:t>
      </w:r>
      <w:r w:rsidR="00364D2B" w:rsidRPr="00C27440">
        <w:rPr>
          <w:lang w:val="en-GB"/>
        </w:rPr>
        <w:t>analyse</w:t>
      </w:r>
      <w:r w:rsidRPr="00C27440">
        <w:rPr>
          <w:lang w:val="en-GB"/>
        </w:rPr>
        <w:t xml:space="preserve"> </w:t>
      </w:r>
      <w:r w:rsidR="00364D2B">
        <w:rPr>
          <w:lang w:val="en-GB"/>
        </w:rPr>
        <w:t>the impact of the testing frequency on</w:t>
      </w:r>
      <w:r w:rsidRPr="00C27440">
        <w:rPr>
          <w:lang w:val="en-GB"/>
        </w:rPr>
        <w:t xml:space="preserve"> the mechanical properties </w:t>
      </w:r>
      <w:r w:rsidR="00364D2B">
        <w:rPr>
          <w:lang w:val="en-GB"/>
        </w:rPr>
        <w:t xml:space="preserve">of the material </w:t>
      </w:r>
      <w:r w:rsidRPr="00C27440">
        <w:rPr>
          <w:lang w:val="en-GB"/>
        </w:rPr>
        <w:t xml:space="preserve">during fatigue progression. This was repeated for both </w:t>
      </w:r>
      <w:r w:rsidR="00C90FC7">
        <w:rPr>
          <w:lang w:val="en-GB"/>
        </w:rPr>
        <w:t xml:space="preserve">specimen </w:t>
      </w:r>
      <w:r w:rsidRPr="00C27440">
        <w:rPr>
          <w:lang w:val="en-GB"/>
        </w:rPr>
        <w:t>fibre orientations</w:t>
      </w:r>
      <w:r w:rsidR="00364D2B">
        <w:rPr>
          <w:lang w:val="en-GB"/>
        </w:rPr>
        <w:t xml:space="preserve"> (0° and 90°)</w:t>
      </w:r>
      <w:r w:rsidRPr="00C27440">
        <w:rPr>
          <w:lang w:val="en-GB"/>
        </w:rPr>
        <w:t>.</w:t>
      </w:r>
      <w:r w:rsidR="00EB6B48">
        <w:rPr>
          <w:lang w:val="en-GB"/>
        </w:rPr>
        <w:t xml:space="preserve"> After each specimen broke, the location of the failure was analysed. </w:t>
      </w:r>
      <w:r w:rsidR="00AC682D">
        <w:rPr>
          <w:lang w:val="en-GB"/>
        </w:rPr>
        <w:t>S</w:t>
      </w:r>
      <w:r w:rsidR="00EB6B48">
        <w:rPr>
          <w:lang w:val="en-GB"/>
        </w:rPr>
        <w:t xml:space="preserve">pecimens </w:t>
      </w:r>
      <w:r w:rsidR="00AC682D">
        <w:rPr>
          <w:lang w:val="en-GB"/>
        </w:rPr>
        <w:t xml:space="preserve">which broke at one of the two </w:t>
      </w:r>
      <w:r w:rsidR="00F752EC">
        <w:rPr>
          <w:lang w:val="en-GB"/>
        </w:rPr>
        <w:t xml:space="preserve">clips used to hold the </w:t>
      </w:r>
      <w:r w:rsidR="00AC682D">
        <w:rPr>
          <w:lang w:val="en-GB"/>
        </w:rPr>
        <w:t xml:space="preserve">extensometer </w:t>
      </w:r>
      <w:r w:rsidR="00F752EC">
        <w:rPr>
          <w:lang w:val="en-GB"/>
        </w:rPr>
        <w:t xml:space="preserve">in place </w:t>
      </w:r>
      <w:r w:rsidR="00AC682D">
        <w:rPr>
          <w:lang w:val="en-GB"/>
        </w:rPr>
        <w:t>were</w:t>
      </w:r>
      <w:r w:rsidR="00EB6B48">
        <w:rPr>
          <w:lang w:val="en-GB"/>
        </w:rPr>
        <w:t xml:space="preserve"> marked as ‘not valid’</w:t>
      </w:r>
      <w:r w:rsidR="00AC682D">
        <w:rPr>
          <w:lang w:val="en-GB"/>
        </w:rPr>
        <w:t xml:space="preserve"> and are not included in the data</w:t>
      </w:r>
      <w:r w:rsidR="005946FF">
        <w:rPr>
          <w:lang w:val="en-GB"/>
        </w:rPr>
        <w:t xml:space="preserve"> as it could not be ruled out that they had broken as a result of notch effects caused by the extensometer clips</w:t>
      </w:r>
      <w:r w:rsidR="00AC682D">
        <w:rPr>
          <w:lang w:val="en-GB"/>
        </w:rPr>
        <w:t>.</w:t>
      </w:r>
      <w:bookmarkStart w:id="140" w:name="_heading=h.j5m6vtdns4wk" w:colFirst="0" w:colLast="0"/>
      <w:bookmarkEnd w:id="140"/>
    </w:p>
    <w:p w14:paraId="2BCE22A2" w14:textId="50DE2A5C" w:rsidR="00362408" w:rsidRPr="00C27440" w:rsidRDefault="00D67B86" w:rsidP="00A65142">
      <w:pPr>
        <w:pStyle w:val="Heading2"/>
        <w:numPr>
          <w:ilvl w:val="1"/>
          <w:numId w:val="15"/>
        </w:numPr>
        <w:rPr>
          <w:lang w:val="en-GB"/>
        </w:rPr>
      </w:pPr>
      <w:bookmarkStart w:id="141" w:name="_Toc63852826"/>
      <w:r>
        <w:rPr>
          <w:lang w:val="en-GB"/>
        </w:rPr>
        <w:t>Fatigue Test Analysis</w:t>
      </w:r>
      <w:bookmarkEnd w:id="141"/>
    </w:p>
    <w:p w14:paraId="2C0D08D6" w14:textId="3C017EA7" w:rsidR="00C944E1" w:rsidRDefault="00AF0877" w:rsidP="00AF0877">
      <w:pPr>
        <w:rPr>
          <w:lang w:val="en-GB"/>
        </w:rPr>
      </w:pPr>
      <w:r w:rsidRPr="00C27440">
        <w:rPr>
          <w:lang w:val="en-GB"/>
        </w:rPr>
        <w:t xml:space="preserve">The data collected </w:t>
      </w:r>
      <w:r w:rsidR="00835647">
        <w:rPr>
          <w:lang w:val="en-GB"/>
        </w:rPr>
        <w:t>during the fatigue tests</w:t>
      </w:r>
      <w:r w:rsidRPr="00C27440">
        <w:rPr>
          <w:lang w:val="en-GB"/>
        </w:rPr>
        <w:t xml:space="preserve"> was analysed with the goal of finding and better understanding the correlation between the testing parameters and the progression of selected mechanical properties and conditions such as the specimen temperature, strain</w:t>
      </w:r>
      <w:r w:rsidR="00403322">
        <w:rPr>
          <w:lang w:val="en-GB"/>
        </w:rPr>
        <w:t xml:space="preserve"> and</w:t>
      </w:r>
      <w:r w:rsidRPr="00C27440">
        <w:rPr>
          <w:lang w:val="en-GB"/>
        </w:rPr>
        <w:t xml:space="preserve"> dynamic stiffness, as well as the viscoelasticity</w:t>
      </w:r>
      <w:r w:rsidR="00835647">
        <w:rPr>
          <w:lang w:val="en-GB"/>
        </w:rPr>
        <w:t xml:space="preserve"> (energy stored vs. energy dissipated)</w:t>
      </w:r>
      <w:r w:rsidRPr="00C27440">
        <w:rPr>
          <w:lang w:val="en-GB"/>
        </w:rPr>
        <w:t xml:space="preserve">. </w:t>
      </w:r>
      <w:r w:rsidR="005946FF">
        <w:rPr>
          <w:lang w:val="en-GB"/>
        </w:rPr>
        <w:t>Figure 19</w:t>
      </w:r>
      <w:r w:rsidR="00C944E1">
        <w:rPr>
          <w:lang w:val="en-GB"/>
        </w:rPr>
        <w:t xml:space="preserve"> </w:t>
      </w:r>
      <w:r w:rsidR="00835647">
        <w:rPr>
          <w:lang w:val="en-GB"/>
        </w:rPr>
        <w:t>gives a</w:t>
      </w:r>
      <w:r w:rsidR="00615095">
        <w:rPr>
          <w:lang w:val="en-GB"/>
        </w:rPr>
        <w:t xml:space="preserve"> rough</w:t>
      </w:r>
      <w:r w:rsidRPr="00C27440">
        <w:rPr>
          <w:lang w:val="en-GB"/>
        </w:rPr>
        <w:t xml:space="preserve"> overview of the relationships between the independent and dependent variables</w:t>
      </w:r>
      <w:r w:rsidR="00615095">
        <w:rPr>
          <w:lang w:val="en-GB"/>
        </w:rPr>
        <w:t>.</w:t>
      </w:r>
    </w:p>
    <w:p w14:paraId="784EBB61" w14:textId="14A7203C" w:rsidR="00615095" w:rsidRDefault="00615095" w:rsidP="00615095">
      <w:pPr>
        <w:pStyle w:val="Heading3"/>
        <w:numPr>
          <w:ilvl w:val="2"/>
          <w:numId w:val="15"/>
        </w:numPr>
        <w:rPr>
          <w:lang w:val="en-GB"/>
        </w:rPr>
      </w:pPr>
      <w:r>
        <w:rPr>
          <w:lang w:val="en-GB"/>
        </w:rPr>
        <w:lastRenderedPageBreak/>
        <w:t>Analysis of Wöhler Curves</w:t>
      </w:r>
    </w:p>
    <w:p w14:paraId="0E6CFDFA" w14:textId="6EDBEF44" w:rsidR="00C944E1" w:rsidRDefault="00A71162" w:rsidP="00AF0877">
      <w:pPr>
        <w:rPr>
          <w:lang w:val="en-GB"/>
        </w:rPr>
      </w:pPr>
      <w:r>
        <w:rPr>
          <w:lang w:val="en-GB"/>
        </w:rPr>
        <w:t>The W</w:t>
      </w:r>
      <w:r w:rsidRPr="00C27440">
        <w:rPr>
          <w:lang w:val="en-GB"/>
        </w:rPr>
        <w:t>ö</w:t>
      </w:r>
      <w:r>
        <w:rPr>
          <w:lang w:val="en-GB"/>
        </w:rPr>
        <w:t>hler curves (as introduced in</w:t>
      </w:r>
      <w:r w:rsidR="00C90FC7">
        <w:rPr>
          <w:lang w:val="en-GB"/>
        </w:rPr>
        <w:t xml:space="preserve"> section 4.2) </w:t>
      </w:r>
      <w:r w:rsidR="00403322">
        <w:rPr>
          <w:lang w:val="en-GB"/>
        </w:rPr>
        <w:t xml:space="preserve">for the 0° and 90° specimens </w:t>
      </w:r>
      <w:r w:rsidR="00C90FC7">
        <w:rPr>
          <w:lang w:val="en-GB"/>
        </w:rPr>
        <w:t>are shown in</w:t>
      </w:r>
      <w:r w:rsidR="00C944E1">
        <w:rPr>
          <w:lang w:val="en-GB"/>
        </w:rPr>
        <w:t xml:space="preserve"> </w:t>
      </w:r>
      <w:r w:rsidR="00156216">
        <w:rPr>
          <w:lang w:val="en-GB"/>
        </w:rPr>
        <w:t>figures</w:t>
      </w:r>
      <w:r w:rsidR="00C944E1">
        <w:rPr>
          <w:lang w:val="en-GB"/>
        </w:rPr>
        <w:t xml:space="preserve"> </w:t>
      </w:r>
      <w:r w:rsidR="00156216">
        <w:rPr>
          <w:lang w:val="en-GB"/>
        </w:rPr>
        <w:t>20</w:t>
      </w:r>
      <w:r w:rsidR="00C944E1">
        <w:rPr>
          <w:lang w:val="en-GB"/>
        </w:rPr>
        <w:t xml:space="preserve"> and </w:t>
      </w:r>
      <w:r w:rsidR="00156216">
        <w:rPr>
          <w:lang w:val="en-GB"/>
        </w:rPr>
        <w:t>21</w:t>
      </w:r>
      <w:r w:rsidR="00C90FC7">
        <w:rPr>
          <w:lang w:val="en-GB"/>
        </w:rPr>
        <w:t xml:space="preserve">. </w:t>
      </w:r>
      <w:r w:rsidR="004C7047">
        <w:rPr>
          <w:lang w:val="en-GB"/>
        </w:rPr>
        <w:t xml:space="preserve">The </w:t>
      </w:r>
      <w:r w:rsidR="00403322">
        <w:rPr>
          <w:lang w:val="en-GB"/>
        </w:rPr>
        <w:t>lines of best fit</w:t>
      </w:r>
      <w:r w:rsidR="004C7047">
        <w:rPr>
          <w:lang w:val="en-GB"/>
        </w:rPr>
        <w:t xml:space="preserve"> </w:t>
      </w:r>
      <w:r w:rsidR="00403322">
        <w:rPr>
          <w:lang w:val="en-GB"/>
        </w:rPr>
        <w:t>(</w:t>
      </w:r>
      <w:r w:rsidR="004C7047">
        <w:rPr>
          <w:lang w:val="en-GB"/>
        </w:rPr>
        <w:t>calculated using curve fitting software</w:t>
      </w:r>
      <w:r w:rsidR="00403322">
        <w:rPr>
          <w:lang w:val="en-GB"/>
        </w:rPr>
        <w:t>)</w:t>
      </w:r>
      <w:r w:rsidR="004C7047">
        <w:rPr>
          <w:lang w:val="en-GB"/>
        </w:rPr>
        <w:t xml:space="preserve"> are included in the images</w:t>
      </w:r>
      <w:r w:rsidR="00403322">
        <w:rPr>
          <w:lang w:val="en-GB"/>
        </w:rPr>
        <w:t xml:space="preserve"> and </w:t>
      </w:r>
      <w:r w:rsidR="002140BB">
        <w:rPr>
          <w:lang w:val="en-GB"/>
        </w:rPr>
        <w:t>are of the format</w:t>
      </w:r>
      <w:r w:rsidR="00C944E1">
        <w:rPr>
          <w:lang w:val="en-GB"/>
        </w:rPr>
        <w:t>:</w:t>
      </w:r>
    </w:p>
    <w:tbl>
      <w:tblPr>
        <w:tblStyle w:val="a0"/>
        <w:tblW w:w="9210" w:type="dxa"/>
        <w:tblLayout w:type="fixed"/>
        <w:tblLook w:val="0000" w:firstRow="0" w:lastRow="0" w:firstColumn="0" w:lastColumn="0" w:noHBand="0" w:noVBand="0"/>
      </w:tblPr>
      <w:tblGrid>
        <w:gridCol w:w="7920"/>
        <w:gridCol w:w="1290"/>
      </w:tblGrid>
      <w:tr w:rsidR="00C944E1" w:rsidRPr="00C27440" w14:paraId="46CB396F" w14:textId="77777777" w:rsidTr="00C944E1">
        <w:trPr>
          <w:trHeight w:hRule="exact" w:val="864"/>
        </w:trPr>
        <w:tc>
          <w:tcPr>
            <w:tcW w:w="7920" w:type="dxa"/>
          </w:tcPr>
          <w:p w14:paraId="3A9EA22F" w14:textId="52415A8A" w:rsidR="00C944E1" w:rsidRPr="00C944E1" w:rsidRDefault="00C944E1" w:rsidP="001E40AE">
            <w:pPr>
              <w:jc w:val="center"/>
              <w:rPr>
                <w:iCs/>
                <w:lang w:val="en-GB"/>
              </w:rPr>
            </w:pPr>
            <m:oMathPara>
              <m:oMath>
                <m:r>
                  <m:rPr>
                    <m:sty m:val="p"/>
                  </m:rPr>
                  <w:rPr>
                    <w:rFonts w:ascii="Cambria Math" w:hAnsi="Cambria Math"/>
                    <w:lang w:val="en-GB"/>
                  </w:rPr>
                  <m:t>Maximum stress=</m:t>
                </m:r>
                <m:r>
                  <m:rPr>
                    <m:sty m:val="p"/>
                  </m:rPr>
                  <w:rPr>
                    <w:rFonts w:ascii="Cambria Math" w:hAnsi="Cambria Math"/>
                    <w:noProof/>
                    <w:lang w:val="en-GB"/>
                  </w:rPr>
                  <m:t>a*</m:t>
                </m:r>
                <m:sSup>
                  <m:sSupPr>
                    <m:ctrlPr>
                      <w:rPr>
                        <w:rFonts w:ascii="Cambria Math" w:hAnsi="Cambria Math"/>
                        <w:iCs/>
                        <w:noProof/>
                        <w:lang w:val="en-GB"/>
                      </w:rPr>
                    </m:ctrlPr>
                  </m:sSupPr>
                  <m:e>
                    <m:func>
                      <m:funcPr>
                        <m:ctrlPr>
                          <w:rPr>
                            <w:rFonts w:ascii="Cambria Math" w:hAnsi="Cambria Math"/>
                            <w:iCs/>
                            <w:noProof/>
                            <w:lang w:val="en-GB"/>
                          </w:rPr>
                        </m:ctrlPr>
                      </m:funcPr>
                      <m:fName>
                        <m:r>
                          <m:rPr>
                            <m:sty m:val="p"/>
                          </m:rPr>
                          <w:rPr>
                            <w:rFonts w:ascii="Cambria Math" w:hAnsi="Cambria Math"/>
                            <w:noProof/>
                            <w:lang w:val="en-GB"/>
                          </w:rPr>
                          <m:t>log</m:t>
                        </m:r>
                      </m:fName>
                      <m:e>
                        <m:d>
                          <m:dPr>
                            <m:ctrlPr>
                              <w:rPr>
                                <w:rFonts w:ascii="Cambria Math" w:hAnsi="Cambria Math"/>
                                <w:iCs/>
                                <w:noProof/>
                                <w:lang w:val="en-GB"/>
                              </w:rPr>
                            </m:ctrlPr>
                          </m:dPr>
                          <m:e>
                            <m:sSub>
                              <m:sSubPr>
                                <m:ctrlPr>
                                  <w:rPr>
                                    <w:rFonts w:ascii="Cambria Math" w:hAnsi="Cambria Math"/>
                                    <w:iCs/>
                                    <w:noProof/>
                                    <w:lang w:val="en-GB"/>
                                  </w:rPr>
                                </m:ctrlPr>
                              </m:sSubPr>
                              <m:e>
                                <m:r>
                                  <m:rPr>
                                    <m:sty m:val="p"/>
                                  </m:rPr>
                                  <w:rPr>
                                    <w:rFonts w:ascii="Cambria Math" w:hAnsi="Cambria Math"/>
                                    <w:noProof/>
                                    <w:lang w:val="en-GB"/>
                                  </w:rPr>
                                  <m:t>N</m:t>
                                </m:r>
                              </m:e>
                              <m:sub>
                                <m:r>
                                  <m:rPr>
                                    <m:sty m:val="p"/>
                                  </m:rPr>
                                  <w:rPr>
                                    <w:rFonts w:ascii="Cambria Math" w:hAnsi="Cambria Math"/>
                                    <w:noProof/>
                                    <w:lang w:val="en-GB"/>
                                  </w:rPr>
                                  <m:t>B</m:t>
                                </m:r>
                              </m:sub>
                            </m:sSub>
                          </m:e>
                        </m:d>
                      </m:e>
                    </m:func>
                  </m:e>
                  <m:sup>
                    <m:r>
                      <m:rPr>
                        <m:sty m:val="p"/>
                      </m:rPr>
                      <w:rPr>
                        <w:rFonts w:ascii="Cambria Math" w:hAnsi="Cambria Math"/>
                        <w:noProof/>
                        <w:lang w:val="en-GB"/>
                      </w:rPr>
                      <m:t>b</m:t>
                    </m:r>
                  </m:sup>
                </m:sSup>
                <m:r>
                  <m:rPr>
                    <m:sty m:val="p"/>
                  </m:rPr>
                  <w:rPr>
                    <w:rFonts w:ascii="Cambria Math" w:hAnsi="Cambria Math"/>
                    <w:noProof/>
                    <w:lang w:val="en-GB"/>
                  </w:rPr>
                  <m:t>+c</m:t>
                </m:r>
                <m:r>
                  <m:rPr>
                    <m:sty m:val="p"/>
                  </m:rPr>
                  <w:rPr>
                    <w:noProof/>
                    <w:color w:val="000000"/>
                    <w:sz w:val="36"/>
                    <w:szCs w:val="36"/>
                    <w:vertAlign w:val="subscript"/>
                    <w:lang w:val="en-GB"/>
                  </w:rPr>
                  <w:br/>
                </m:r>
              </m:oMath>
              <m:oMath>
                <m:r>
                  <m:rPr>
                    <m:sty m:val="p"/>
                  </m:rPr>
                  <w:rPr>
                    <w:rFonts w:ascii="Cambria Math" w:hAnsi="Cambria Math"/>
                    <w:lang w:val="en-GB"/>
                  </w:rPr>
                  <w:br/>
                </m:r>
              </m:oMath>
            </m:oMathPara>
          </w:p>
          <w:p w14:paraId="72C0B638" w14:textId="77777777" w:rsidR="00C944E1" w:rsidRPr="00C27440" w:rsidRDefault="00C944E1" w:rsidP="001E40AE">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661B77AE" w14:textId="24185AF5" w:rsidR="00C944E1" w:rsidRPr="00C27440" w:rsidRDefault="00C944E1" w:rsidP="001E40AE">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Pr>
                <w:i/>
                <w:color w:val="000000"/>
                <w:lang w:val="en-GB"/>
              </w:rPr>
              <w:t>5</w:t>
            </w:r>
            <w:r w:rsidRPr="00C27440">
              <w:rPr>
                <w:i/>
                <w:color w:val="000000"/>
                <w:lang w:val="en-GB"/>
              </w:rPr>
              <w:t>.</w:t>
            </w:r>
            <w:r>
              <w:rPr>
                <w:i/>
                <w:color w:val="000000"/>
                <w:lang w:val="en-GB"/>
              </w:rPr>
              <w:t>1</w:t>
            </w:r>
            <w:r w:rsidRPr="00C27440">
              <w:rPr>
                <w:i/>
                <w:color w:val="000000"/>
                <w:lang w:val="en-GB"/>
              </w:rPr>
              <w:t>)</w:t>
            </w:r>
          </w:p>
        </w:tc>
      </w:tr>
    </w:tbl>
    <w:p w14:paraId="4E88EFD1" w14:textId="26103205" w:rsidR="00E25B3F" w:rsidRDefault="00C944E1" w:rsidP="00AF0877">
      <w:pPr>
        <w:rPr>
          <w:lang w:val="en-GB"/>
        </w:rPr>
      </w:pPr>
      <w:r>
        <w:rPr>
          <w:lang w:val="en-GB"/>
        </w:rPr>
        <w:t>T</w:t>
      </w:r>
      <w:r w:rsidR="002140BB">
        <w:rPr>
          <w:lang w:val="en-GB"/>
        </w:rPr>
        <w:t xml:space="preserve">his format was selected because it consistently delivered the highest R-squared value, indicating the least amount of variance. These lines of best fit are purposely only depicted </w:t>
      </w:r>
      <w:r w:rsidR="00B048F9">
        <w:rPr>
          <w:lang w:val="en-GB"/>
        </w:rPr>
        <w:t xml:space="preserve">in the range of forces tested and </w:t>
      </w:r>
      <w:r w:rsidR="00403322">
        <w:rPr>
          <w:lang w:val="en-GB"/>
        </w:rPr>
        <w:t>are</w:t>
      </w:r>
      <w:r w:rsidR="00B048F9">
        <w:rPr>
          <w:lang w:val="en-GB"/>
        </w:rPr>
        <w:t xml:space="preserve"> not to be extrapolated. </w:t>
      </w:r>
      <w:r w:rsidR="004C7047">
        <w:rPr>
          <w:lang w:val="en-GB"/>
        </w:rPr>
        <w:t>The</w:t>
      </w:r>
      <w:r w:rsidR="00C90FC7">
        <w:rPr>
          <w:lang w:val="en-GB"/>
        </w:rPr>
        <w:t xml:space="preserve"> logarithmic scale of the x-axis understates </w:t>
      </w:r>
      <w:r w:rsidR="004C7047">
        <w:rPr>
          <w:lang w:val="en-GB"/>
        </w:rPr>
        <w:t>the difference between two data points, especially towards the right of the diagram. Nonetheless, both the 0° and 90° W</w:t>
      </w:r>
      <w:r w:rsidR="004C7047" w:rsidRPr="00C27440">
        <w:rPr>
          <w:lang w:val="en-GB"/>
        </w:rPr>
        <w:t>ö</w:t>
      </w:r>
      <w:r w:rsidR="004C7047">
        <w:rPr>
          <w:lang w:val="en-GB"/>
        </w:rPr>
        <w:t>hler curves show clear correlations between the maximum force selected for the test and the number of cycles endured until failure.</w:t>
      </w:r>
    </w:p>
    <w:p w14:paraId="51EB0F8E" w14:textId="30487510" w:rsidR="006F151C" w:rsidRDefault="00E25B3F" w:rsidP="00AF0877">
      <w:pPr>
        <w:rPr>
          <w:lang w:val="en-GB"/>
        </w:rPr>
      </w:pPr>
      <w:r>
        <w:rPr>
          <w:lang w:val="en-GB"/>
        </w:rPr>
        <w:t xml:space="preserve">Due to material inhomogeneities, </w:t>
      </w:r>
      <w:r w:rsidR="004C7047">
        <w:rPr>
          <w:lang w:val="en-GB"/>
        </w:rPr>
        <w:t xml:space="preserve">the data points scatter, indicating an element of </w:t>
      </w:r>
      <w:r w:rsidR="001E343A">
        <w:rPr>
          <w:lang w:val="en-GB"/>
        </w:rPr>
        <w:t>unpredictability</w:t>
      </w:r>
      <w:r w:rsidR="004C7047">
        <w:rPr>
          <w:lang w:val="en-GB"/>
        </w:rPr>
        <w:t xml:space="preserve"> as to when a material will fail</w:t>
      </w:r>
      <w:ins w:id="142" w:author="Tom Baker" w:date="2021-02-21T18:51:00Z">
        <w:r w:rsidR="00BE3A4B">
          <w:rPr>
            <w:lang w:val="en-GB"/>
          </w:rPr>
          <w:t>. T</w:t>
        </w:r>
      </w:ins>
      <w:del w:id="143" w:author="Tom Baker" w:date="2021-02-21T18:51:00Z">
        <w:r w:rsidR="001E343A" w:rsidDel="00BE3A4B">
          <w:rPr>
            <w:lang w:val="en-GB"/>
          </w:rPr>
          <w:delText xml:space="preserve"> – t</w:delText>
        </w:r>
      </w:del>
      <w:r w:rsidR="001E343A">
        <w:rPr>
          <w:lang w:val="en-GB"/>
        </w:rPr>
        <w:t>his is the main reason multiple tests at each load level are necessary</w:t>
      </w:r>
      <w:r w:rsidR="004C7047">
        <w:rPr>
          <w:lang w:val="en-GB"/>
        </w:rPr>
        <w:t>.</w:t>
      </w:r>
      <w:r w:rsidR="001E343A">
        <w:rPr>
          <w:lang w:val="en-GB"/>
        </w:rPr>
        <w:t xml:space="preserve"> </w:t>
      </w:r>
      <w:r w:rsidR="006E7521">
        <w:rPr>
          <w:lang w:val="en-GB"/>
        </w:rPr>
        <w:t xml:space="preserve">To accommodate this statistical uncertainty, engineers </w:t>
      </w:r>
      <w:r w:rsidR="009B74D8">
        <w:rPr>
          <w:lang w:val="en-GB"/>
        </w:rPr>
        <w:t>calculate the probability of failure for a given load after a given number of load cycles</w:t>
      </w:r>
      <w:r w:rsidR="00BD7EF7">
        <w:rPr>
          <w:lang w:val="en-GB"/>
        </w:rPr>
        <w:t xml:space="preserve"> [Sturm Sascha] [MG </w:t>
      </w:r>
      <w:proofErr w:type="spellStart"/>
      <w:r w:rsidR="00BD7EF7">
        <w:rPr>
          <w:lang w:val="en-GB"/>
        </w:rPr>
        <w:t>Skript</w:t>
      </w:r>
      <w:proofErr w:type="spellEnd"/>
      <w:r w:rsidR="00BD7EF7">
        <w:rPr>
          <w:lang w:val="en-GB"/>
        </w:rPr>
        <w:t>]</w:t>
      </w:r>
      <w:r w:rsidR="006E7521">
        <w:rPr>
          <w:lang w:val="en-GB"/>
        </w:rPr>
        <w:t xml:space="preserve">. </w:t>
      </w:r>
      <w:r w:rsidR="009B74D8">
        <w:rPr>
          <w:lang w:val="en-GB"/>
        </w:rPr>
        <w:t xml:space="preserve">This is often presented </w:t>
      </w:r>
      <w:r w:rsidR="00C1553A">
        <w:rPr>
          <w:lang w:val="en-GB"/>
        </w:rPr>
        <w:t>similarly</w:t>
      </w:r>
      <w:r w:rsidR="009B74D8">
        <w:rPr>
          <w:lang w:val="en-GB"/>
        </w:rPr>
        <w:t xml:space="preserve"> to </w:t>
      </w:r>
      <w:r w:rsidR="00C1553A">
        <w:rPr>
          <w:lang w:val="en-GB"/>
        </w:rPr>
        <w:t xml:space="preserve">a </w:t>
      </w:r>
      <w:r w:rsidR="009B74D8">
        <w:rPr>
          <w:lang w:val="en-GB"/>
        </w:rPr>
        <w:t>W</w:t>
      </w:r>
      <w:r w:rsidR="009B74D8" w:rsidRPr="00C27440">
        <w:rPr>
          <w:lang w:val="en-GB"/>
        </w:rPr>
        <w:t>ö</w:t>
      </w:r>
      <w:r w:rsidR="009B74D8">
        <w:rPr>
          <w:lang w:val="en-GB"/>
        </w:rPr>
        <w:t>hler curve</w:t>
      </w:r>
      <w:r w:rsidR="00C1553A">
        <w:rPr>
          <w:lang w:val="en-GB"/>
        </w:rPr>
        <w:t xml:space="preserve"> with three quasi-parallel lines representing a 10 %, 50 %</w:t>
      </w:r>
      <w:r w:rsidR="009B74D8">
        <w:rPr>
          <w:lang w:val="en-GB"/>
        </w:rPr>
        <w:t>,</w:t>
      </w:r>
      <w:r w:rsidR="00C1553A">
        <w:rPr>
          <w:lang w:val="en-GB"/>
        </w:rPr>
        <w:t xml:space="preserve"> and 90 % </w:t>
      </w:r>
      <w:r w:rsidR="00BD7EF7">
        <w:rPr>
          <w:lang w:val="en-GB"/>
        </w:rPr>
        <w:t>probability</w:t>
      </w:r>
      <w:r w:rsidR="00C1553A">
        <w:rPr>
          <w:lang w:val="en-GB"/>
        </w:rPr>
        <w:t xml:space="preserve"> of failure (as shown in </w:t>
      </w:r>
      <w:r w:rsidR="00D72439" w:rsidRPr="00D72439">
        <w:rPr>
          <w:lang w:val="en-GB"/>
        </w:rPr>
        <w:t xml:space="preserve">figure </w:t>
      </w:r>
      <w:r w:rsidR="00156216">
        <w:rPr>
          <w:lang w:val="en-GB"/>
        </w:rPr>
        <w:t>22</w:t>
      </w:r>
      <w:r w:rsidR="00C1553A">
        <w:rPr>
          <w:lang w:val="en-GB"/>
        </w:rPr>
        <w:t>).</w:t>
      </w:r>
      <w:r w:rsidR="009B74D8">
        <w:rPr>
          <w:lang w:val="en-GB"/>
        </w:rPr>
        <w:t xml:space="preserve"> </w:t>
      </w:r>
      <w:r w:rsidR="00C1553A">
        <w:rPr>
          <w:lang w:val="en-GB"/>
        </w:rPr>
        <w:t>The placement of the lines is determined by the statistical distribution of specimens and their points of failure and follows a Gaussian distribution</w:t>
      </w:r>
      <w:r w:rsidR="00D72439">
        <w:rPr>
          <w:lang w:val="en-GB"/>
        </w:rPr>
        <w:t xml:space="preserve">. </w:t>
      </w:r>
      <w:r w:rsidR="00BD7EF7">
        <w:rPr>
          <w:lang w:val="en-GB"/>
        </w:rPr>
        <w:t xml:space="preserve">Due to time constraints, not enough specimens were tested at each load level </w:t>
      </w:r>
      <w:r w:rsidR="00F4387A">
        <w:rPr>
          <w:lang w:val="en-GB"/>
        </w:rPr>
        <w:t xml:space="preserve">be able </w:t>
      </w:r>
      <w:r w:rsidR="00BD7EF7">
        <w:rPr>
          <w:lang w:val="en-GB"/>
        </w:rPr>
        <w:t>to pr</w:t>
      </w:r>
      <w:r w:rsidR="00403322">
        <w:rPr>
          <w:lang w:val="en-GB"/>
        </w:rPr>
        <w:t>oduce such a diagram</w:t>
      </w:r>
      <w:r w:rsidR="00BD7EF7">
        <w:rPr>
          <w:lang w:val="en-GB"/>
        </w:rPr>
        <w:t xml:space="preserve">. This </w:t>
      </w:r>
      <w:r w:rsidR="00F4387A">
        <w:rPr>
          <w:lang w:val="en-GB"/>
        </w:rPr>
        <w:t>statistical uncertainty is one of the main reasons why components are designed with a certain safety factor S</w:t>
      </w:r>
      <w:r w:rsidR="00156216">
        <w:rPr>
          <w:lang w:val="en-GB"/>
        </w:rPr>
        <w:t>. This</w:t>
      </w:r>
      <w:r w:rsidR="00F4387A">
        <w:rPr>
          <w:lang w:val="en-GB"/>
        </w:rPr>
        <w:t xml:space="preserve"> makes it difficult to make maximum use of the lightweight potential of materials such as SFRPs.</w:t>
      </w:r>
    </w:p>
    <w:p w14:paraId="24EE5267" w14:textId="21346AF2" w:rsidR="00615095" w:rsidRDefault="00615095" w:rsidP="00615095">
      <w:pPr>
        <w:pStyle w:val="Heading3"/>
        <w:numPr>
          <w:ilvl w:val="2"/>
          <w:numId w:val="15"/>
        </w:numPr>
        <w:rPr>
          <w:lang w:val="en-GB"/>
        </w:rPr>
      </w:pPr>
      <w:r>
        <w:rPr>
          <w:lang w:val="en-GB"/>
        </w:rPr>
        <w:t>Analysis of Temperature and Viscoelastic Behaviour</w:t>
      </w:r>
    </w:p>
    <w:p w14:paraId="4DE126BA" w14:textId="7DC095DB" w:rsidR="0086709E" w:rsidRDefault="00ED2D0E" w:rsidP="0086709E">
      <w:pPr>
        <w:rPr>
          <w:lang w:val="en-GB"/>
        </w:rPr>
      </w:pPr>
      <w:r w:rsidRPr="00C27440">
        <w:rPr>
          <w:lang w:val="en-GB"/>
        </w:rPr>
        <w:t>A sense of how the mechanical properties correlate with the testing conditions can be gained by looking at the measured average over the course of a test</w:t>
      </w:r>
      <w:r w:rsidR="00156216">
        <w:rPr>
          <w:lang w:val="en-GB"/>
        </w:rPr>
        <w:t xml:space="preserve">. </w:t>
      </w:r>
      <w:r w:rsidR="00D72439">
        <w:rPr>
          <w:lang w:val="en-GB"/>
        </w:rPr>
        <w:t>As seen in the Wöhler curves,</w:t>
      </w:r>
      <w:r w:rsidR="004C39AB">
        <w:rPr>
          <w:lang w:val="en-GB"/>
        </w:rPr>
        <w:t xml:space="preserve"> the 15 Hz specimens withstand the most load cycles and the 2 Hz specimens the fewest at a given maximum </w:t>
      </w:r>
      <w:r w:rsidR="00D72439">
        <w:rPr>
          <w:lang w:val="en-GB"/>
        </w:rPr>
        <w:t>stress, indicating a higher rate of fatigue per load cycle</w:t>
      </w:r>
      <w:r w:rsidR="0086709E">
        <w:rPr>
          <w:lang w:val="en-GB"/>
        </w:rPr>
        <w:t>, despite the higher frequency tests reaching higher temperatures</w:t>
      </w:r>
      <w:r w:rsidR="00802917">
        <w:rPr>
          <w:lang w:val="en-GB"/>
        </w:rPr>
        <w:t>. Figures</w:t>
      </w:r>
      <w:r w:rsidR="0086709E" w:rsidRPr="00913E44">
        <w:rPr>
          <w:b/>
          <w:bCs/>
          <w:lang w:val="en-GB"/>
        </w:rPr>
        <w:t xml:space="preserve"> </w:t>
      </w:r>
      <w:r w:rsidR="00156216">
        <w:rPr>
          <w:lang w:val="en-GB"/>
        </w:rPr>
        <w:t>23</w:t>
      </w:r>
      <w:r w:rsidR="0086709E">
        <w:rPr>
          <w:lang w:val="en-GB"/>
        </w:rPr>
        <w:t xml:space="preserve"> and </w:t>
      </w:r>
      <w:r w:rsidR="00156216">
        <w:rPr>
          <w:lang w:val="en-GB"/>
        </w:rPr>
        <w:t>24</w:t>
      </w:r>
      <w:r w:rsidR="0086709E">
        <w:rPr>
          <w:lang w:val="en-GB"/>
        </w:rPr>
        <w:t xml:space="preserve"> show the relationship between the average and maximum temperature and maximum force of a test. </w:t>
      </w:r>
      <w:r w:rsidR="00DE53DD">
        <w:rPr>
          <w:lang w:val="en-GB"/>
        </w:rPr>
        <w:t>The</w:t>
      </w:r>
      <w:r w:rsidR="0086709E">
        <w:rPr>
          <w:lang w:val="en-GB"/>
        </w:rPr>
        <w:t xml:space="preserve"> average </w:t>
      </w:r>
      <w:r w:rsidR="00DE53DD">
        <w:rPr>
          <w:lang w:val="en-GB"/>
        </w:rPr>
        <w:t>and</w:t>
      </w:r>
      <w:r w:rsidR="0086709E">
        <w:rPr>
          <w:lang w:val="en-GB"/>
        </w:rPr>
        <w:t xml:space="preserve"> maximum temperature (= temperature at failure) correlate with both the maximum force and the test frequency. </w:t>
      </w:r>
      <w:r w:rsidR="00802917">
        <w:rPr>
          <w:lang w:val="en-GB"/>
        </w:rPr>
        <w:t>The specimens are able to withstand more load cycles at the higher frequencies tested</w:t>
      </w:r>
      <w:r w:rsidR="0086709E">
        <w:rPr>
          <w:lang w:val="en-GB"/>
        </w:rPr>
        <w:t xml:space="preserve">, despite the higher temperature </w:t>
      </w:r>
      <w:r w:rsidR="0086709E">
        <w:rPr>
          <w:lang w:val="en-GB"/>
        </w:rPr>
        <w:lastRenderedPageBreak/>
        <w:t>experienced by the material</w:t>
      </w:r>
      <w:r w:rsidR="00773F31">
        <w:rPr>
          <w:lang w:val="en-GB"/>
        </w:rPr>
        <w:t xml:space="preserve">. </w:t>
      </w:r>
      <w:r w:rsidR="0086709E">
        <w:rPr>
          <w:lang w:val="en-GB"/>
        </w:rPr>
        <w:t xml:space="preserve">The influence of the increased temperature cannot </w:t>
      </w:r>
      <w:r w:rsidR="00773F31">
        <w:rPr>
          <w:lang w:val="en-GB"/>
        </w:rPr>
        <w:t>easily</w:t>
      </w:r>
      <w:r w:rsidR="0086709E">
        <w:rPr>
          <w:lang w:val="en-GB"/>
        </w:rPr>
        <w:t xml:space="preserve"> be gauged </w:t>
      </w:r>
      <w:r w:rsidR="00773F31">
        <w:rPr>
          <w:lang w:val="en-GB"/>
        </w:rPr>
        <w:t xml:space="preserve">because it is </w:t>
      </w:r>
      <w:commentRangeStart w:id="144"/>
      <w:r w:rsidR="00773F31">
        <w:rPr>
          <w:lang w:val="en-GB"/>
        </w:rPr>
        <w:t>counteracted by the</w:t>
      </w:r>
      <w:r w:rsidR="0086709E">
        <w:rPr>
          <w:lang w:val="en-GB"/>
        </w:rPr>
        <w:t xml:space="preserve"> </w:t>
      </w:r>
      <w:r w:rsidR="005C1465">
        <w:rPr>
          <w:lang w:val="en-GB"/>
        </w:rPr>
        <w:t>more elastic</w:t>
      </w:r>
      <w:r w:rsidR="00B53826">
        <w:rPr>
          <w:lang w:val="en-GB"/>
        </w:rPr>
        <w:t xml:space="preserve"> </w:t>
      </w:r>
      <w:r w:rsidR="0086709E">
        <w:rPr>
          <w:lang w:val="en-GB"/>
        </w:rPr>
        <w:t xml:space="preserve">behaviour </w:t>
      </w:r>
      <w:commentRangeEnd w:id="144"/>
      <w:r w:rsidR="00BE3A4B">
        <w:rPr>
          <w:rStyle w:val="CommentReference"/>
        </w:rPr>
        <w:commentReference w:id="144"/>
      </w:r>
      <w:r w:rsidR="00773F31">
        <w:rPr>
          <w:lang w:val="en-GB"/>
        </w:rPr>
        <w:t>displayed by the material at</w:t>
      </w:r>
      <w:r w:rsidR="0086709E">
        <w:rPr>
          <w:lang w:val="en-GB"/>
        </w:rPr>
        <w:t xml:space="preserve"> </w:t>
      </w:r>
      <w:r w:rsidR="005C1465">
        <w:rPr>
          <w:lang w:val="en-GB"/>
        </w:rPr>
        <w:t>higher</w:t>
      </w:r>
      <w:r w:rsidR="0086709E">
        <w:rPr>
          <w:lang w:val="en-GB"/>
        </w:rPr>
        <w:t xml:space="preserve"> test frequencies.</w:t>
      </w:r>
    </w:p>
    <w:p w14:paraId="0CE84F7B" w14:textId="79B8F921" w:rsidR="00D72439" w:rsidRDefault="00014588" w:rsidP="00AF0877">
      <w:pPr>
        <w:rPr>
          <w:lang w:val="en-GB"/>
        </w:rPr>
      </w:pPr>
      <w:r>
        <w:rPr>
          <w:lang w:val="en-GB"/>
        </w:rPr>
        <w:t xml:space="preserve">During each load cycle, a certain amount of energy is transferred into the specimen. A large percentage of this energy is stored elastically. The rest of the energy goes into </w:t>
      </w:r>
      <w:r w:rsidR="00913E44">
        <w:rPr>
          <w:lang w:val="en-GB"/>
        </w:rPr>
        <w:t>material damage, plastic deformation,</w:t>
      </w:r>
      <w:r>
        <w:rPr>
          <w:lang w:val="en-GB"/>
        </w:rPr>
        <w:t xml:space="preserve"> or is converted to heat energy. </w:t>
      </w:r>
      <w:r w:rsidR="00DE53DD">
        <w:rPr>
          <w:lang w:val="en-GB"/>
        </w:rPr>
        <w:t xml:space="preserve">The energy stored and the energy dissipated can be shown using a hysteresis loop, shown in figure </w:t>
      </w:r>
      <w:r w:rsidR="00156216">
        <w:rPr>
          <w:lang w:val="en-GB"/>
        </w:rPr>
        <w:t>25.</w:t>
      </w:r>
    </w:p>
    <w:p w14:paraId="1F387F32" w14:textId="289DC2DD" w:rsidR="00DA15AA" w:rsidRDefault="00156216" w:rsidP="00AF0877">
      <w:pPr>
        <w:rPr>
          <w:lang w:val="en-GB"/>
        </w:rPr>
      </w:pPr>
      <w:r>
        <w:rPr>
          <w:lang w:val="en-GB"/>
        </w:rPr>
        <w:t>Figures 26 and 27</w:t>
      </w:r>
      <w:r w:rsidR="00261137">
        <w:rPr>
          <w:lang w:val="en-GB"/>
        </w:rPr>
        <w:t xml:space="preserve"> </w:t>
      </w:r>
      <w:r w:rsidR="00E54923">
        <w:rPr>
          <w:lang w:val="en-GB"/>
        </w:rPr>
        <w:t>show the average and maximum temperatures plotted over the ratio stored</w:t>
      </w:r>
      <w:r w:rsidR="00DE53DD">
        <w:rPr>
          <w:lang w:val="en-GB"/>
        </w:rPr>
        <w:t xml:space="preserve"> to</w:t>
      </w:r>
      <w:r w:rsidR="00E54923">
        <w:rPr>
          <w:lang w:val="en-GB"/>
        </w:rPr>
        <w:t xml:space="preserve"> dissipated energy</w:t>
      </w:r>
      <w:r w:rsidR="006F151C">
        <w:rPr>
          <w:lang w:val="en-GB"/>
        </w:rPr>
        <w:t xml:space="preserve"> per cycle</w:t>
      </w:r>
      <w:r w:rsidR="00E54923">
        <w:rPr>
          <w:lang w:val="en-GB"/>
        </w:rPr>
        <w:t>.</w:t>
      </w:r>
      <w:r w:rsidR="00E52606">
        <w:rPr>
          <w:lang w:val="en-GB"/>
        </w:rPr>
        <w:t xml:space="preserve"> The ratio of stored to dissipated energy is significantly higher at 15 Hz </w:t>
      </w:r>
      <w:r w:rsidR="008B7A43">
        <w:rPr>
          <w:lang w:val="en-GB"/>
        </w:rPr>
        <w:t>at</w:t>
      </w:r>
      <w:r w:rsidR="00E52606">
        <w:rPr>
          <w:lang w:val="en-GB"/>
        </w:rPr>
        <w:t xml:space="preserve"> the same specimen temperature. This alludes to a more elastic, less viscous material behaviour at the higher frequencies tested</w:t>
      </w:r>
      <w:r w:rsidR="00DE53DD">
        <w:rPr>
          <w:lang w:val="en-GB"/>
        </w:rPr>
        <w:t xml:space="preserve"> (= </w:t>
      </w:r>
      <w:r w:rsidR="008B7A43">
        <w:rPr>
          <w:lang w:val="en-GB"/>
        </w:rPr>
        <w:t>smaller are</w:t>
      </w:r>
      <w:r w:rsidR="00DA15AA">
        <w:rPr>
          <w:lang w:val="en-GB"/>
        </w:rPr>
        <w:t>a</w:t>
      </w:r>
      <w:r w:rsidR="008B7A43">
        <w:rPr>
          <w:lang w:val="en-GB"/>
        </w:rPr>
        <w:t xml:space="preserve"> inside the hysteresis</w:t>
      </w:r>
      <w:r w:rsidR="00DE53DD">
        <w:rPr>
          <w:lang w:val="en-GB"/>
        </w:rPr>
        <w:t xml:space="preserve"> loop)</w:t>
      </w:r>
      <w:r w:rsidR="0086709E">
        <w:rPr>
          <w:lang w:val="en-GB"/>
        </w:rPr>
        <w:t xml:space="preserve">. </w:t>
      </w:r>
      <w:r w:rsidR="00DA15AA">
        <w:rPr>
          <w:lang w:val="en-GB"/>
        </w:rPr>
        <w:t>The</w:t>
      </w:r>
      <w:r w:rsidR="00E37EDB">
        <w:rPr>
          <w:lang w:val="en-GB"/>
        </w:rPr>
        <w:t xml:space="preserve"> increase in temperature is caused by the fact that although a smaller proportion of the energy supplied to the specimen is converted to heat for each </w:t>
      </w:r>
      <w:r w:rsidR="00DE53DD">
        <w:rPr>
          <w:lang w:val="en-GB"/>
        </w:rPr>
        <w:t>load cycle</w:t>
      </w:r>
      <w:r w:rsidR="00E37EDB">
        <w:rPr>
          <w:lang w:val="en-GB"/>
        </w:rPr>
        <w:t>, the energy supplied per second is higher, leading to a higher temperature at which thermal equilibrium is reached</w:t>
      </w:r>
      <w:r w:rsidR="00DE53DD">
        <w:rPr>
          <w:lang w:val="en-GB"/>
        </w:rPr>
        <w:t>.</w:t>
      </w:r>
      <w:r w:rsidR="00773F31">
        <w:rPr>
          <w:lang w:val="en-GB"/>
        </w:rPr>
        <w:t xml:space="preserve"> To compare, all three formulas for estimating temperature increase during testing (</w:t>
      </w:r>
      <w:r>
        <w:rPr>
          <w:lang w:val="en-GB"/>
        </w:rPr>
        <w:t xml:space="preserve">introduced in section 4) </w:t>
      </w:r>
      <w:r w:rsidR="005C1465">
        <w:rPr>
          <w:lang w:val="en-GB"/>
        </w:rPr>
        <w:t>regard the frequency as very influential</w:t>
      </w:r>
      <w:r w:rsidR="00773F31">
        <w:rPr>
          <w:lang w:val="en-GB"/>
        </w:rPr>
        <w:t>.</w:t>
      </w:r>
    </w:p>
    <w:p w14:paraId="6AFF4D6E" w14:textId="470A1E1D" w:rsidR="000B21BE" w:rsidRDefault="008B7A43" w:rsidP="00AF0877">
      <w:pPr>
        <w:rPr>
          <w:lang w:val="en-GB"/>
        </w:rPr>
      </w:pPr>
      <w:r>
        <w:rPr>
          <w:lang w:val="en-GB"/>
        </w:rPr>
        <w:t>As of a certain threshold, t</w:t>
      </w:r>
      <w:r w:rsidR="00E52606">
        <w:rPr>
          <w:lang w:val="en-GB"/>
        </w:rPr>
        <w:t xml:space="preserve">he temperature </w:t>
      </w:r>
      <w:r w:rsidR="00DE53DD">
        <w:rPr>
          <w:lang w:val="en-GB"/>
        </w:rPr>
        <w:t xml:space="preserve">increase </w:t>
      </w:r>
      <w:r>
        <w:rPr>
          <w:lang w:val="en-GB"/>
        </w:rPr>
        <w:t>would be high enough t</w:t>
      </w:r>
      <w:r w:rsidR="00773F31">
        <w:rPr>
          <w:lang w:val="en-GB"/>
        </w:rPr>
        <w:t xml:space="preserve">o </w:t>
      </w:r>
      <w:r w:rsidR="000F5AAB">
        <w:rPr>
          <w:lang w:val="en-GB"/>
        </w:rPr>
        <w:t xml:space="preserve">significantly affect the viscoelastic behaviour and </w:t>
      </w:r>
      <w:r w:rsidR="00773F31">
        <w:rPr>
          <w:lang w:val="en-GB"/>
        </w:rPr>
        <w:t xml:space="preserve">cause thermal fracture instead of failure due to mechanical fatigue, </w:t>
      </w:r>
      <w:r w:rsidR="000F5AAB">
        <w:rPr>
          <w:lang w:val="en-GB"/>
        </w:rPr>
        <w:t>thereby also decreasing the number of load cycles needed until failure.</w:t>
      </w:r>
      <w:r>
        <w:rPr>
          <w:lang w:val="en-GB"/>
        </w:rPr>
        <w:t xml:space="preserve"> </w:t>
      </w:r>
      <w:r w:rsidR="00773F31">
        <w:rPr>
          <w:lang w:val="en-GB"/>
        </w:rPr>
        <w:t>The</w:t>
      </w:r>
      <w:r w:rsidR="00802917">
        <w:rPr>
          <w:lang w:val="en-GB"/>
        </w:rPr>
        <w:t xml:space="preserve"> Wöhler curves </w:t>
      </w:r>
      <w:r w:rsidR="000F5AAB">
        <w:rPr>
          <w:lang w:val="en-GB"/>
        </w:rPr>
        <w:t xml:space="preserve">(especially </w:t>
      </w:r>
      <w:r w:rsidR="00802917">
        <w:rPr>
          <w:lang w:val="en-GB"/>
        </w:rPr>
        <w:t>for the 0° specimens</w:t>
      </w:r>
      <w:r w:rsidR="000F5AAB">
        <w:rPr>
          <w:lang w:val="en-GB"/>
        </w:rPr>
        <w:t>)</w:t>
      </w:r>
      <w:r w:rsidR="00773F31">
        <w:rPr>
          <w:lang w:val="en-GB"/>
        </w:rPr>
        <w:t xml:space="preserve"> show that</w:t>
      </w:r>
      <w:r w:rsidR="00802917">
        <w:rPr>
          <w:lang w:val="en-GB"/>
        </w:rPr>
        <w:t xml:space="preserve"> </w:t>
      </w:r>
      <w:r w:rsidR="00773F31">
        <w:rPr>
          <w:lang w:val="en-GB"/>
        </w:rPr>
        <w:t>the gap between the 15 Hz and other specimens narrows the higher the maximum stress</w:t>
      </w:r>
      <w:r w:rsidR="00D035C2">
        <w:rPr>
          <w:lang w:val="en-GB"/>
        </w:rPr>
        <w:t>, because the average and maximum temperatures experienced during these tests are significantly higher</w:t>
      </w:r>
      <w:r w:rsidR="00040C5E">
        <w:rPr>
          <w:lang w:val="en-GB"/>
        </w:rPr>
        <w:t xml:space="preserve"> and the viscoelastic behaviour </w:t>
      </w:r>
      <w:r w:rsidR="000F5AAB">
        <w:rPr>
          <w:lang w:val="en-GB"/>
        </w:rPr>
        <w:t xml:space="preserve">is </w:t>
      </w:r>
      <w:r w:rsidR="00040C5E">
        <w:rPr>
          <w:lang w:val="en-GB"/>
        </w:rPr>
        <w:t>therefore more viscous.</w:t>
      </w:r>
    </w:p>
    <w:p w14:paraId="6F2D4675" w14:textId="56E73B1C" w:rsidR="00615095" w:rsidRDefault="00615095" w:rsidP="00615095">
      <w:pPr>
        <w:pStyle w:val="Heading3"/>
        <w:numPr>
          <w:ilvl w:val="2"/>
          <w:numId w:val="15"/>
        </w:numPr>
        <w:rPr>
          <w:lang w:val="en-GB"/>
        </w:rPr>
      </w:pPr>
      <w:r>
        <w:rPr>
          <w:lang w:val="en-GB"/>
        </w:rPr>
        <w:t>Analysis of Strain</w:t>
      </w:r>
    </w:p>
    <w:p w14:paraId="355102B7" w14:textId="79C17C76" w:rsidR="00D811D2" w:rsidRDefault="00EE52EA" w:rsidP="00AF0877">
      <w:pPr>
        <w:rPr>
          <w:lang w:val="en-GB"/>
        </w:rPr>
      </w:pPr>
      <w:r>
        <w:rPr>
          <w:lang w:val="en-GB"/>
        </w:rPr>
        <w:t xml:space="preserve">The analysis of the strain data shows </w:t>
      </w:r>
      <w:r w:rsidR="00B6420D">
        <w:rPr>
          <w:lang w:val="en-GB"/>
        </w:rPr>
        <w:t>a</w:t>
      </w:r>
      <w:r>
        <w:rPr>
          <w:lang w:val="en-GB"/>
        </w:rPr>
        <w:t xml:space="preserve"> relationship between the maximum </w:t>
      </w:r>
      <w:r w:rsidR="00C76F9A">
        <w:rPr>
          <w:lang w:val="en-GB"/>
        </w:rPr>
        <w:t>stress</w:t>
      </w:r>
      <w:r>
        <w:rPr>
          <w:lang w:val="en-GB"/>
        </w:rPr>
        <w:t xml:space="preserve"> and strain</w:t>
      </w:r>
      <w:r w:rsidR="00AD7997">
        <w:rPr>
          <w:lang w:val="en-GB"/>
        </w:rPr>
        <w:t>-</w:t>
      </w:r>
      <w:r>
        <w:rPr>
          <w:lang w:val="en-GB"/>
        </w:rPr>
        <w:t>at</w:t>
      </w:r>
      <w:r w:rsidR="00AD7997">
        <w:rPr>
          <w:lang w:val="en-GB"/>
        </w:rPr>
        <w:t>-</w:t>
      </w:r>
      <w:r>
        <w:rPr>
          <w:lang w:val="en-GB"/>
        </w:rPr>
        <w:t xml:space="preserve">failure. </w:t>
      </w:r>
      <w:r w:rsidR="00C76F9A" w:rsidRPr="00C76F9A">
        <w:rPr>
          <w:lang w:val="en-GB"/>
        </w:rPr>
        <w:t>Figures</w:t>
      </w:r>
      <w:r>
        <w:rPr>
          <w:lang w:val="en-GB"/>
        </w:rPr>
        <w:t xml:space="preserve"> </w:t>
      </w:r>
      <w:r w:rsidR="00156216">
        <w:rPr>
          <w:lang w:val="en-GB"/>
        </w:rPr>
        <w:t>28</w:t>
      </w:r>
      <w:r>
        <w:rPr>
          <w:lang w:val="en-GB"/>
        </w:rPr>
        <w:t xml:space="preserve"> and </w:t>
      </w:r>
      <w:r w:rsidR="00156216">
        <w:rPr>
          <w:lang w:val="en-GB"/>
        </w:rPr>
        <w:t>29</w:t>
      </w:r>
      <w:r>
        <w:rPr>
          <w:lang w:val="en-GB"/>
        </w:rPr>
        <w:t xml:space="preserve"> show the maximum strain (at </w:t>
      </w:r>
      <w:r w:rsidR="00AA258E">
        <w:rPr>
          <w:lang w:val="en-GB"/>
        </w:rPr>
        <w:t>failure)</w:t>
      </w:r>
      <w:r w:rsidR="00EB6B48">
        <w:rPr>
          <w:lang w:val="en-GB"/>
        </w:rPr>
        <w:t>, averaged out for all specimens of each force/frequency combination</w:t>
      </w:r>
      <w:r w:rsidR="00C76F9A">
        <w:rPr>
          <w:lang w:val="en-GB"/>
        </w:rPr>
        <w:t>, respectively for 0° and 90° specimens</w:t>
      </w:r>
      <w:r w:rsidR="00EB6B48">
        <w:rPr>
          <w:lang w:val="en-GB"/>
        </w:rPr>
        <w:t xml:space="preserve">. </w:t>
      </w:r>
      <w:r w:rsidR="00D811D2">
        <w:rPr>
          <w:lang w:val="en-GB"/>
        </w:rPr>
        <w:t>Although the data for the 90° specimens scatter more, a linear relationship between the maximum force and the strain</w:t>
      </w:r>
      <w:r w:rsidR="00AD7997">
        <w:rPr>
          <w:lang w:val="en-GB"/>
        </w:rPr>
        <w:t>-</w:t>
      </w:r>
      <w:r w:rsidR="00D811D2">
        <w:rPr>
          <w:lang w:val="en-GB"/>
        </w:rPr>
        <w:t>at</w:t>
      </w:r>
      <w:r w:rsidR="00AD7997">
        <w:rPr>
          <w:lang w:val="en-GB"/>
        </w:rPr>
        <w:t>-</w:t>
      </w:r>
      <w:r w:rsidR="00D811D2">
        <w:rPr>
          <w:lang w:val="en-GB"/>
        </w:rPr>
        <w:t>failure is visible.</w:t>
      </w:r>
    </w:p>
    <w:p w14:paraId="30DD1502" w14:textId="17F3BF6F" w:rsidR="00594901" w:rsidRDefault="00D811D2" w:rsidP="00AF0877">
      <w:pPr>
        <w:rPr>
          <w:lang w:val="en-GB"/>
        </w:rPr>
      </w:pPr>
      <w:r>
        <w:rPr>
          <w:lang w:val="en-GB"/>
        </w:rPr>
        <w:t xml:space="preserve">Furthermore, the data points of all three </w:t>
      </w:r>
      <w:r w:rsidR="00AA258E">
        <w:rPr>
          <w:lang w:val="en-GB"/>
        </w:rPr>
        <w:t xml:space="preserve">investigated </w:t>
      </w:r>
      <w:r>
        <w:rPr>
          <w:lang w:val="en-GB"/>
        </w:rPr>
        <w:t xml:space="preserve">frequencies </w:t>
      </w:r>
      <w:r w:rsidR="007F5615">
        <w:rPr>
          <w:lang w:val="en-GB"/>
        </w:rPr>
        <w:t>overlap</w:t>
      </w:r>
      <w:r>
        <w:rPr>
          <w:lang w:val="en-GB"/>
        </w:rPr>
        <w:t>. This suggests that the strain</w:t>
      </w:r>
      <w:r w:rsidR="00AA258E">
        <w:rPr>
          <w:lang w:val="en-GB"/>
        </w:rPr>
        <w:t>-at-</w:t>
      </w:r>
      <w:r>
        <w:rPr>
          <w:lang w:val="en-GB"/>
        </w:rPr>
        <w:t>failure is not dependent on the frequency tested</w:t>
      </w:r>
      <w:r w:rsidR="0001747D">
        <w:rPr>
          <w:lang w:val="en-GB"/>
        </w:rPr>
        <w:t xml:space="preserve">. Given the fact that the minimum </w:t>
      </w:r>
      <w:r w:rsidR="00156216">
        <w:rPr>
          <w:lang w:val="en-GB"/>
        </w:rPr>
        <w:t>stress</w:t>
      </w:r>
      <w:r w:rsidR="0001747D">
        <w:rPr>
          <w:lang w:val="en-GB"/>
        </w:rPr>
        <w:t xml:space="preserve"> </w:t>
      </w:r>
      <w:r w:rsidR="0001747D">
        <w:rPr>
          <w:lang w:val="en-GB"/>
        </w:rPr>
        <w:lastRenderedPageBreak/>
        <w:t xml:space="preserve">applied for each test was kept constant at </w:t>
      </w:r>
      <w:r w:rsidR="00156216">
        <w:rPr>
          <w:lang w:val="en-GB"/>
        </w:rPr>
        <w:t>2 MPa</w:t>
      </w:r>
      <w:r w:rsidR="0001747D">
        <w:rPr>
          <w:lang w:val="en-GB"/>
        </w:rPr>
        <w:t>, the strain</w:t>
      </w:r>
      <w:r w:rsidR="00AA258E">
        <w:rPr>
          <w:lang w:val="en-GB"/>
        </w:rPr>
        <w:t>-</w:t>
      </w:r>
      <w:r w:rsidR="0001747D">
        <w:rPr>
          <w:lang w:val="en-GB"/>
        </w:rPr>
        <w:t>at</w:t>
      </w:r>
      <w:r w:rsidR="00AA258E">
        <w:rPr>
          <w:lang w:val="en-GB"/>
        </w:rPr>
        <w:t>-</w:t>
      </w:r>
      <w:r w:rsidR="0001747D">
        <w:rPr>
          <w:lang w:val="en-GB"/>
        </w:rPr>
        <w:t xml:space="preserve">failure can be defined as a function of the maximum </w:t>
      </w:r>
      <w:r w:rsidR="00230EB2">
        <w:rPr>
          <w:lang w:val="en-GB"/>
        </w:rPr>
        <w:t>stress</w:t>
      </w:r>
      <w:r w:rsidR="0001747D">
        <w:rPr>
          <w:lang w:val="en-GB"/>
        </w:rPr>
        <w:t xml:space="preserve"> </w:t>
      </w:r>
      <w:r w:rsidR="007F5615">
        <w:rPr>
          <w:lang w:val="en-GB"/>
        </w:rPr>
        <w:t>in each fatigue test</w:t>
      </w:r>
      <w:r w:rsidR="0001747D">
        <w:rPr>
          <w:lang w:val="en-GB"/>
        </w:rPr>
        <w:t>.</w:t>
      </w:r>
    </w:p>
    <w:p w14:paraId="05AD9B38" w14:textId="0FC6C4DA" w:rsidR="007F5615" w:rsidRDefault="007F5615" w:rsidP="00AF0877">
      <w:pPr>
        <w:rPr>
          <w:lang w:val="en-GB"/>
        </w:rPr>
      </w:pPr>
      <w:r>
        <w:rPr>
          <w:lang w:val="en-GB"/>
        </w:rPr>
        <w:t xml:space="preserve">The </w:t>
      </w:r>
      <w:r w:rsidR="007D596D">
        <w:rPr>
          <w:lang w:val="en-GB"/>
        </w:rPr>
        <w:t xml:space="preserve">idea of </w:t>
      </w:r>
      <w:r w:rsidR="00697AB3">
        <w:rPr>
          <w:lang w:val="en-GB"/>
        </w:rPr>
        <w:t>a strain</w:t>
      </w:r>
      <w:r w:rsidR="00AD7997">
        <w:rPr>
          <w:lang w:val="en-GB"/>
        </w:rPr>
        <w:t>-</w:t>
      </w:r>
      <w:r w:rsidR="00697AB3">
        <w:rPr>
          <w:lang w:val="en-GB"/>
        </w:rPr>
        <w:t>at</w:t>
      </w:r>
      <w:r w:rsidR="00AD7997">
        <w:rPr>
          <w:lang w:val="en-GB"/>
        </w:rPr>
        <w:t>-</w:t>
      </w:r>
      <w:r w:rsidR="00697AB3">
        <w:rPr>
          <w:lang w:val="en-GB"/>
        </w:rPr>
        <w:t xml:space="preserve">failure is </w:t>
      </w:r>
      <w:r w:rsidR="00230EB2">
        <w:rPr>
          <w:lang w:val="en-GB"/>
        </w:rPr>
        <w:t>related</w:t>
      </w:r>
      <w:r w:rsidR="00697AB3">
        <w:rPr>
          <w:lang w:val="en-GB"/>
        </w:rPr>
        <w:t xml:space="preserve"> to the concept of critical strain. Each plastic material has a critical strain level</w:t>
      </w:r>
      <w:r w:rsidR="00697AB3" w:rsidRPr="00230EB2">
        <w:rPr>
          <w:iCs/>
          <w:lang w:val="en-GB"/>
        </w:rPr>
        <w:t xml:space="preserve"> </w:t>
      </w:r>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crit</m:t>
            </m:r>
          </m:sub>
        </m:sSub>
      </m:oMath>
      <w:r w:rsidR="00AA258E">
        <w:rPr>
          <w:lang w:val="en-GB"/>
        </w:rPr>
        <w:t>. I</w:t>
      </w:r>
      <w:r w:rsidR="00697AB3">
        <w:rPr>
          <w:lang w:val="en-GB"/>
        </w:rPr>
        <w:t xml:space="preserve">n the case of fibre reinforced plastics, the critical strain level is </w:t>
      </w:r>
      <w:r w:rsidR="00230EB2">
        <w:rPr>
          <w:lang w:val="en-GB"/>
        </w:rPr>
        <w:t>further</w:t>
      </w:r>
      <w:r w:rsidR="00AA258E">
        <w:rPr>
          <w:lang w:val="en-GB"/>
        </w:rPr>
        <w:t xml:space="preserve"> </w:t>
      </w:r>
      <w:r w:rsidR="00697AB3">
        <w:rPr>
          <w:lang w:val="en-GB"/>
        </w:rPr>
        <w:t>dependent on the fibre orientation. The criti</w:t>
      </w:r>
      <w:r w:rsidR="00C67250">
        <w:rPr>
          <w:lang w:val="en-GB"/>
        </w:rPr>
        <w:t xml:space="preserve">cal strain represents a border, below which a material will only experience reversible (elastic) deformations no matter how long the material is subjected to </w:t>
      </w:r>
      <w:r w:rsidR="00AA258E">
        <w:rPr>
          <w:lang w:val="en-GB"/>
        </w:rPr>
        <w:t>a</w:t>
      </w:r>
      <w:r w:rsidR="00C67250">
        <w:rPr>
          <w:lang w:val="en-GB"/>
        </w:rPr>
        <w:t xml:space="preserve"> load. If a material experiences strains in excess of the critical strain </w:t>
      </w:r>
      <w:r w:rsidR="00AA258E">
        <w:rPr>
          <w:lang w:val="en-GB"/>
        </w:rPr>
        <w:t>(</w:t>
      </w:r>
      <m:oMath>
        <m:r>
          <m:rPr>
            <m:sty m:val="p"/>
          </m:rPr>
          <w:rPr>
            <w:rFonts w:ascii="Cambria Math" w:hAnsi="Cambria Math"/>
            <w:lang w:val="en-GB"/>
          </w:rPr>
          <m:t>ε&gt;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crit</m:t>
            </m:r>
          </m:sub>
        </m:sSub>
        <m:r>
          <w:rPr>
            <w:rFonts w:ascii="Cambria Math" w:hAnsi="Cambria Math"/>
            <w:lang w:val="en-GB"/>
          </w:rPr>
          <m:t>)</m:t>
        </m:r>
        <m:r>
          <w:ins w:id="145" w:author="Tom Baker" w:date="2021-02-21T19:01:00Z">
            <w:rPr>
              <w:rFonts w:ascii="Cambria Math" w:hAnsi="Cambria Math"/>
              <w:lang w:val="en-GB"/>
            </w:rPr>
            <m:t>,</m:t>
          </w:ins>
        </m:r>
      </m:oMath>
      <w:r w:rsidR="00230EB2">
        <w:rPr>
          <w:iCs/>
          <w:lang w:val="en-GB"/>
        </w:rPr>
        <w:t xml:space="preserve"> </w:t>
      </w:r>
      <w:r w:rsidR="00C67250">
        <w:rPr>
          <w:lang w:val="en-GB"/>
        </w:rPr>
        <w:t>irreversible (plastic) deformations can occur.</w:t>
      </w:r>
      <w:r w:rsidR="00AC682D">
        <w:rPr>
          <w:lang w:val="en-GB"/>
        </w:rPr>
        <w:t xml:space="preserve"> </w:t>
      </w:r>
      <w:r w:rsidR="00550F8B">
        <w:rPr>
          <w:lang w:val="en-GB"/>
        </w:rPr>
        <w:t xml:space="preserve">Critical strains have been shown to be independent of the type of load (static, cyclical, uni- or multiaxial) as well as the temperature and other environmental influences. </w:t>
      </w:r>
      <w:r w:rsidR="00AC682D">
        <w:rPr>
          <w:lang w:val="en-GB"/>
        </w:rPr>
        <w:t xml:space="preserve">A graph depicting the critical strain line as well as the flow strain line is </w:t>
      </w:r>
      <w:r w:rsidR="00AA258E">
        <w:rPr>
          <w:lang w:val="en-GB"/>
        </w:rPr>
        <w:t>shown</w:t>
      </w:r>
      <w:r w:rsidR="00AC682D">
        <w:rPr>
          <w:lang w:val="en-GB"/>
        </w:rPr>
        <w:t xml:space="preserve"> i</w:t>
      </w:r>
      <w:r w:rsidR="00156216">
        <w:rPr>
          <w:lang w:val="en-GB"/>
        </w:rPr>
        <w:t>n figure 30</w:t>
      </w:r>
      <w:r w:rsidR="00AC682D">
        <w:rPr>
          <w:lang w:val="en-GB"/>
        </w:rPr>
        <w:t xml:space="preserve">. </w:t>
      </w:r>
      <w:r w:rsidR="00AA258E">
        <w:rPr>
          <w:lang w:val="en-GB"/>
        </w:rPr>
        <w:t xml:space="preserve">The flow strain line is </w:t>
      </w:r>
      <w:r w:rsidR="00550F8B">
        <w:rPr>
          <w:lang w:val="en-GB"/>
        </w:rPr>
        <w:t>based on the same concept as the critical strain line, except for the fact that it is dependent on the load conditions, time, temperature, and environmental influences.</w:t>
      </w:r>
      <w:r w:rsidR="00156216">
        <w:rPr>
          <w:lang w:val="en-GB"/>
        </w:rPr>
        <w:t xml:space="preserve"> Figure 31 </w:t>
      </w:r>
      <w:r w:rsidR="00DF37CC">
        <w:rPr>
          <w:lang w:val="en-GB"/>
        </w:rPr>
        <w:t xml:space="preserve">depicts the strain progression of a cyclically tested material </w:t>
      </w:r>
      <w:r w:rsidR="00223A6A">
        <w:rPr>
          <w:lang w:val="en-GB"/>
        </w:rPr>
        <w:t>compared to a statically tested material</w:t>
      </w:r>
      <w:r w:rsidR="00D47296">
        <w:rPr>
          <w:lang w:val="en-GB"/>
        </w:rPr>
        <w:t xml:space="preserve">. </w:t>
      </w:r>
      <w:r w:rsidR="00230EB2">
        <w:rPr>
          <w:lang w:val="en-GB"/>
        </w:rPr>
        <w:t>The critical strain is the same, but dynamically tested materials are likely to reach the critical strain more rapidly due to specimen heating</w:t>
      </w:r>
      <w:r w:rsidR="00596F45">
        <w:rPr>
          <w:lang w:val="en-GB"/>
        </w:rPr>
        <w:t xml:space="preserve"> [MHM+11].</w:t>
      </w:r>
    </w:p>
    <w:p w14:paraId="2C0E19F7" w14:textId="7CD90C9B" w:rsidR="00223A6A" w:rsidRDefault="0067708D" w:rsidP="00AF0877">
      <w:pPr>
        <w:rPr>
          <w:lang w:val="en-GB"/>
        </w:rPr>
      </w:pPr>
      <w:r>
        <w:rPr>
          <w:lang w:val="en-GB"/>
        </w:rPr>
        <w:t xml:space="preserve">During fatigue tests, mechanical properties such as strain or dynamic stiffness tend to follow a pattern </w:t>
      </w:r>
      <w:r w:rsidR="00803AF3">
        <w:rPr>
          <w:lang w:val="en-GB"/>
        </w:rPr>
        <w:t xml:space="preserve">similar </w:t>
      </w:r>
      <w:r>
        <w:rPr>
          <w:lang w:val="en-GB"/>
        </w:rPr>
        <w:t>to the creep progression seen in quasi</w:t>
      </w:r>
      <w:r w:rsidR="00803AF3">
        <w:rPr>
          <w:lang w:val="en-GB"/>
        </w:rPr>
        <w:t>-</w:t>
      </w:r>
      <w:r>
        <w:rPr>
          <w:lang w:val="en-GB"/>
        </w:rPr>
        <w:t>static tests.</w:t>
      </w:r>
      <w:r w:rsidR="00803AF3">
        <w:rPr>
          <w:lang w:val="en-GB"/>
        </w:rPr>
        <w:t xml:space="preserve"> </w:t>
      </w:r>
      <w:r w:rsidR="00B6420D">
        <w:rPr>
          <w:lang w:val="en-GB"/>
        </w:rPr>
        <w:t>In creep tests, three</w:t>
      </w:r>
      <w:r w:rsidR="004018B3">
        <w:rPr>
          <w:lang w:val="en-GB"/>
        </w:rPr>
        <w:t xml:space="preserve"> characteristic </w:t>
      </w:r>
      <w:r w:rsidR="000D1479">
        <w:rPr>
          <w:lang w:val="en-GB"/>
        </w:rPr>
        <w:t>stage</w:t>
      </w:r>
      <w:r w:rsidR="00B6420D">
        <w:rPr>
          <w:lang w:val="en-GB"/>
        </w:rPr>
        <w:t>s</w:t>
      </w:r>
      <w:r w:rsidR="004018B3">
        <w:rPr>
          <w:lang w:val="en-GB"/>
        </w:rPr>
        <w:t xml:space="preserve"> of </w:t>
      </w:r>
      <w:r w:rsidR="00DF37CC">
        <w:rPr>
          <w:lang w:val="en-GB"/>
        </w:rPr>
        <w:t>c</w:t>
      </w:r>
      <w:r w:rsidR="004018B3">
        <w:rPr>
          <w:lang w:val="en-GB"/>
        </w:rPr>
        <w:t xml:space="preserve">reep </w:t>
      </w:r>
      <w:r w:rsidR="00B6420D">
        <w:rPr>
          <w:lang w:val="en-GB"/>
        </w:rPr>
        <w:t xml:space="preserve">are observable </w:t>
      </w:r>
      <w:r w:rsidR="004018B3">
        <w:rPr>
          <w:lang w:val="en-GB"/>
        </w:rPr>
        <w:t>(shown i</w:t>
      </w:r>
      <w:r w:rsidR="00156216">
        <w:rPr>
          <w:lang w:val="en-GB"/>
        </w:rPr>
        <w:t>n figure 32</w:t>
      </w:r>
      <w:r w:rsidR="004018B3">
        <w:rPr>
          <w:lang w:val="en-GB"/>
        </w:rPr>
        <w:t>)</w:t>
      </w:r>
      <w:r w:rsidR="00B6420D">
        <w:rPr>
          <w:lang w:val="en-GB"/>
        </w:rPr>
        <w:t>.</w:t>
      </w:r>
      <w:r w:rsidR="004018B3">
        <w:rPr>
          <w:lang w:val="en-GB"/>
        </w:rPr>
        <w:t xml:space="preserve"> </w:t>
      </w:r>
      <w:r w:rsidR="00B6420D">
        <w:rPr>
          <w:lang w:val="en-GB"/>
        </w:rPr>
        <w:t xml:space="preserve">In the </w:t>
      </w:r>
      <w:r w:rsidR="004018B3">
        <w:rPr>
          <w:lang w:val="en-GB"/>
        </w:rPr>
        <w:t xml:space="preserve">primary </w:t>
      </w:r>
      <w:r w:rsidR="00B6420D">
        <w:rPr>
          <w:lang w:val="en-GB"/>
        </w:rPr>
        <w:t xml:space="preserve">stage, the </w:t>
      </w:r>
      <w:r w:rsidR="004018B3">
        <w:rPr>
          <w:lang w:val="en-GB"/>
        </w:rPr>
        <w:t>rate of creep</w:t>
      </w:r>
      <w:r w:rsidR="00B6420D">
        <w:rPr>
          <w:lang w:val="en-GB"/>
        </w:rPr>
        <w:t xml:space="preserve"> decreases.</w:t>
      </w:r>
      <w:r w:rsidR="004018B3">
        <w:rPr>
          <w:lang w:val="en-GB"/>
        </w:rPr>
        <w:t xml:space="preserve"> </w:t>
      </w:r>
      <w:r w:rsidR="00B6420D">
        <w:rPr>
          <w:lang w:val="en-GB"/>
        </w:rPr>
        <w:t xml:space="preserve">The rate of creep is constant in the </w:t>
      </w:r>
      <w:r w:rsidR="004018B3">
        <w:rPr>
          <w:lang w:val="en-GB"/>
        </w:rPr>
        <w:t xml:space="preserve">secondary </w:t>
      </w:r>
      <w:r w:rsidR="00B6420D">
        <w:rPr>
          <w:lang w:val="en-GB"/>
        </w:rPr>
        <w:t>stage before increasing again in the tertiary stage</w:t>
      </w:r>
      <w:r w:rsidR="00D214C6">
        <w:rPr>
          <w:lang w:val="en-GB"/>
        </w:rPr>
        <w:t xml:space="preserve">. </w:t>
      </w:r>
      <w:r w:rsidR="00803AF3">
        <w:rPr>
          <w:lang w:val="en-GB"/>
        </w:rPr>
        <w:t>The t</w:t>
      </w:r>
      <w:r w:rsidR="00D214C6">
        <w:rPr>
          <w:lang w:val="en-GB"/>
        </w:rPr>
        <w:t xml:space="preserve">ime-strain curves </w:t>
      </w:r>
      <w:r w:rsidR="001751BE">
        <w:rPr>
          <w:lang w:val="en-GB"/>
        </w:rPr>
        <w:t xml:space="preserve">for quasi-static tests according to [WK I </w:t>
      </w:r>
      <w:proofErr w:type="spellStart"/>
      <w:r w:rsidR="001751BE">
        <w:rPr>
          <w:lang w:val="en-GB"/>
        </w:rPr>
        <w:t>Skript</w:t>
      </w:r>
      <w:proofErr w:type="spellEnd"/>
      <w:r w:rsidR="001751BE">
        <w:rPr>
          <w:lang w:val="en-GB"/>
        </w:rPr>
        <w:t xml:space="preserve">] </w:t>
      </w:r>
      <w:r w:rsidR="00223A6A">
        <w:rPr>
          <w:lang w:val="en-GB"/>
        </w:rPr>
        <w:t>are</w:t>
      </w:r>
      <w:r w:rsidR="00D214C6">
        <w:rPr>
          <w:lang w:val="en-GB"/>
        </w:rPr>
        <w:t xml:space="preserve"> shown in</w:t>
      </w:r>
      <w:r w:rsidR="00156216">
        <w:rPr>
          <w:lang w:val="en-GB"/>
        </w:rPr>
        <w:t xml:space="preserve"> figure 33. </w:t>
      </w:r>
      <w:r w:rsidR="001751BE">
        <w:rPr>
          <w:lang w:val="en-GB"/>
        </w:rPr>
        <w:t>They</w:t>
      </w:r>
      <w:r w:rsidR="00B6420D">
        <w:rPr>
          <w:lang w:val="en-GB"/>
        </w:rPr>
        <w:t xml:space="preserve"> </w:t>
      </w:r>
      <w:r w:rsidR="00596F45">
        <w:rPr>
          <w:lang w:val="en-GB"/>
        </w:rPr>
        <w:t>indicate</w:t>
      </w:r>
      <w:r w:rsidR="00223A6A">
        <w:rPr>
          <w:lang w:val="en-GB"/>
        </w:rPr>
        <w:t xml:space="preserve"> that a material will have </w:t>
      </w:r>
      <w:commentRangeStart w:id="146"/>
      <w:r w:rsidR="00223A6A">
        <w:rPr>
          <w:lang w:val="en-GB"/>
        </w:rPr>
        <w:t>achieved a higher strain at the point of failure the higher the load</w:t>
      </w:r>
      <w:r w:rsidR="00B6420D">
        <w:rPr>
          <w:lang w:val="en-GB"/>
        </w:rPr>
        <w:t xml:space="preserve"> is</w:t>
      </w:r>
      <w:r w:rsidR="00223A6A">
        <w:rPr>
          <w:lang w:val="en-GB"/>
        </w:rPr>
        <w:t>.</w:t>
      </w:r>
      <w:commentRangeEnd w:id="146"/>
      <w:r w:rsidR="0060568E">
        <w:rPr>
          <w:rStyle w:val="CommentReference"/>
        </w:rPr>
        <w:commentReference w:id="146"/>
      </w:r>
      <w:r w:rsidR="00223A6A">
        <w:rPr>
          <w:lang w:val="en-GB"/>
        </w:rPr>
        <w:t xml:space="preserve"> </w:t>
      </w:r>
    </w:p>
    <w:p w14:paraId="7B3A090C" w14:textId="02B7ABC2" w:rsidR="00B96455" w:rsidRDefault="00DF37CC" w:rsidP="00AF0877">
      <w:pPr>
        <w:rPr>
          <w:lang w:val="en-GB"/>
        </w:rPr>
      </w:pPr>
      <w:r>
        <w:rPr>
          <w:lang w:val="en-GB"/>
        </w:rPr>
        <w:t xml:space="preserve">Although </w:t>
      </w:r>
      <w:r w:rsidR="003043B4">
        <w:rPr>
          <w:lang w:val="en-GB"/>
        </w:rPr>
        <w:t xml:space="preserve">this theory </w:t>
      </w:r>
      <w:r>
        <w:rPr>
          <w:lang w:val="en-GB"/>
        </w:rPr>
        <w:t>describe</w:t>
      </w:r>
      <w:r w:rsidR="00596F45">
        <w:rPr>
          <w:lang w:val="en-GB"/>
        </w:rPr>
        <w:t>s</w:t>
      </w:r>
      <w:r>
        <w:rPr>
          <w:lang w:val="en-GB"/>
        </w:rPr>
        <w:t xml:space="preserve"> quasi</w:t>
      </w:r>
      <w:r w:rsidR="003043B4">
        <w:rPr>
          <w:lang w:val="en-GB"/>
        </w:rPr>
        <w:t>-</w:t>
      </w:r>
      <w:r>
        <w:rPr>
          <w:lang w:val="en-GB"/>
        </w:rPr>
        <w:t xml:space="preserve">static material testing, the strain progression </w:t>
      </w:r>
      <w:r w:rsidR="001751BE">
        <w:rPr>
          <w:lang w:val="en-GB"/>
        </w:rPr>
        <w:t xml:space="preserve">of a sample of </w:t>
      </w:r>
      <w:r>
        <w:rPr>
          <w:lang w:val="en-GB"/>
        </w:rPr>
        <w:t xml:space="preserve">fatigue tests </w:t>
      </w:r>
      <w:commentRangeStart w:id="147"/>
      <w:proofErr w:type="gramStart"/>
      <w:r>
        <w:rPr>
          <w:lang w:val="en-GB"/>
        </w:rPr>
        <w:t>display</w:t>
      </w:r>
      <w:proofErr w:type="gramEnd"/>
      <w:r>
        <w:rPr>
          <w:lang w:val="en-GB"/>
        </w:rPr>
        <w:t xml:space="preserve"> </w:t>
      </w:r>
      <w:commentRangeEnd w:id="147"/>
      <w:r w:rsidR="003A6CE2">
        <w:rPr>
          <w:rStyle w:val="CommentReference"/>
        </w:rPr>
        <w:commentReference w:id="147"/>
      </w:r>
      <w:r>
        <w:rPr>
          <w:lang w:val="en-GB"/>
        </w:rPr>
        <w:t>very similar tendencies.</w:t>
      </w:r>
      <w:r w:rsidR="00156216">
        <w:rPr>
          <w:lang w:val="en-GB"/>
        </w:rPr>
        <w:t xml:space="preserve"> Figures 34 and 35 </w:t>
      </w:r>
      <w:r>
        <w:rPr>
          <w:lang w:val="en-GB"/>
        </w:rPr>
        <w:t>show a selection of strain progressions</w:t>
      </w:r>
      <w:r w:rsidR="00223A6A">
        <w:rPr>
          <w:lang w:val="en-GB"/>
        </w:rPr>
        <w:t xml:space="preserve"> from the fatigue test</w:t>
      </w:r>
      <w:r w:rsidR="00B6420D">
        <w:rPr>
          <w:lang w:val="en-GB"/>
        </w:rPr>
        <w:t>s</w:t>
      </w:r>
      <w:r w:rsidR="00596F45">
        <w:rPr>
          <w:lang w:val="en-GB"/>
        </w:rPr>
        <w:t xml:space="preserve"> (5 Hz specimens were selected)</w:t>
      </w:r>
      <w:r w:rsidR="00AD7997">
        <w:rPr>
          <w:lang w:val="en-GB"/>
        </w:rPr>
        <w:t xml:space="preserve">. </w:t>
      </w:r>
      <w:r w:rsidR="00223A6A">
        <w:rPr>
          <w:lang w:val="en-GB"/>
        </w:rPr>
        <w:t xml:space="preserve">The strain progressions are noticeably similar </w:t>
      </w:r>
      <w:r w:rsidR="00574759">
        <w:rPr>
          <w:lang w:val="en-GB"/>
        </w:rPr>
        <w:t xml:space="preserve">to those shown in </w:t>
      </w:r>
      <w:r w:rsidR="00156216">
        <w:rPr>
          <w:lang w:val="en-GB"/>
        </w:rPr>
        <w:t>figure 33</w:t>
      </w:r>
      <w:r w:rsidR="002737DD">
        <w:rPr>
          <w:lang w:val="en-GB"/>
        </w:rPr>
        <w:t xml:space="preserve"> – the strain</w:t>
      </w:r>
      <w:r w:rsidR="00AD7997">
        <w:rPr>
          <w:lang w:val="en-GB"/>
        </w:rPr>
        <w:t>-</w:t>
      </w:r>
      <w:r w:rsidR="002737DD">
        <w:rPr>
          <w:lang w:val="en-GB"/>
        </w:rPr>
        <w:t>at</w:t>
      </w:r>
      <w:r w:rsidR="00AD7997">
        <w:rPr>
          <w:lang w:val="en-GB"/>
        </w:rPr>
        <w:t>-</w:t>
      </w:r>
      <w:r w:rsidR="002737DD">
        <w:rPr>
          <w:lang w:val="en-GB"/>
        </w:rPr>
        <w:t xml:space="preserve">failure is highest for the </w:t>
      </w:r>
      <w:r w:rsidR="00B6420D">
        <w:rPr>
          <w:lang w:val="en-GB"/>
        </w:rPr>
        <w:t>highest loads.</w:t>
      </w:r>
      <w:r w:rsidR="00AD7997">
        <w:rPr>
          <w:lang w:val="en-GB"/>
        </w:rPr>
        <w:t xml:space="preserve"> </w:t>
      </w:r>
      <w:r w:rsidR="00596F45">
        <w:rPr>
          <w:lang w:val="en-GB"/>
        </w:rPr>
        <w:t xml:space="preserve">The time axis was normalized to allow a side-by-side comparison of the strain progression depending on the maximum stress. </w:t>
      </w:r>
      <w:r w:rsidR="001751BE">
        <w:rPr>
          <w:lang w:val="en-GB"/>
        </w:rPr>
        <w:t xml:space="preserve">The </w:t>
      </w:r>
      <w:ins w:id="148" w:author="Tom Baker" w:date="2021-02-21T20:06:00Z">
        <w:r w:rsidR="003A6CE2">
          <w:rPr>
            <w:lang w:val="en-GB"/>
          </w:rPr>
          <w:t>comparison</w:t>
        </w:r>
      </w:ins>
      <w:ins w:id="149" w:author="Tom Baker" w:date="2021-02-21T20:07:00Z">
        <w:r w:rsidR="003A6CE2">
          <w:rPr>
            <w:lang w:val="en-GB"/>
          </w:rPr>
          <w:t xml:space="preserve"> disregards the </w:t>
        </w:r>
      </w:ins>
      <w:r w:rsidR="00596F45">
        <w:rPr>
          <w:lang w:val="en-GB"/>
        </w:rPr>
        <w:t xml:space="preserve">degree to which </w:t>
      </w:r>
      <w:r w:rsidR="00534759">
        <w:rPr>
          <w:lang w:val="en-GB"/>
        </w:rPr>
        <w:t xml:space="preserve">the temperature increase due to high stress </w:t>
      </w:r>
      <w:r w:rsidR="00596F45">
        <w:rPr>
          <w:lang w:val="en-GB"/>
        </w:rPr>
        <w:t>and frequency affects the strain progression</w:t>
      </w:r>
      <w:del w:id="150" w:author="Tom Baker" w:date="2021-02-21T20:07:00Z">
        <w:r w:rsidR="00596F45" w:rsidDel="003A6CE2">
          <w:rPr>
            <w:lang w:val="en-GB"/>
          </w:rPr>
          <w:delText xml:space="preserve"> is </w:delText>
        </w:r>
        <w:r w:rsidR="00534759" w:rsidDel="003A6CE2">
          <w:rPr>
            <w:lang w:val="en-GB"/>
          </w:rPr>
          <w:delText>not regarded</w:delText>
        </w:r>
      </w:del>
      <w:r w:rsidR="00534759">
        <w:rPr>
          <w:lang w:val="en-GB"/>
        </w:rPr>
        <w:t xml:space="preserve">, as there is no comparative data from </w:t>
      </w:r>
      <w:commentRangeStart w:id="151"/>
      <w:r w:rsidR="00534759">
        <w:rPr>
          <w:lang w:val="en-GB"/>
        </w:rPr>
        <w:t>isothermal tests</w:t>
      </w:r>
      <w:commentRangeEnd w:id="151"/>
      <w:r w:rsidR="003A6CE2">
        <w:rPr>
          <w:rStyle w:val="CommentReference"/>
        </w:rPr>
        <w:commentReference w:id="151"/>
      </w:r>
      <w:r w:rsidR="00534759">
        <w:rPr>
          <w:lang w:val="en-GB"/>
        </w:rPr>
        <w:t>.</w:t>
      </w:r>
      <w:r w:rsidR="00596F45">
        <w:rPr>
          <w:lang w:val="en-GB"/>
        </w:rPr>
        <w:t xml:space="preserve"> </w:t>
      </w:r>
    </w:p>
    <w:p w14:paraId="714E1E0A" w14:textId="7C59CF26" w:rsidR="00AF0877" w:rsidRPr="00C27440" w:rsidRDefault="00125472" w:rsidP="00AF0877">
      <w:pPr>
        <w:rPr>
          <w:lang w:val="en-GB"/>
        </w:rPr>
      </w:pPr>
      <w:r>
        <w:rPr>
          <w:lang w:val="en-GB"/>
        </w:rPr>
        <w:t xml:space="preserve">Besides the correlation between strain-at-failure and maximum stress, the </w:t>
      </w:r>
      <w:r w:rsidR="00596F45">
        <w:rPr>
          <w:lang w:val="en-GB"/>
        </w:rPr>
        <w:t>increase in strain</w:t>
      </w:r>
      <w:ins w:id="152" w:author="Tom Baker" w:date="2021-02-21T20:10:00Z">
        <w:r w:rsidR="00486A9B">
          <w:rPr>
            <w:lang w:val="en-GB"/>
          </w:rPr>
          <w:t xml:space="preserve"> points to </w:t>
        </w:r>
      </w:ins>
      <w:del w:id="153" w:author="Tom Baker" w:date="2021-02-21T20:10:00Z">
        <w:r w:rsidR="00596F45" w:rsidDel="00486A9B">
          <w:rPr>
            <w:lang w:val="en-GB"/>
          </w:rPr>
          <w:delText xml:space="preserve"> a</w:delText>
        </w:r>
        <w:r w:rsidDel="00486A9B">
          <w:rPr>
            <w:lang w:val="en-GB"/>
          </w:rPr>
          <w:delText>ppears to be a</w:delText>
        </w:r>
        <w:r w:rsidR="00596F45" w:rsidDel="00486A9B">
          <w:rPr>
            <w:lang w:val="en-GB"/>
          </w:rPr>
          <w:delText xml:space="preserve">n indication for </w:delText>
        </w:r>
      </w:del>
      <w:r>
        <w:rPr>
          <w:lang w:val="en-GB"/>
        </w:rPr>
        <w:t xml:space="preserve">an accumulation of </w:t>
      </w:r>
      <w:r w:rsidR="00596F45">
        <w:rPr>
          <w:lang w:val="en-GB"/>
        </w:rPr>
        <w:t>plastic deformations and micro</w:t>
      </w:r>
      <w:r>
        <w:rPr>
          <w:lang w:val="en-GB"/>
        </w:rPr>
        <w:t>-</w:t>
      </w:r>
      <w:r w:rsidR="00596F45">
        <w:rPr>
          <w:lang w:val="en-GB"/>
        </w:rPr>
        <w:t>damages</w:t>
      </w:r>
      <w:r>
        <w:rPr>
          <w:lang w:val="en-GB"/>
        </w:rPr>
        <w:t xml:space="preserve"> to the material</w:t>
      </w:r>
      <w:r w:rsidR="00596F45">
        <w:rPr>
          <w:lang w:val="en-GB"/>
        </w:rPr>
        <w:t xml:space="preserve">. </w:t>
      </w:r>
      <w:r>
        <w:rPr>
          <w:lang w:val="en-GB"/>
        </w:rPr>
        <w:t xml:space="preserve">Furthermore, the strain-at-failure </w:t>
      </w:r>
      <w:r w:rsidR="00596F45">
        <w:rPr>
          <w:lang w:val="en-GB"/>
        </w:rPr>
        <w:t xml:space="preserve">seems to be independent </w:t>
      </w:r>
      <w:r>
        <w:rPr>
          <w:lang w:val="en-GB"/>
        </w:rPr>
        <w:t xml:space="preserve">of the frequency </w:t>
      </w:r>
      <w:r w:rsidR="00596F45">
        <w:rPr>
          <w:lang w:val="en-GB"/>
        </w:rPr>
        <w:t xml:space="preserve">(in the range </w:t>
      </w:r>
      <w:r>
        <w:rPr>
          <w:lang w:val="en-GB"/>
        </w:rPr>
        <w:t xml:space="preserve">of frequencies </w:t>
      </w:r>
      <w:r w:rsidR="00596F45">
        <w:rPr>
          <w:lang w:val="en-GB"/>
        </w:rPr>
        <w:t xml:space="preserve">tested). </w:t>
      </w:r>
      <w:r w:rsidR="00AF0877" w:rsidRPr="00C27440">
        <w:rPr>
          <w:lang w:val="en-GB"/>
        </w:rPr>
        <w:lastRenderedPageBreak/>
        <w:t xml:space="preserve">Based on the </w:t>
      </w:r>
      <w:r w:rsidR="00036337">
        <w:rPr>
          <w:lang w:val="en-GB"/>
        </w:rPr>
        <w:t>observable, load-dependent strain</w:t>
      </w:r>
      <w:r w:rsidR="00AD7997">
        <w:rPr>
          <w:lang w:val="en-GB"/>
        </w:rPr>
        <w:t>-</w:t>
      </w:r>
      <w:r w:rsidR="00036337">
        <w:rPr>
          <w:lang w:val="en-GB"/>
        </w:rPr>
        <w:t>at</w:t>
      </w:r>
      <w:r w:rsidR="00AD7997">
        <w:rPr>
          <w:lang w:val="en-GB"/>
        </w:rPr>
        <w:t>-</w:t>
      </w:r>
      <w:r w:rsidR="00036337">
        <w:rPr>
          <w:lang w:val="en-GB"/>
        </w:rPr>
        <w:t xml:space="preserve">failure as well as </w:t>
      </w:r>
      <w:r w:rsidR="00582DF6">
        <w:rPr>
          <w:lang w:val="en-GB"/>
        </w:rPr>
        <w:t xml:space="preserve">analysis of the strain progression </w:t>
      </w:r>
      <w:r w:rsidR="00534759">
        <w:rPr>
          <w:lang w:val="en-GB"/>
        </w:rPr>
        <w:t>of</w:t>
      </w:r>
      <w:r w:rsidR="00582DF6">
        <w:rPr>
          <w:lang w:val="en-GB"/>
        </w:rPr>
        <w:t xml:space="preserve"> fatigue test</w:t>
      </w:r>
      <w:r w:rsidR="00534759">
        <w:rPr>
          <w:lang w:val="en-GB"/>
        </w:rPr>
        <w:t>s</w:t>
      </w:r>
      <w:r w:rsidR="00AF0877" w:rsidRPr="00C27440">
        <w:rPr>
          <w:lang w:val="en-GB"/>
        </w:rPr>
        <w:t xml:space="preserve">, strain was selected as the basis for </w:t>
      </w:r>
      <w:r w:rsidR="00036337" w:rsidRPr="00C27440">
        <w:rPr>
          <w:lang w:val="en-GB"/>
        </w:rPr>
        <w:t xml:space="preserve">the </w:t>
      </w:r>
      <w:r w:rsidR="00036337">
        <w:rPr>
          <w:lang w:val="en-GB"/>
        </w:rPr>
        <w:t>new</w:t>
      </w:r>
      <w:r w:rsidR="00F752EC">
        <w:rPr>
          <w:lang w:val="en-GB"/>
        </w:rPr>
        <w:t xml:space="preserve"> </w:t>
      </w:r>
      <w:r w:rsidR="00AF0877" w:rsidRPr="00C27440">
        <w:rPr>
          <w:lang w:val="en-GB"/>
        </w:rPr>
        <w:t>damage accumulation model</w:t>
      </w:r>
      <w:r w:rsidR="00F752EC">
        <w:rPr>
          <w:lang w:val="en-GB"/>
        </w:rPr>
        <w:t xml:space="preserve"> (NDAM)</w:t>
      </w:r>
      <w:r w:rsidR="00AF0877" w:rsidRPr="00C27440">
        <w:rPr>
          <w:lang w:val="en-GB"/>
        </w:rPr>
        <w:t xml:space="preserve">. The </w:t>
      </w:r>
      <w:r w:rsidR="003329A3" w:rsidRPr="00C27440">
        <w:rPr>
          <w:lang w:val="en-GB"/>
        </w:rPr>
        <w:t>development</w:t>
      </w:r>
      <w:r w:rsidR="00AF0877" w:rsidRPr="00C27440">
        <w:rPr>
          <w:lang w:val="en-GB"/>
        </w:rPr>
        <w:t xml:space="preserve"> of the model as well as </w:t>
      </w:r>
      <w:r w:rsidR="003329A3" w:rsidRPr="00C27440">
        <w:rPr>
          <w:lang w:val="en-GB"/>
        </w:rPr>
        <w:t>its</w:t>
      </w:r>
      <w:r w:rsidR="00AF0877" w:rsidRPr="00C27440">
        <w:rPr>
          <w:lang w:val="en-GB"/>
        </w:rPr>
        <w:t xml:space="preserve"> validation are described in the following section. </w:t>
      </w:r>
    </w:p>
    <w:p w14:paraId="72CCFF28" w14:textId="517E2440" w:rsidR="00024CB2" w:rsidRPr="00C27440" w:rsidRDefault="0039649D" w:rsidP="00A81558">
      <w:pPr>
        <w:pStyle w:val="Heading1"/>
        <w:numPr>
          <w:ilvl w:val="0"/>
          <w:numId w:val="15"/>
        </w:numPr>
        <w:rPr>
          <w:lang w:val="en-GB"/>
        </w:rPr>
      </w:pPr>
      <w:r w:rsidRPr="00C27440">
        <w:rPr>
          <w:lang w:val="en-GB"/>
        </w:rPr>
        <w:br w:type="page"/>
      </w:r>
      <w:bookmarkStart w:id="154" w:name="_Toc63852827"/>
      <w:r w:rsidR="00870ACB" w:rsidRPr="00C27440">
        <w:rPr>
          <w:lang w:val="en-GB"/>
        </w:rPr>
        <w:lastRenderedPageBreak/>
        <w:t>Development</w:t>
      </w:r>
      <w:r w:rsidR="008444E7" w:rsidRPr="00C27440">
        <w:rPr>
          <w:lang w:val="en-GB"/>
        </w:rPr>
        <w:t xml:space="preserve"> and Evaluation of </w:t>
      </w:r>
      <w:r w:rsidR="00756B9A">
        <w:rPr>
          <w:lang w:val="en-GB"/>
        </w:rPr>
        <w:t xml:space="preserve">New </w:t>
      </w:r>
      <w:r w:rsidR="008444E7" w:rsidRPr="00C27440">
        <w:rPr>
          <w:lang w:val="en-GB"/>
        </w:rPr>
        <w:t>Damage Accumulation Model</w:t>
      </w:r>
      <w:bookmarkStart w:id="155" w:name="_heading=h.3dy6vkm" w:colFirst="0" w:colLast="0"/>
      <w:bookmarkStart w:id="156" w:name="_heading=h.nhgxj2n363ly" w:colFirst="0" w:colLast="0"/>
      <w:bookmarkStart w:id="157" w:name="_heading=h.1h6bg3fn8unn" w:colFirst="0" w:colLast="0"/>
      <w:bookmarkEnd w:id="154"/>
      <w:bookmarkEnd w:id="155"/>
      <w:bookmarkEnd w:id="156"/>
      <w:bookmarkEnd w:id="157"/>
    </w:p>
    <w:p w14:paraId="527D2B6D" w14:textId="17F729DC" w:rsidR="00BE1949" w:rsidRDefault="00024CB2" w:rsidP="00BE1949">
      <w:pPr>
        <w:rPr>
          <w:lang w:val="en-GB"/>
        </w:rPr>
      </w:pPr>
      <w:r w:rsidRPr="00C27440">
        <w:rPr>
          <w:lang w:val="en-GB"/>
        </w:rPr>
        <w:t xml:space="preserve">One disadvantage of the fatigue </w:t>
      </w:r>
      <w:r w:rsidR="00BE1949">
        <w:rPr>
          <w:lang w:val="en-GB"/>
        </w:rPr>
        <w:t>tests</w:t>
      </w:r>
      <w:r w:rsidRPr="00C27440">
        <w:rPr>
          <w:lang w:val="en-GB"/>
        </w:rPr>
        <w:t xml:space="preserve"> introduced and </w:t>
      </w:r>
      <w:r w:rsidR="00870ACB" w:rsidRPr="00C27440">
        <w:rPr>
          <w:lang w:val="en-GB"/>
        </w:rPr>
        <w:t>analysed</w:t>
      </w:r>
      <w:r w:rsidRPr="00C27440">
        <w:rPr>
          <w:lang w:val="en-GB"/>
        </w:rPr>
        <w:t xml:space="preserve"> in </w:t>
      </w:r>
      <w:del w:id="158" w:author="Tom Baker" w:date="2021-02-21T20:11:00Z">
        <w:r w:rsidRPr="00C27440" w:rsidDel="00486A9B">
          <w:rPr>
            <w:lang w:val="en-GB"/>
          </w:rPr>
          <w:delText xml:space="preserve">the </w:delText>
        </w:r>
      </w:del>
      <w:r w:rsidR="00BE1949">
        <w:rPr>
          <w:lang w:val="en-GB"/>
        </w:rPr>
        <w:t>section 5</w:t>
      </w:r>
      <w:r w:rsidRPr="00C27440">
        <w:rPr>
          <w:lang w:val="en-GB"/>
        </w:rPr>
        <w:t xml:space="preserve"> is that the independent testing variables (force amplitude, frequency) are kept</w:t>
      </w:r>
      <w:r w:rsidR="00724FC5" w:rsidRPr="00C27440">
        <w:rPr>
          <w:lang w:val="en-GB"/>
        </w:rPr>
        <w:t xml:space="preserve"> </w:t>
      </w:r>
      <w:r w:rsidRPr="00C27440">
        <w:rPr>
          <w:lang w:val="en-GB"/>
        </w:rPr>
        <w:t xml:space="preserve">constant until the specimen breaks. </w:t>
      </w:r>
      <w:r w:rsidR="00BE1949">
        <w:rPr>
          <w:lang w:val="en-GB"/>
        </w:rPr>
        <w:t>Most</w:t>
      </w:r>
      <w:r w:rsidRPr="00C27440">
        <w:rPr>
          <w:lang w:val="en-GB"/>
        </w:rPr>
        <w:t xml:space="preserve"> dynamically </w:t>
      </w:r>
      <w:r w:rsidR="00BE1949">
        <w:rPr>
          <w:lang w:val="en-GB"/>
        </w:rPr>
        <w:t>stressed</w:t>
      </w:r>
      <w:r w:rsidR="00724FC5" w:rsidRPr="00C27440">
        <w:rPr>
          <w:lang w:val="en-GB"/>
        </w:rPr>
        <w:t xml:space="preserve"> </w:t>
      </w:r>
      <w:r w:rsidR="00BE1949">
        <w:rPr>
          <w:lang w:val="en-GB"/>
        </w:rPr>
        <w:t>components</w:t>
      </w:r>
      <w:r w:rsidRPr="00C27440">
        <w:rPr>
          <w:lang w:val="en-GB"/>
        </w:rPr>
        <w:t xml:space="preserve"> </w:t>
      </w:r>
      <w:r w:rsidR="00BE1949">
        <w:rPr>
          <w:lang w:val="en-GB"/>
        </w:rPr>
        <w:t>are</w:t>
      </w:r>
      <w:r w:rsidRPr="00C27440">
        <w:rPr>
          <w:lang w:val="en-GB"/>
        </w:rPr>
        <w:t xml:space="preserve"> unlikely to be subjected to constant conditions such as </w:t>
      </w:r>
      <w:r w:rsidR="00BE1949">
        <w:rPr>
          <w:lang w:val="en-GB"/>
        </w:rPr>
        <w:t>those</w:t>
      </w:r>
      <w:r w:rsidRPr="00C27440">
        <w:rPr>
          <w:lang w:val="en-GB"/>
        </w:rPr>
        <w:t xml:space="preserve"> </w:t>
      </w:r>
      <w:r w:rsidR="00BE1949" w:rsidRPr="00C27440">
        <w:rPr>
          <w:lang w:val="en-GB"/>
        </w:rPr>
        <w:t>replicated</w:t>
      </w:r>
      <w:r w:rsidR="00724FC5" w:rsidRPr="00C27440">
        <w:rPr>
          <w:lang w:val="en-GB"/>
        </w:rPr>
        <w:t xml:space="preserve"> </w:t>
      </w:r>
      <w:r w:rsidRPr="00C27440">
        <w:rPr>
          <w:lang w:val="en-GB"/>
        </w:rPr>
        <w:t xml:space="preserve">by </w:t>
      </w:r>
      <w:r w:rsidR="00BE1949">
        <w:rPr>
          <w:lang w:val="en-GB"/>
        </w:rPr>
        <w:t>the</w:t>
      </w:r>
      <w:r w:rsidRPr="00C27440">
        <w:rPr>
          <w:lang w:val="en-GB"/>
        </w:rPr>
        <w:t xml:space="preserve"> testing machine. A damage accumulation model should be able to</w:t>
      </w:r>
      <w:r w:rsidR="00724FC5" w:rsidRPr="00C27440">
        <w:rPr>
          <w:lang w:val="en-GB"/>
        </w:rPr>
        <w:t xml:space="preserve"> </w:t>
      </w:r>
      <w:r w:rsidRPr="00C27440">
        <w:rPr>
          <w:lang w:val="en-GB"/>
        </w:rPr>
        <w:t>predict when a material which has been subjected to varying testing conditions will fail</w:t>
      </w:r>
      <w:r w:rsidR="00724FC5" w:rsidRPr="00C27440">
        <w:rPr>
          <w:lang w:val="en-GB"/>
        </w:rPr>
        <w:t xml:space="preserve"> </w:t>
      </w:r>
      <w:r w:rsidRPr="00C27440">
        <w:rPr>
          <w:lang w:val="en-GB"/>
        </w:rPr>
        <w:t>as well as be able to model the damage</w:t>
      </w:r>
      <w:ins w:id="159" w:author="Tom Baker" w:date="2021-02-21T20:12:00Z">
        <w:r w:rsidR="00486A9B">
          <w:rPr>
            <w:lang w:val="en-GB"/>
          </w:rPr>
          <w:t xml:space="preserve"> or </w:t>
        </w:r>
      </w:ins>
      <w:del w:id="160" w:author="Tom Baker" w:date="2021-02-21T20:12:00Z">
        <w:r w:rsidRPr="00C27440" w:rsidDel="00486A9B">
          <w:rPr>
            <w:lang w:val="en-GB"/>
          </w:rPr>
          <w:delText>/</w:delText>
        </w:r>
      </w:del>
      <w:r w:rsidRPr="00C27440">
        <w:rPr>
          <w:lang w:val="en-GB"/>
        </w:rPr>
        <w:t>fatigue progression until th</w:t>
      </w:r>
      <w:r w:rsidR="00BE1949">
        <w:rPr>
          <w:lang w:val="en-GB"/>
        </w:rPr>
        <w:t>at</w:t>
      </w:r>
      <w:r w:rsidRPr="00C27440">
        <w:rPr>
          <w:lang w:val="en-GB"/>
        </w:rPr>
        <w:t xml:space="preserve"> point of failure. </w:t>
      </w:r>
      <w:r w:rsidR="00BE1949">
        <w:rPr>
          <w:lang w:val="en-GB"/>
        </w:rPr>
        <w:t xml:space="preserve">This is the goal of the </w:t>
      </w:r>
      <w:r w:rsidRPr="00C27440">
        <w:rPr>
          <w:lang w:val="en-GB"/>
        </w:rPr>
        <w:t xml:space="preserve">strain-based damage accumulation model </w:t>
      </w:r>
      <w:r w:rsidR="00BE1949">
        <w:rPr>
          <w:lang w:val="en-GB"/>
        </w:rPr>
        <w:t>introduced and evaluated in this section.</w:t>
      </w:r>
      <w:r w:rsidR="00480BE6">
        <w:rPr>
          <w:lang w:val="en-GB"/>
        </w:rPr>
        <w:t xml:space="preserve"> This model will be referred to as the NDAM (new damage accumulation model)</w:t>
      </w:r>
      <w:r w:rsidR="00756B9A">
        <w:rPr>
          <w:lang w:val="en-GB"/>
        </w:rPr>
        <w:t xml:space="preserve"> in diagrams</w:t>
      </w:r>
      <w:r w:rsidR="00480BE6">
        <w:rPr>
          <w:lang w:val="en-GB"/>
        </w:rPr>
        <w:t>.</w:t>
      </w:r>
    </w:p>
    <w:p w14:paraId="04F99486" w14:textId="04708937" w:rsidR="00BE1949" w:rsidRDefault="00BE1949" w:rsidP="00023545">
      <w:pPr>
        <w:pStyle w:val="Heading2"/>
        <w:numPr>
          <w:ilvl w:val="1"/>
          <w:numId w:val="15"/>
        </w:numPr>
        <w:rPr>
          <w:lang w:val="en-GB"/>
        </w:rPr>
      </w:pPr>
      <w:bookmarkStart w:id="161" w:name="_Toc63852828"/>
      <w:r>
        <w:rPr>
          <w:lang w:val="en-GB"/>
        </w:rPr>
        <w:t>Model Development</w:t>
      </w:r>
      <w:bookmarkEnd w:id="161"/>
    </w:p>
    <w:p w14:paraId="4F596A78" w14:textId="4B13BD85" w:rsidR="000222D2" w:rsidRDefault="00D80423" w:rsidP="006F0131">
      <w:pPr>
        <w:rPr>
          <w:lang w:val="en-GB"/>
        </w:rPr>
      </w:pPr>
      <w:r w:rsidRPr="00D80423">
        <w:rPr>
          <w:lang w:val="en-GB"/>
        </w:rPr>
        <w:t xml:space="preserve">As </w:t>
      </w:r>
      <w:r w:rsidR="008A67E4">
        <w:rPr>
          <w:lang w:val="en-GB"/>
        </w:rPr>
        <w:t xml:space="preserve">described </w:t>
      </w:r>
      <w:r w:rsidRPr="00D80423">
        <w:rPr>
          <w:lang w:val="en-GB"/>
        </w:rPr>
        <w:t>in section 5</w:t>
      </w:r>
      <w:r w:rsidR="00D811D2">
        <w:rPr>
          <w:lang w:val="en-GB"/>
        </w:rPr>
        <w:t>.3</w:t>
      </w:r>
      <w:r w:rsidRPr="00D80423">
        <w:rPr>
          <w:lang w:val="en-GB"/>
        </w:rPr>
        <w:t xml:space="preserve">, there is </w:t>
      </w:r>
      <w:ins w:id="162" w:author="Tom Baker" w:date="2021-02-21T20:12:00Z">
        <w:r w:rsidR="00486A9B">
          <w:rPr>
            <w:lang w:val="en-GB"/>
          </w:rPr>
          <w:t xml:space="preserve">a </w:t>
        </w:r>
      </w:ins>
      <w:r w:rsidRPr="00D80423">
        <w:rPr>
          <w:lang w:val="en-GB"/>
        </w:rPr>
        <w:t>visible correlation between the maximum force of the tests and the strain</w:t>
      </w:r>
      <w:r w:rsidR="00AD7997">
        <w:rPr>
          <w:lang w:val="en-GB"/>
        </w:rPr>
        <w:t>-</w:t>
      </w:r>
      <w:r w:rsidRPr="00D80423">
        <w:rPr>
          <w:lang w:val="en-GB"/>
        </w:rPr>
        <w:t>at</w:t>
      </w:r>
      <w:r w:rsidR="00AD7997">
        <w:rPr>
          <w:lang w:val="en-GB"/>
        </w:rPr>
        <w:t>-</w:t>
      </w:r>
      <w:r w:rsidRPr="00D80423">
        <w:rPr>
          <w:lang w:val="en-GB"/>
        </w:rPr>
        <w:t>failure</w:t>
      </w:r>
      <w:r w:rsidR="007544CB">
        <w:rPr>
          <w:lang w:val="en-GB"/>
        </w:rPr>
        <w:t xml:space="preserve"> </w:t>
      </w:r>
      <w:r w:rsidR="007544CB" w:rsidRPr="00C27440">
        <w:rPr>
          <w:lang w:val="en-GB"/>
        </w:rPr>
        <w:t>(</w:t>
      </w:r>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b,max</m:t>
            </m:r>
          </m:sub>
        </m:sSub>
      </m:oMath>
      <w:r w:rsidR="007544CB" w:rsidRPr="00C27440">
        <w:rPr>
          <w:lang w:val="en-GB"/>
        </w:rPr>
        <w:t>)</w:t>
      </w:r>
      <w:r w:rsidRPr="00D80423">
        <w:rPr>
          <w:lang w:val="en-GB"/>
        </w:rPr>
        <w:t xml:space="preserve">. </w:t>
      </w:r>
      <w:commentRangeStart w:id="163"/>
      <w:r w:rsidRPr="0019036B">
        <w:rPr>
          <w:b/>
          <w:bCs/>
          <w:lang w:val="en-GB"/>
        </w:rPr>
        <w:t>Images</w:t>
      </w:r>
      <w:commentRangeEnd w:id="163"/>
      <w:r w:rsidR="00486A9B">
        <w:rPr>
          <w:rStyle w:val="CommentReference"/>
        </w:rPr>
        <w:commentReference w:id="163"/>
      </w:r>
      <w:r w:rsidRPr="00D80423">
        <w:rPr>
          <w:lang w:val="en-GB"/>
        </w:rPr>
        <w:t xml:space="preserve"> </w:t>
      </w:r>
      <w:r w:rsidR="0019036B">
        <w:rPr>
          <w:lang w:val="en-GB"/>
        </w:rPr>
        <w:t>6.1</w:t>
      </w:r>
      <w:r w:rsidRPr="00D80423">
        <w:rPr>
          <w:lang w:val="en-GB"/>
        </w:rPr>
        <w:t xml:space="preserve"> and </w:t>
      </w:r>
      <w:r w:rsidR="0019036B">
        <w:rPr>
          <w:lang w:val="en-GB"/>
        </w:rPr>
        <w:t>6.2</w:t>
      </w:r>
      <w:r w:rsidRPr="00D80423">
        <w:rPr>
          <w:lang w:val="en-GB"/>
        </w:rPr>
        <w:t xml:space="preserve"> </w:t>
      </w:r>
      <w:r w:rsidR="00870ACB">
        <w:rPr>
          <w:lang w:val="en-GB"/>
        </w:rPr>
        <w:t>show</w:t>
      </w:r>
      <w:ins w:id="164" w:author="Tom Baker" w:date="2021-02-21T20:13:00Z">
        <w:r w:rsidR="00486A9B">
          <w:rPr>
            <w:lang w:val="en-GB"/>
          </w:rPr>
          <w:t xml:space="preserve"> a</w:t>
        </w:r>
      </w:ins>
      <w:del w:id="165" w:author="Tom Baker" w:date="2021-02-21T20:13:00Z">
        <w:r w:rsidR="00870ACB" w:rsidDel="00486A9B">
          <w:rPr>
            <w:lang w:val="en-GB"/>
          </w:rPr>
          <w:delText xml:space="preserve"> this</w:delText>
        </w:r>
      </w:del>
      <w:r w:rsidR="00870ACB">
        <w:rPr>
          <w:lang w:val="en-GB"/>
        </w:rPr>
        <w:t xml:space="preserve"> linear correlation </w:t>
      </w:r>
      <w:r w:rsidR="00870ACB" w:rsidRPr="00D80423">
        <w:rPr>
          <w:lang w:val="en-GB"/>
        </w:rPr>
        <w:t>between the maximum stress and strain</w:t>
      </w:r>
      <w:r w:rsidR="00AD7997">
        <w:rPr>
          <w:lang w:val="en-GB"/>
        </w:rPr>
        <w:t>-</w:t>
      </w:r>
      <w:r w:rsidR="00870ACB" w:rsidRPr="00D80423">
        <w:rPr>
          <w:lang w:val="en-GB"/>
        </w:rPr>
        <w:t>at</w:t>
      </w:r>
      <w:r w:rsidR="00AD7997">
        <w:rPr>
          <w:lang w:val="en-GB"/>
        </w:rPr>
        <w:t>-</w:t>
      </w:r>
      <w:r w:rsidR="00870ACB" w:rsidRPr="00D80423">
        <w:rPr>
          <w:lang w:val="en-GB"/>
        </w:rPr>
        <w:t>failure</w:t>
      </w:r>
      <w:r w:rsidR="00870ACB">
        <w:rPr>
          <w:lang w:val="en-GB"/>
        </w:rPr>
        <w:t xml:space="preserve">, </w:t>
      </w:r>
      <w:r w:rsidRPr="00D80423">
        <w:rPr>
          <w:lang w:val="en-GB"/>
        </w:rPr>
        <w:t>includ</w:t>
      </w:r>
      <w:r w:rsidR="00870ACB">
        <w:rPr>
          <w:lang w:val="en-GB"/>
        </w:rPr>
        <w:t>ing</w:t>
      </w:r>
      <w:r w:rsidRPr="00D80423">
        <w:rPr>
          <w:lang w:val="en-GB"/>
        </w:rPr>
        <w:t xml:space="preserve"> the strain</w:t>
      </w:r>
      <w:r w:rsidR="00AD7997">
        <w:rPr>
          <w:lang w:val="en-GB"/>
        </w:rPr>
        <w:t>-</w:t>
      </w:r>
      <w:r w:rsidRPr="00D80423">
        <w:rPr>
          <w:lang w:val="en-GB"/>
        </w:rPr>
        <w:t>at</w:t>
      </w:r>
      <w:r w:rsidR="00AD7997">
        <w:rPr>
          <w:lang w:val="en-GB"/>
        </w:rPr>
        <w:t>-</w:t>
      </w:r>
      <w:r w:rsidRPr="00EF3788">
        <w:rPr>
          <w:lang w:val="en-GB"/>
        </w:rPr>
        <w:t>failure</w:t>
      </w:r>
      <w:r w:rsidRPr="00D811D2">
        <w:rPr>
          <w:b/>
          <w:bCs/>
          <w:lang w:val="en-GB"/>
        </w:rPr>
        <w:t xml:space="preserve"> for the quasistatic tests</w:t>
      </w:r>
      <w:r w:rsidR="00870ACB">
        <w:rPr>
          <w:lang w:val="en-GB"/>
        </w:rPr>
        <w:t xml:space="preserve">. </w:t>
      </w:r>
      <w:r w:rsidRPr="00D80423">
        <w:rPr>
          <w:lang w:val="en-GB"/>
        </w:rPr>
        <w:t>The data points collected f</w:t>
      </w:r>
      <w:r w:rsidR="00870ACB">
        <w:rPr>
          <w:lang w:val="en-GB"/>
        </w:rPr>
        <w:t>rom</w:t>
      </w:r>
      <w:r w:rsidRPr="00D80423">
        <w:rPr>
          <w:lang w:val="en-GB"/>
        </w:rPr>
        <w:t xml:space="preserve"> the </w:t>
      </w:r>
      <w:r w:rsidR="0019036B" w:rsidRPr="00D80423">
        <w:rPr>
          <w:lang w:val="en-GB"/>
        </w:rPr>
        <w:t>90</w:t>
      </w:r>
      <w:r w:rsidR="0019036B">
        <w:rPr>
          <w:lang w:val="en-GB"/>
        </w:rPr>
        <w:t>° s</w:t>
      </w:r>
      <w:r w:rsidRPr="00D80423">
        <w:rPr>
          <w:lang w:val="en-GB"/>
        </w:rPr>
        <w:t xml:space="preserve">pecimens </w:t>
      </w:r>
      <w:r w:rsidR="00870ACB">
        <w:rPr>
          <w:lang w:val="en-GB"/>
        </w:rPr>
        <w:t>scatter more than those collected from</w:t>
      </w:r>
      <w:r w:rsidRPr="00D80423">
        <w:rPr>
          <w:lang w:val="en-GB"/>
        </w:rPr>
        <w:t xml:space="preserve"> the 0</w:t>
      </w:r>
      <w:r w:rsidR="0019036B">
        <w:rPr>
          <w:lang w:val="en-GB"/>
        </w:rPr>
        <w:t xml:space="preserve">° </w:t>
      </w:r>
      <w:r w:rsidRPr="00D80423">
        <w:rPr>
          <w:lang w:val="en-GB"/>
        </w:rPr>
        <w:t xml:space="preserve">specimens, but a correlation remains recognisable. </w:t>
      </w:r>
      <w:r w:rsidR="00D811D2">
        <w:rPr>
          <w:lang w:val="en-GB"/>
        </w:rPr>
        <w:t>Two linear lines of best fit were created using curve fitting software.</w:t>
      </w:r>
    </w:p>
    <w:p w14:paraId="7FA1066A" w14:textId="1CF30004" w:rsidR="009243AE" w:rsidRDefault="00870ACB" w:rsidP="0019036B">
      <w:pPr>
        <w:rPr>
          <w:lang w:val="en-GB"/>
        </w:rPr>
      </w:pPr>
      <w:r>
        <w:rPr>
          <w:lang w:val="en-GB"/>
        </w:rPr>
        <w:t xml:space="preserve">To take the </w:t>
      </w:r>
      <w:r w:rsidR="0019036B" w:rsidRPr="00C27440">
        <w:rPr>
          <w:lang w:val="en-GB"/>
        </w:rPr>
        <w:t xml:space="preserve">viscoelasticity of plastics as well as the cyclical nature of the tests </w:t>
      </w:r>
      <w:r>
        <w:rPr>
          <w:lang w:val="en-GB"/>
        </w:rPr>
        <w:t xml:space="preserve">into account, </w:t>
      </w:r>
      <w:r w:rsidR="0019036B" w:rsidRPr="00C27440">
        <w:rPr>
          <w:lang w:val="en-GB"/>
        </w:rPr>
        <w:t>the strain is separated into two parts.</w:t>
      </w:r>
      <w:r>
        <w:rPr>
          <w:lang w:val="en-GB"/>
        </w:rPr>
        <w:t xml:space="preserve"> </w:t>
      </w:r>
      <w:r w:rsidR="0019036B" w:rsidRPr="00C27440">
        <w:rPr>
          <w:lang w:val="en-GB"/>
        </w:rPr>
        <w:t>The first part is the minim</w:t>
      </w:r>
      <w:r w:rsidR="009243AE">
        <w:rPr>
          <w:lang w:val="en-GB"/>
        </w:rPr>
        <w:t>um</w:t>
      </w:r>
      <w:r w:rsidR="0019036B" w:rsidRPr="00C27440">
        <w:rPr>
          <w:lang w:val="en-GB"/>
        </w:rPr>
        <w:t xml:space="preserve"> strain</w:t>
      </w:r>
      <w:r>
        <w:rPr>
          <w:lang w:val="en-GB"/>
        </w:rPr>
        <w:t xml:space="preserve"> recorded by the testing machine</w:t>
      </w:r>
      <w:r w:rsidR="0019036B" w:rsidRPr="00C27440">
        <w:rPr>
          <w:lang w:val="en-GB"/>
        </w:rPr>
        <w:t>. Although the minim</w:t>
      </w:r>
      <w:r w:rsidR="009243AE">
        <w:rPr>
          <w:lang w:val="en-GB"/>
        </w:rPr>
        <w:t>um</w:t>
      </w:r>
      <w:r w:rsidR="0019036B" w:rsidRPr="00C27440">
        <w:rPr>
          <w:lang w:val="en-GB"/>
        </w:rPr>
        <w:t xml:space="preserve"> </w:t>
      </w:r>
      <w:r w:rsidR="006F0131">
        <w:rPr>
          <w:lang w:val="en-GB"/>
        </w:rPr>
        <w:t>stress</w:t>
      </w:r>
      <w:r w:rsidR="0019036B" w:rsidRPr="00C27440">
        <w:rPr>
          <w:lang w:val="en-GB"/>
        </w:rPr>
        <w:t xml:space="preserve"> used was 2</w:t>
      </w:r>
      <w:r w:rsidR="006F0131">
        <w:rPr>
          <w:lang w:val="en-GB"/>
        </w:rPr>
        <w:t> MPa</w:t>
      </w:r>
      <w:r w:rsidR="0019036B" w:rsidRPr="00C27440">
        <w:rPr>
          <w:lang w:val="en-GB"/>
        </w:rPr>
        <w:t xml:space="preserve"> instead of 0</w:t>
      </w:r>
      <w:r w:rsidR="006F0131">
        <w:rPr>
          <w:lang w:val="en-GB"/>
        </w:rPr>
        <w:t> MPa</w:t>
      </w:r>
      <w:r w:rsidR="0019036B" w:rsidRPr="00C27440">
        <w:rPr>
          <w:lang w:val="en-GB"/>
        </w:rPr>
        <w:t xml:space="preserve"> (to give the controlling a margin of error so that the specimens are always subjected to tensile stress and never compressive stress), this represents a small fraction of the maximum force used for the tests. </w:t>
      </w:r>
      <w:r w:rsidR="006F0131">
        <w:rPr>
          <w:lang w:val="en-GB"/>
        </w:rPr>
        <w:t xml:space="preserve">The </w:t>
      </w:r>
      <w:r w:rsidR="0019036B" w:rsidRPr="00C27440">
        <w:rPr>
          <w:lang w:val="en-GB"/>
        </w:rPr>
        <w:t xml:space="preserve">assumption </w:t>
      </w:r>
      <w:r w:rsidR="006F0131">
        <w:rPr>
          <w:lang w:val="en-GB"/>
        </w:rPr>
        <w:t xml:space="preserve">is made </w:t>
      </w:r>
      <w:r w:rsidR="0019036B" w:rsidRPr="00C27440">
        <w:rPr>
          <w:lang w:val="en-GB"/>
        </w:rPr>
        <w:t>that the increase in minim</w:t>
      </w:r>
      <w:r w:rsidR="009243AE">
        <w:rPr>
          <w:lang w:val="en-GB"/>
        </w:rPr>
        <w:t>um</w:t>
      </w:r>
      <w:r w:rsidR="0019036B" w:rsidRPr="00C27440">
        <w:rPr>
          <w:lang w:val="en-GB"/>
        </w:rPr>
        <w:t xml:space="preserve"> strain during a test is </w:t>
      </w:r>
      <w:commentRangeStart w:id="166"/>
      <w:proofErr w:type="spellStart"/>
      <w:r w:rsidRPr="00C27440">
        <w:rPr>
          <w:lang w:val="en-GB"/>
        </w:rPr>
        <w:t>equ</w:t>
      </w:r>
      <w:r>
        <w:rPr>
          <w:lang w:val="en-GB"/>
        </w:rPr>
        <w:t>a</w:t>
      </w:r>
      <w:r w:rsidRPr="00C27440">
        <w:rPr>
          <w:lang w:val="en-GB"/>
        </w:rPr>
        <w:t>table</w:t>
      </w:r>
      <w:commentRangeEnd w:id="166"/>
      <w:proofErr w:type="spellEnd"/>
      <w:r w:rsidR="00486A9B">
        <w:rPr>
          <w:rStyle w:val="CommentReference"/>
        </w:rPr>
        <w:commentReference w:id="166"/>
      </w:r>
      <w:r w:rsidR="0019036B" w:rsidRPr="00C27440">
        <w:rPr>
          <w:lang w:val="en-GB"/>
        </w:rPr>
        <w:t xml:space="preserve"> to the creeping effect experienced by plastics</w:t>
      </w:r>
      <w:r w:rsidR="006F0131">
        <w:rPr>
          <w:lang w:val="en-GB"/>
        </w:rPr>
        <w:t xml:space="preserve"> under quasi-static stress</w:t>
      </w:r>
      <w:r w:rsidR="0019036B" w:rsidRPr="00C27440">
        <w:rPr>
          <w:lang w:val="en-GB"/>
        </w:rPr>
        <w:t>.</w:t>
      </w:r>
    </w:p>
    <w:tbl>
      <w:tblPr>
        <w:tblStyle w:val="a0"/>
        <w:tblW w:w="9210" w:type="dxa"/>
        <w:tblLayout w:type="fixed"/>
        <w:tblLook w:val="0000" w:firstRow="0" w:lastRow="0" w:firstColumn="0" w:lastColumn="0" w:noHBand="0" w:noVBand="0"/>
      </w:tblPr>
      <w:tblGrid>
        <w:gridCol w:w="7920"/>
        <w:gridCol w:w="1290"/>
      </w:tblGrid>
      <w:tr w:rsidR="006F0131" w:rsidRPr="00C27440" w14:paraId="4486D951" w14:textId="77777777" w:rsidTr="001E40AE">
        <w:trPr>
          <w:trHeight w:hRule="exact" w:val="864"/>
        </w:trPr>
        <w:tc>
          <w:tcPr>
            <w:tcW w:w="7920" w:type="dxa"/>
          </w:tcPr>
          <w:p w14:paraId="29FB7ACC" w14:textId="4700094F" w:rsidR="006F0131" w:rsidRPr="006F0131" w:rsidRDefault="003A6CE2" w:rsidP="006F0131">
            <w:pPr>
              <w:rPr>
                <w:iCs/>
                <w:lang w:val="en-GB"/>
              </w:rPr>
            </w:pPr>
            <m:oMathPara>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creep</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min</m:t>
                    </m:r>
                  </m:sub>
                </m:sSub>
              </m:oMath>
            </m:oMathPara>
          </w:p>
          <w:p w14:paraId="031200BC" w14:textId="05019D48" w:rsidR="006F0131" w:rsidRPr="00C944E1" w:rsidRDefault="006F0131" w:rsidP="001E40AE">
            <w:pPr>
              <w:jc w:val="center"/>
              <w:rPr>
                <w:iCs/>
                <w:lang w:val="en-GB"/>
              </w:rPr>
            </w:pPr>
            <w:r w:rsidRPr="00C944E1">
              <w:rPr>
                <w:iCs/>
                <w:noProof/>
                <w:color w:val="000000"/>
                <w:sz w:val="36"/>
                <w:szCs w:val="36"/>
                <w:vertAlign w:val="subscript"/>
                <w:lang w:val="en-GB"/>
              </w:rPr>
              <w:br/>
            </w:r>
            <m:oMathPara>
              <m:oMath>
                <m:r>
                  <m:rPr>
                    <m:sty m:val="p"/>
                  </m:rPr>
                  <w:rPr>
                    <w:rFonts w:ascii="Cambria Math" w:hAnsi="Cambria Math"/>
                    <w:lang w:val="en-GB"/>
                  </w:rPr>
                  <w:br/>
                </m:r>
              </m:oMath>
            </m:oMathPara>
          </w:p>
          <w:p w14:paraId="64B2D581" w14:textId="77777777" w:rsidR="006F0131" w:rsidRPr="00C27440" w:rsidRDefault="006F0131" w:rsidP="001E40AE">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3BB5B252" w14:textId="18337456" w:rsidR="006F0131" w:rsidRPr="00C27440" w:rsidRDefault="006F0131" w:rsidP="001E40AE">
            <w:pPr>
              <w:pBdr>
                <w:top w:val="nil"/>
                <w:left w:val="nil"/>
                <w:bottom w:val="nil"/>
                <w:right w:val="nil"/>
                <w:between w:val="nil"/>
              </w:pBdr>
              <w:spacing w:after="0" w:line="240" w:lineRule="auto"/>
              <w:jc w:val="right"/>
              <w:rPr>
                <w:i/>
                <w:color w:val="000000"/>
                <w:lang w:val="en-GB"/>
              </w:rPr>
            </w:pPr>
            <w:r w:rsidRPr="00C27440">
              <w:rPr>
                <w:i/>
                <w:color w:val="000000"/>
                <w:lang w:val="en-GB"/>
              </w:rPr>
              <w:t>(</w:t>
            </w:r>
            <w:r>
              <w:rPr>
                <w:i/>
                <w:color w:val="000000"/>
                <w:lang w:val="en-GB"/>
              </w:rPr>
              <w:t>Eqn</w:t>
            </w:r>
            <w:r w:rsidRPr="00C27440">
              <w:rPr>
                <w:i/>
                <w:color w:val="000000"/>
                <w:lang w:val="en-GB"/>
              </w:rPr>
              <w:t xml:space="preserve">. </w:t>
            </w:r>
            <w:r>
              <w:rPr>
                <w:i/>
                <w:color w:val="000000"/>
                <w:lang w:val="en-GB"/>
              </w:rPr>
              <w:t>6</w:t>
            </w:r>
            <w:r w:rsidRPr="00C27440">
              <w:rPr>
                <w:i/>
                <w:color w:val="000000"/>
                <w:lang w:val="en-GB"/>
              </w:rPr>
              <w:t>.</w:t>
            </w:r>
            <w:r>
              <w:rPr>
                <w:i/>
                <w:color w:val="000000"/>
                <w:lang w:val="en-GB"/>
              </w:rPr>
              <w:t>1</w:t>
            </w:r>
            <w:r w:rsidRPr="00C27440">
              <w:rPr>
                <w:i/>
                <w:color w:val="000000"/>
                <w:lang w:val="en-GB"/>
              </w:rPr>
              <w:t>)</w:t>
            </w:r>
          </w:p>
        </w:tc>
      </w:tr>
    </w:tbl>
    <w:p w14:paraId="56DF5652" w14:textId="4B8B5DC9" w:rsidR="0019036B" w:rsidRDefault="0019036B" w:rsidP="0019036B">
      <w:pPr>
        <w:rPr>
          <w:lang w:val="en-GB"/>
        </w:rPr>
      </w:pPr>
      <w:r w:rsidRPr="00C27440">
        <w:rPr>
          <w:lang w:val="en-GB"/>
        </w:rPr>
        <w:t>Subtracting the minim</w:t>
      </w:r>
      <w:r w:rsidR="009243AE">
        <w:rPr>
          <w:lang w:val="en-GB"/>
        </w:rPr>
        <w:t>um</w:t>
      </w:r>
      <w:r w:rsidRPr="00C27440">
        <w:rPr>
          <w:lang w:val="en-GB"/>
        </w:rPr>
        <w:t xml:space="preserve"> strain from the maxim</w:t>
      </w:r>
      <w:r w:rsidR="009243AE">
        <w:rPr>
          <w:lang w:val="en-GB"/>
        </w:rPr>
        <w:t>um</w:t>
      </w:r>
      <w:r w:rsidRPr="00C27440">
        <w:rPr>
          <w:lang w:val="en-GB"/>
        </w:rPr>
        <w:t xml:space="preserve"> strain results in the difference in strain from the points of maximum and minimum stress for a given cycle.</w:t>
      </w:r>
      <w:r w:rsidR="009243AE">
        <w:rPr>
          <w:lang w:val="en-GB"/>
        </w:rPr>
        <w:t xml:space="preserve"> </w:t>
      </w:r>
      <w:r w:rsidRPr="00C27440">
        <w:rPr>
          <w:lang w:val="en-GB"/>
        </w:rPr>
        <w:t>This dynamic part of the total strain increases over the course of a test due to material fatigue and the accumulation of microscopic damages such as</w:t>
      </w:r>
      <w:r w:rsidR="009243AE">
        <w:rPr>
          <w:lang w:val="en-GB"/>
        </w:rPr>
        <w:t xml:space="preserve"> fibre-</w:t>
      </w:r>
      <w:commentRangeStart w:id="167"/>
      <w:r w:rsidR="009243AE">
        <w:rPr>
          <w:lang w:val="en-GB"/>
        </w:rPr>
        <w:t>matrix</w:t>
      </w:r>
      <w:commentRangeEnd w:id="167"/>
      <w:r w:rsidR="00486A9B">
        <w:rPr>
          <w:rStyle w:val="CommentReference"/>
        </w:rPr>
        <w:commentReference w:id="167"/>
      </w:r>
      <w:r w:rsidR="009243AE">
        <w:rPr>
          <w:lang w:val="en-GB"/>
        </w:rPr>
        <w:t>-detachment, cracks in the matrix</w:t>
      </w:r>
      <w:r w:rsidRPr="00C27440">
        <w:rPr>
          <w:lang w:val="en-GB"/>
        </w:rPr>
        <w:t xml:space="preserve">, </w:t>
      </w:r>
      <w:r w:rsidR="009243AE">
        <w:rPr>
          <w:lang w:val="en-GB"/>
        </w:rPr>
        <w:t>fibre pull-out</w:t>
      </w:r>
      <w:r w:rsidRPr="00C27440">
        <w:rPr>
          <w:lang w:val="en-GB"/>
        </w:rPr>
        <w:t xml:space="preserve">, and </w:t>
      </w:r>
      <w:r w:rsidR="009243AE">
        <w:rPr>
          <w:lang w:val="en-GB"/>
        </w:rPr>
        <w:t>fibre breakage</w:t>
      </w:r>
      <w:r w:rsidR="006F0131">
        <w:rPr>
          <w:lang w:val="en-GB"/>
        </w:rPr>
        <w:t xml:space="preserve"> </w:t>
      </w:r>
      <w:r w:rsidR="009243AE">
        <w:rPr>
          <w:lang w:val="en-GB"/>
        </w:rPr>
        <w:t>[FE07]</w:t>
      </w:r>
      <w:r w:rsidR="006F0131">
        <w:rPr>
          <w:lang w:val="en-GB"/>
        </w:rPr>
        <w:t>.</w:t>
      </w:r>
      <w:r w:rsidRPr="00C27440">
        <w:rPr>
          <w:lang w:val="en-GB"/>
        </w:rPr>
        <w:t xml:space="preserve"> The two strain components are shown </w:t>
      </w:r>
      <w:r w:rsidR="000222D2">
        <w:rPr>
          <w:lang w:val="en-GB"/>
        </w:rPr>
        <w:t>by means of a</w:t>
      </w:r>
      <w:r w:rsidRPr="00C27440">
        <w:rPr>
          <w:lang w:val="en-GB"/>
        </w:rPr>
        <w:t xml:space="preserve"> hysteresis loop in</w:t>
      </w:r>
      <w:r w:rsidR="006F0131">
        <w:rPr>
          <w:lang w:val="en-GB"/>
        </w:rPr>
        <w:t xml:space="preserve"> figure </w:t>
      </w:r>
      <w:r w:rsidR="000222D2">
        <w:rPr>
          <w:lang w:val="en-GB"/>
        </w:rPr>
        <w:t>6.3.</w:t>
      </w:r>
    </w:p>
    <w:tbl>
      <w:tblPr>
        <w:tblStyle w:val="a0"/>
        <w:tblW w:w="9210" w:type="dxa"/>
        <w:tblLayout w:type="fixed"/>
        <w:tblLook w:val="0000" w:firstRow="0" w:lastRow="0" w:firstColumn="0" w:lastColumn="0" w:noHBand="0" w:noVBand="0"/>
      </w:tblPr>
      <w:tblGrid>
        <w:gridCol w:w="7920"/>
        <w:gridCol w:w="1290"/>
      </w:tblGrid>
      <w:tr w:rsidR="006F0131" w:rsidRPr="00C27440" w14:paraId="3A288063" w14:textId="77777777" w:rsidTr="001E40AE">
        <w:trPr>
          <w:trHeight w:hRule="exact" w:val="864"/>
        </w:trPr>
        <w:tc>
          <w:tcPr>
            <w:tcW w:w="7920" w:type="dxa"/>
          </w:tcPr>
          <w:p w14:paraId="749ACC14" w14:textId="6F964F80" w:rsidR="006F0131" w:rsidRPr="006F0131" w:rsidRDefault="003A6CE2" w:rsidP="006F0131">
            <w:pPr>
              <w:rPr>
                <w:iCs/>
                <w:lang w:val="en-GB"/>
              </w:rPr>
            </w:pPr>
            <m:oMathPara>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dyn</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max</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min</m:t>
                    </m:r>
                  </m:sub>
                </m:sSub>
              </m:oMath>
            </m:oMathPara>
          </w:p>
          <w:p w14:paraId="49445124" w14:textId="77777777" w:rsidR="006F0131" w:rsidRPr="00C944E1" w:rsidRDefault="006F0131" w:rsidP="001E40AE">
            <w:pPr>
              <w:jc w:val="center"/>
              <w:rPr>
                <w:iCs/>
                <w:lang w:val="en-GB"/>
              </w:rPr>
            </w:pPr>
            <w:r w:rsidRPr="00C944E1">
              <w:rPr>
                <w:iCs/>
                <w:noProof/>
                <w:color w:val="000000"/>
                <w:sz w:val="36"/>
                <w:szCs w:val="36"/>
                <w:vertAlign w:val="subscript"/>
                <w:lang w:val="en-GB"/>
              </w:rPr>
              <w:br/>
            </w:r>
            <m:oMathPara>
              <m:oMath>
                <m:r>
                  <m:rPr>
                    <m:sty m:val="p"/>
                  </m:rPr>
                  <w:rPr>
                    <w:rFonts w:ascii="Cambria Math" w:hAnsi="Cambria Math"/>
                    <w:lang w:val="en-GB"/>
                  </w:rPr>
                  <w:br/>
                </m:r>
              </m:oMath>
            </m:oMathPara>
          </w:p>
          <w:p w14:paraId="5CE9B0B6" w14:textId="77777777" w:rsidR="006F0131" w:rsidRPr="00C27440" w:rsidRDefault="006F0131" w:rsidP="001E40AE">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0C2D1FC5" w14:textId="3FA52EEF" w:rsidR="006F0131" w:rsidRPr="00C27440" w:rsidRDefault="006F0131" w:rsidP="001E40AE">
            <w:pPr>
              <w:pBdr>
                <w:top w:val="nil"/>
                <w:left w:val="nil"/>
                <w:bottom w:val="nil"/>
                <w:right w:val="nil"/>
                <w:between w:val="nil"/>
              </w:pBdr>
              <w:spacing w:after="0" w:line="240" w:lineRule="auto"/>
              <w:jc w:val="right"/>
              <w:rPr>
                <w:i/>
                <w:color w:val="000000"/>
                <w:lang w:val="en-GB"/>
              </w:rPr>
            </w:pPr>
            <w:r w:rsidRPr="00C27440">
              <w:rPr>
                <w:i/>
                <w:color w:val="000000"/>
                <w:lang w:val="en-GB"/>
              </w:rPr>
              <w:t>(</w:t>
            </w:r>
            <w:r>
              <w:rPr>
                <w:i/>
                <w:color w:val="000000"/>
                <w:lang w:val="en-GB"/>
              </w:rPr>
              <w:t>Eqn</w:t>
            </w:r>
            <w:r w:rsidRPr="00C27440">
              <w:rPr>
                <w:i/>
                <w:color w:val="000000"/>
                <w:lang w:val="en-GB"/>
              </w:rPr>
              <w:t xml:space="preserve">. </w:t>
            </w:r>
            <w:r>
              <w:rPr>
                <w:i/>
                <w:color w:val="000000"/>
                <w:lang w:val="en-GB"/>
              </w:rPr>
              <w:t>6</w:t>
            </w:r>
            <w:r w:rsidRPr="00C27440">
              <w:rPr>
                <w:i/>
                <w:color w:val="000000"/>
                <w:lang w:val="en-GB"/>
              </w:rPr>
              <w:t>.</w:t>
            </w:r>
            <w:r>
              <w:rPr>
                <w:i/>
                <w:color w:val="000000"/>
                <w:lang w:val="en-GB"/>
              </w:rPr>
              <w:t>2</w:t>
            </w:r>
            <w:r w:rsidRPr="00C27440">
              <w:rPr>
                <w:i/>
                <w:color w:val="000000"/>
                <w:lang w:val="en-GB"/>
              </w:rPr>
              <w:t>)</w:t>
            </w:r>
          </w:p>
        </w:tc>
      </w:tr>
    </w:tbl>
    <w:p w14:paraId="50FF6FA4" w14:textId="2BCCCCE4" w:rsidR="0019036B" w:rsidRPr="00C27440" w:rsidRDefault="006F0131" w:rsidP="0019036B">
      <w:pPr>
        <w:rPr>
          <w:lang w:val="en-GB"/>
        </w:rPr>
      </w:pPr>
      <w:r>
        <w:rPr>
          <w:lang w:val="en-GB"/>
        </w:rPr>
        <w:t>T</w:t>
      </w:r>
      <w:r w:rsidR="0019036B" w:rsidRPr="00C27440">
        <w:rPr>
          <w:lang w:val="en-GB"/>
        </w:rPr>
        <w:t>he superposition of the static and dynamic parts of the strain equal the total strain</w:t>
      </w:r>
      <w:r w:rsidR="007544CB">
        <w:rPr>
          <w:lang w:val="en-GB"/>
        </w:rPr>
        <w:t xml:space="preserve"> </w:t>
      </w:r>
      <w:r w:rsidR="007544CB" w:rsidRPr="001A668C">
        <w:rPr>
          <w:lang w:val="en-GB"/>
        </w:rPr>
        <w:t>(</w:t>
      </w:r>
      <m:oMath>
        <m:sSub>
          <m:sSubPr>
            <m:ctrlPr>
              <w:rPr>
                <w:rFonts w:ascii="Cambria Math" w:hAnsi="Cambria Math"/>
                <w:lang w:val="en-GB"/>
              </w:rPr>
            </m:ctrlPr>
          </m:sSubPr>
          <m:e>
            <m:r>
              <m:rPr>
                <m:sty m:val="p"/>
              </m:rPr>
              <w:rPr>
                <w:rFonts w:ascii="Cambria Math" w:hAnsi="Cambria Math"/>
                <w:lang w:val="en-GB"/>
              </w:rPr>
              <m:t>ε</m:t>
            </m:r>
          </m:e>
          <m:sub>
            <m:r>
              <m:rPr>
                <m:sty m:val="p"/>
              </m:rPr>
              <w:rPr>
                <w:rFonts w:ascii="Cambria Math" w:hAnsi="Cambria Math"/>
                <w:lang w:val="en-GB"/>
              </w:rPr>
              <m:t>max</m:t>
            </m:r>
          </m:sub>
        </m:sSub>
      </m:oMath>
      <w:r w:rsidR="007544CB" w:rsidRPr="001A668C">
        <w:rPr>
          <w:lang w:val="en-GB"/>
        </w:rPr>
        <w:t>),</w:t>
      </w:r>
      <w:r w:rsidR="007544CB">
        <w:rPr>
          <w:lang w:val="en-GB"/>
        </w:rPr>
        <w:t xml:space="preserve"> shown in</w:t>
      </w:r>
      <w:r w:rsidR="001A668C">
        <w:rPr>
          <w:lang w:val="en-GB"/>
        </w:rPr>
        <w:t xml:space="preserve"> figure </w:t>
      </w:r>
      <w:r w:rsidR="000222D2">
        <w:rPr>
          <w:lang w:val="en-GB"/>
        </w:rPr>
        <w:t>6.4</w:t>
      </w:r>
      <w:r w:rsidR="0019036B" w:rsidRPr="00C27440">
        <w:rPr>
          <w:lang w:val="en-GB"/>
        </w:rPr>
        <w:t xml:space="preserve">.  The </w:t>
      </w:r>
      <w:r w:rsidR="001A668C">
        <w:rPr>
          <w:lang w:val="en-GB"/>
        </w:rPr>
        <w:t xml:space="preserve">new </w:t>
      </w:r>
      <w:r w:rsidR="0019036B" w:rsidRPr="00C27440">
        <w:rPr>
          <w:lang w:val="en-GB"/>
        </w:rPr>
        <w:t>damage accumulation model predicts material failure when th</w:t>
      </w:r>
      <w:r w:rsidR="000222D2">
        <w:rPr>
          <w:lang w:val="en-GB"/>
        </w:rPr>
        <w:t>is total (maximum) strain</w:t>
      </w:r>
      <w:r w:rsidR="0019036B" w:rsidRPr="00C27440">
        <w:rPr>
          <w:lang w:val="en-GB"/>
        </w:rPr>
        <w:t xml:space="preserve"> reaches the maximum strain</w:t>
      </w:r>
      <w:r w:rsidR="00AD7997">
        <w:rPr>
          <w:lang w:val="en-GB"/>
        </w:rPr>
        <w:t>-</w:t>
      </w:r>
      <w:r w:rsidR="0019036B" w:rsidRPr="00C27440">
        <w:rPr>
          <w:lang w:val="en-GB"/>
        </w:rPr>
        <w:t>at</w:t>
      </w:r>
      <w:r w:rsidR="00AD7997">
        <w:rPr>
          <w:lang w:val="en-GB"/>
        </w:rPr>
        <w:t>-</w:t>
      </w:r>
      <w:r w:rsidR="0019036B" w:rsidRPr="00C27440">
        <w:rPr>
          <w:lang w:val="en-GB"/>
        </w:rPr>
        <w:t xml:space="preserve">failure obtained from the </w:t>
      </w:r>
      <w:r w:rsidR="000222D2">
        <w:rPr>
          <w:lang w:val="en-GB"/>
        </w:rPr>
        <w:t>fatigue tests</w:t>
      </w:r>
      <w:r w:rsidR="001A668C">
        <w:rPr>
          <w:lang w:val="en-GB"/>
        </w:rPr>
        <w:t xml:space="preserve">. </w:t>
      </w:r>
      <w:r w:rsidR="0019036B" w:rsidRPr="00C27440">
        <w:rPr>
          <w:lang w:val="en-GB"/>
        </w:rPr>
        <w:t>The maximum strain obtained from the linear fit line is defined as the material failure criteria (D</w:t>
      </w:r>
      <w:r w:rsidR="000222D2">
        <w:rPr>
          <w:lang w:val="en-GB"/>
        </w:rPr>
        <w:t> </w:t>
      </w:r>
      <w:r w:rsidR="0019036B" w:rsidRPr="00C27440">
        <w:rPr>
          <w:lang w:val="en-GB"/>
        </w:rPr>
        <w:t>=</w:t>
      </w:r>
      <w:r w:rsidR="000222D2">
        <w:rPr>
          <w:lang w:val="en-GB"/>
        </w:rPr>
        <w:t> </w:t>
      </w:r>
      <w:r w:rsidR="0019036B" w:rsidRPr="00C27440">
        <w:rPr>
          <w:lang w:val="en-GB"/>
        </w:rPr>
        <w:t>1).</w:t>
      </w:r>
    </w:p>
    <w:p w14:paraId="726AB6F9" w14:textId="302279C6" w:rsidR="0019036B" w:rsidRPr="001D28FB" w:rsidRDefault="0019036B" w:rsidP="0019036B">
      <w:pPr>
        <w:rPr>
          <w:lang w:val="en-GB"/>
        </w:rPr>
      </w:pPr>
      <w:commentRangeStart w:id="168"/>
      <w:r w:rsidRPr="00C27440">
        <w:rPr>
          <w:lang w:val="en-GB"/>
        </w:rPr>
        <w:t xml:space="preserve">To have damage progression diagrams that </w:t>
      </w:r>
      <w:r w:rsidR="001D28FB" w:rsidRPr="00C27440">
        <w:rPr>
          <w:lang w:val="en-GB"/>
        </w:rPr>
        <w:t>accommodate</w:t>
      </w:r>
      <w:r w:rsidRPr="00C27440">
        <w:rPr>
          <w:lang w:val="en-GB"/>
        </w:rPr>
        <w:t xml:space="preserve"> the logarithmic correlation between the maximum stress and time until failure, the static and dynamic strain components will be described as functions of the normalized time</w:t>
      </w:r>
      <w:r w:rsidR="001A668C">
        <w:rPr>
          <w:lang w:val="en-GB"/>
        </w:rPr>
        <w:t xml:space="preserve">,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oMath>
      <w:r w:rsidRPr="00C27440">
        <w:rPr>
          <w:lang w:val="en-GB"/>
        </w:rPr>
        <w:t xml:space="preserve">.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=1</m:t>
        </m:r>
      </m:oMath>
      <w:r w:rsidRPr="00C27440">
        <w:rPr>
          <w:lang w:val="en-GB"/>
        </w:rPr>
        <w:t xml:space="preserve"> is defined as the time at failure, which is obtained with </w:t>
      </w:r>
      <w:r w:rsidR="00A71162">
        <w:rPr>
          <w:lang w:val="en-GB"/>
        </w:rPr>
        <w:t xml:space="preserve">a modified version of </w:t>
      </w:r>
      <w:r w:rsidRPr="00C27440">
        <w:rPr>
          <w:lang w:val="en-GB"/>
        </w:rPr>
        <w:t xml:space="preserve">the </w:t>
      </w:r>
      <w:r w:rsidR="001D28FB">
        <w:rPr>
          <w:lang w:val="en-GB"/>
        </w:rPr>
        <w:t>W</w:t>
      </w:r>
      <w:r w:rsidR="001D28FB" w:rsidRPr="00C27440">
        <w:rPr>
          <w:lang w:val="en-GB"/>
        </w:rPr>
        <w:t>ö</w:t>
      </w:r>
      <w:r w:rsidR="001D28FB">
        <w:rPr>
          <w:lang w:val="en-GB"/>
        </w:rPr>
        <w:t>hler curve</w:t>
      </w:r>
      <w:r w:rsidR="00A71162">
        <w:rPr>
          <w:lang w:val="en-GB"/>
        </w:rPr>
        <w:t>, in which the x-axis represents the time until failure instead of the cycles until failure</w:t>
      </w:r>
      <w:r w:rsidR="001D28FB">
        <w:rPr>
          <w:lang w:val="en-GB"/>
        </w:rPr>
        <w:t xml:space="preserve"> </w:t>
      </w:r>
      <w:r w:rsidRPr="00C27440">
        <w:rPr>
          <w:lang w:val="en-GB"/>
        </w:rPr>
        <w:t>(</w:t>
      </w:r>
      <w:r w:rsidR="00B7497D" w:rsidRPr="00B7497D">
        <w:rPr>
          <w:lang w:val="en-GB"/>
        </w:rPr>
        <w:t>figure</w:t>
      </w:r>
      <w:r w:rsidRPr="00C27440">
        <w:rPr>
          <w:lang w:val="en-GB"/>
        </w:rPr>
        <w:t xml:space="preserve"> </w:t>
      </w:r>
      <w:r w:rsidR="001D28FB">
        <w:rPr>
          <w:lang w:val="en-GB"/>
        </w:rPr>
        <w:t>6.5</w:t>
      </w:r>
      <w:r w:rsidRPr="00C27440">
        <w:rPr>
          <w:lang w:val="en-GB"/>
        </w:rPr>
        <w:t xml:space="preserve">). </w:t>
      </w:r>
      <w:commentRangeEnd w:id="168"/>
      <w:r w:rsidR="00486A9B">
        <w:rPr>
          <w:rStyle w:val="CommentReference"/>
        </w:rPr>
        <w:commentReference w:id="168"/>
      </w:r>
      <w:r w:rsidR="00BF7C25">
        <w:rPr>
          <w:lang w:val="en-GB"/>
        </w:rPr>
        <w:t xml:space="preserve">The line of best fit for each frequency is taken to be the point at which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=1</m:t>
        </m:r>
      </m:oMath>
      <w:r w:rsidR="00BF7C25">
        <w:rPr>
          <w:iCs/>
          <w:lang w:val="en-GB"/>
        </w:rPr>
        <w:t xml:space="preserve"> is reached. Specimens that exceed this time until failure break at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&gt;1</m:t>
        </m:r>
      </m:oMath>
      <w:r w:rsidR="00BF7C25">
        <w:rPr>
          <w:iCs/>
          <w:lang w:val="en-GB"/>
        </w:rPr>
        <w:t>.</w:t>
      </w:r>
    </w:p>
    <w:p w14:paraId="02FA6AD8" w14:textId="326811A5" w:rsidR="0019036B" w:rsidRDefault="0019036B" w:rsidP="0019036B">
      <w:pPr>
        <w:rPr>
          <w:lang w:val="en-GB"/>
        </w:rPr>
      </w:pPr>
      <w:r w:rsidRPr="00C27440">
        <w:rPr>
          <w:lang w:val="en-GB"/>
        </w:rPr>
        <w:t xml:space="preserve">The static strain </w:t>
      </w:r>
      <w:r w:rsidR="001D28FB">
        <w:rPr>
          <w:lang w:val="en-GB"/>
        </w:rPr>
        <w:t>component is based on</w:t>
      </w:r>
      <w:r w:rsidRPr="00C27440">
        <w:rPr>
          <w:lang w:val="en-GB"/>
        </w:rPr>
        <w:t xml:space="preserve"> the Maxwell model. The Maxwell model is one of several models used </w:t>
      </w:r>
      <w:r w:rsidR="001D28FB">
        <w:rPr>
          <w:lang w:val="en-GB"/>
        </w:rPr>
        <w:t>for</w:t>
      </w:r>
      <w:r w:rsidRPr="00C27440">
        <w:rPr>
          <w:lang w:val="en-GB"/>
        </w:rPr>
        <w:t xml:space="preserve"> viscoelastic materials and consists of an elastic spring (described using Hooke's law) and a viscous damper (described as a Newtonian fluid) connected in series. An illustration of the model as well as a typical stress-strain diagram are shown on </w:t>
      </w:r>
      <w:r w:rsidRPr="00FB74C9">
        <w:rPr>
          <w:b/>
          <w:bCs/>
          <w:lang w:val="en-GB"/>
        </w:rPr>
        <w:t>image</w:t>
      </w:r>
      <w:r w:rsidR="00FB74C9">
        <w:rPr>
          <w:lang w:val="en-GB"/>
        </w:rPr>
        <w:t xml:space="preserve"> 6.6</w:t>
      </w:r>
      <w:r w:rsidR="00A76476">
        <w:rPr>
          <w:lang w:val="en-GB"/>
        </w:rPr>
        <w:t xml:space="preserve">. </w:t>
      </w:r>
      <w:r w:rsidR="00B26120">
        <w:rPr>
          <w:lang w:val="en-GB"/>
        </w:rPr>
        <w:t>Both elements experience the same stress (</w:t>
      </w:r>
      <w:r w:rsidR="00A76476">
        <w:rPr>
          <w:lang w:val="en-GB"/>
        </w:rPr>
        <w:t>2</w:t>
      </w:r>
      <w:r w:rsidR="003C0F2D">
        <w:rPr>
          <w:lang w:val="en-GB"/>
        </w:rPr>
        <w:t> </w:t>
      </w:r>
      <w:r w:rsidR="00A76476">
        <w:rPr>
          <w:lang w:val="en-GB"/>
        </w:rPr>
        <w:t>MPa</w:t>
      </w:r>
      <w:r w:rsidR="00B26120">
        <w:rPr>
          <w:lang w:val="en-GB"/>
        </w:rPr>
        <w:t>)</w:t>
      </w:r>
      <w:r w:rsidR="00796B99">
        <w:rPr>
          <w:lang w:val="en-GB"/>
        </w:rPr>
        <w:t xml:space="preserve">. The total strain is equal to the sum of the strains experienced by the spring and damper. </w:t>
      </w:r>
      <w:r w:rsidRPr="00C27440">
        <w:rPr>
          <w:lang w:val="en-GB"/>
        </w:rPr>
        <w:t>The elastic spring allows for an instantaneous jump in strain</w:t>
      </w:r>
      <w:r w:rsidR="00796B99">
        <w:rPr>
          <w:lang w:val="en-GB"/>
        </w:rPr>
        <w:t xml:space="preserve"> (whereby the material behaves as an elastic solid). </w:t>
      </w:r>
      <w:r w:rsidRPr="00C27440">
        <w:rPr>
          <w:lang w:val="en-GB"/>
        </w:rPr>
        <w:t xml:space="preserve">While the stress at the minimum point remains constant at </w:t>
      </w:r>
      <w:r w:rsidR="003C0F2D">
        <w:rPr>
          <w:lang w:val="en-GB"/>
        </w:rPr>
        <w:t>2 MPa</w:t>
      </w:r>
      <w:r w:rsidRPr="00C27440">
        <w:rPr>
          <w:lang w:val="en-GB"/>
        </w:rPr>
        <w:t>, the strain gradually increases. This increase in strain</w:t>
      </w:r>
      <w:r w:rsidR="00796B99">
        <w:rPr>
          <w:lang w:val="en-GB"/>
        </w:rPr>
        <w:t xml:space="preserve"> after the initial jump</w:t>
      </w:r>
      <w:r w:rsidRPr="00C27440">
        <w:rPr>
          <w:lang w:val="en-GB"/>
        </w:rPr>
        <w:t xml:space="preserve"> is modelled using the viscous damper, which </w:t>
      </w:r>
      <w:r w:rsidR="00796B99">
        <w:rPr>
          <w:lang w:val="en-GB"/>
        </w:rPr>
        <w:t xml:space="preserve">represents </w:t>
      </w:r>
      <w:r w:rsidRPr="00C27440">
        <w:rPr>
          <w:lang w:val="en-GB"/>
        </w:rPr>
        <w:t xml:space="preserve">material creep. </w:t>
      </w:r>
      <w:r w:rsidR="00796B99">
        <w:rPr>
          <w:lang w:val="en-GB"/>
        </w:rPr>
        <w:t xml:space="preserve">The material displays viscous qualities in this phase. </w:t>
      </w:r>
      <w:r w:rsidRPr="00C27440">
        <w:rPr>
          <w:lang w:val="en-GB"/>
        </w:rPr>
        <w:t xml:space="preserve">This basic viscoelastic model is applicable in this case because the deformations at </w:t>
      </w:r>
      <w:r w:rsidR="003C0F2D">
        <w:rPr>
          <w:lang w:val="en-GB"/>
        </w:rPr>
        <w:t>2 MPa</w:t>
      </w:r>
      <w:r w:rsidRPr="00C27440">
        <w:rPr>
          <w:lang w:val="en-GB"/>
        </w:rPr>
        <w:t xml:space="preserve"> are small compared to the maximum stress</w:t>
      </w:r>
      <w:r w:rsidR="003C0F2D">
        <w:rPr>
          <w:lang w:val="en-GB"/>
        </w:rPr>
        <w:t>es</w:t>
      </w:r>
      <w:r w:rsidRPr="00C27440">
        <w:rPr>
          <w:lang w:val="en-GB"/>
        </w:rPr>
        <w:t xml:space="preserve"> applied in the fatigue tests</w:t>
      </w:r>
      <w:r w:rsidR="003C0F2D">
        <w:rPr>
          <w:lang w:val="en-GB"/>
        </w:rPr>
        <w:t xml:space="preserve"> (62 – 92.5 MPa for 0°, 46 – 61 MPa for 90°)</w:t>
      </w:r>
      <w:r w:rsidRPr="00C27440">
        <w:rPr>
          <w:lang w:val="en-GB"/>
        </w:rPr>
        <w:t xml:space="preserve">. </w:t>
      </w:r>
      <w:r w:rsidR="00700F29">
        <w:rPr>
          <w:lang w:val="en-GB"/>
        </w:rPr>
        <w:t xml:space="preserve">The total creep function of the Maxwell model is: </w:t>
      </w:r>
    </w:p>
    <w:tbl>
      <w:tblPr>
        <w:tblStyle w:val="a0"/>
        <w:tblW w:w="9210" w:type="dxa"/>
        <w:tblLayout w:type="fixed"/>
        <w:tblLook w:val="0000" w:firstRow="0" w:lastRow="0" w:firstColumn="0" w:lastColumn="0" w:noHBand="0" w:noVBand="0"/>
      </w:tblPr>
      <w:tblGrid>
        <w:gridCol w:w="7920"/>
        <w:gridCol w:w="1290"/>
      </w:tblGrid>
      <w:tr w:rsidR="00302583" w:rsidRPr="00C27440" w14:paraId="272DA96D" w14:textId="77777777" w:rsidTr="00302583">
        <w:trPr>
          <w:trHeight w:hRule="exact" w:val="1152"/>
        </w:trPr>
        <w:tc>
          <w:tcPr>
            <w:tcW w:w="7920" w:type="dxa"/>
          </w:tcPr>
          <w:p w14:paraId="3B04D07B" w14:textId="6707D44A" w:rsidR="00302583" w:rsidRPr="00302583" w:rsidRDefault="00302583" w:rsidP="001E40AE">
            <w:pPr>
              <w:rPr>
                <w:lang w:val="en-GB"/>
              </w:rPr>
            </w:pPr>
            <m:oMathPara>
              <m:oMath>
                <m:r>
                  <m:rPr>
                    <m:sty m:val="p"/>
                  </m:rPr>
                  <w:rPr>
                    <w:rFonts w:ascii="Cambria Math" w:hAnsi="Cambria Math"/>
                    <w:lang w:val="en-GB"/>
                  </w:rPr>
                  <m:t>J</m:t>
                </m:r>
                <m:d>
                  <m:dPr>
                    <m:ctrlPr>
                      <w:rPr>
                        <w:rFonts w:ascii="Cambria Math" w:hAnsi="Cambria Math"/>
                        <w:lang w:val="en-GB"/>
                      </w:rPr>
                    </m:ctrlPr>
                  </m:dPr>
                  <m:e>
                    <m:r>
                      <m:rPr>
                        <m:sty m:val="p"/>
                      </m:rPr>
                      <w:rPr>
                        <w:rFonts w:ascii="Cambria Math" w:hAnsi="Cambria Math"/>
                        <w:lang w:val="en-GB"/>
                      </w:rPr>
                      <m:t>t</m:t>
                    </m:r>
                  </m:e>
                </m:d>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ε(t)</m:t>
                    </m:r>
                  </m:num>
                  <m:den>
                    <m:sSub>
                      <m:sSubPr>
                        <m:ctrlPr>
                          <w:rPr>
                            <w:rFonts w:ascii="Cambria Math" w:hAnsi="Cambria Math"/>
                            <w:lang w:val="en-GB"/>
                          </w:rPr>
                        </m:ctrlPr>
                      </m:sSubPr>
                      <m:e>
                        <m:r>
                          <m:rPr>
                            <m:sty m:val="p"/>
                          </m:rPr>
                          <w:rPr>
                            <w:rFonts w:ascii="Cambria Math" w:hAnsi="Cambria Math"/>
                            <w:lang w:val="en-GB"/>
                          </w:rPr>
                          <m:t>σ</m:t>
                        </m:r>
                      </m:e>
                      <m:sub>
                        <m:r>
                          <m:rPr>
                            <m:sty m:val="p"/>
                          </m:rPr>
                          <w:rPr>
                            <w:rFonts w:ascii="Cambria Math" w:hAnsi="Cambria Math"/>
                            <w:lang w:val="en-GB"/>
                          </w:rPr>
                          <m:t>o</m:t>
                        </m:r>
                      </m:sub>
                    </m:sSub>
                  </m:den>
                </m:f>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E</m:t>
                    </m:r>
                  </m:den>
                </m:f>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t</m:t>
                    </m:r>
                  </m:num>
                  <m:den>
                    <m:r>
                      <m:rPr>
                        <m:sty m:val="p"/>
                      </m:rPr>
                      <w:rPr>
                        <w:rFonts w:ascii="Cambria Math" w:hAnsi="Cambria Math"/>
                        <w:lang w:val="en-GB"/>
                      </w:rPr>
                      <m:t>η</m:t>
                    </m:r>
                  </m:den>
                </m:f>
              </m:oMath>
            </m:oMathPara>
          </w:p>
          <w:p w14:paraId="42BECDE2" w14:textId="77777777" w:rsidR="00302583" w:rsidRPr="00C944E1" w:rsidRDefault="00302583" w:rsidP="001E40AE">
            <w:pPr>
              <w:jc w:val="center"/>
              <w:rPr>
                <w:iCs/>
                <w:lang w:val="en-GB"/>
              </w:rPr>
            </w:pPr>
            <w:r w:rsidRPr="00C944E1">
              <w:rPr>
                <w:iCs/>
                <w:noProof/>
                <w:color w:val="000000"/>
                <w:sz w:val="36"/>
                <w:szCs w:val="36"/>
                <w:vertAlign w:val="subscript"/>
                <w:lang w:val="en-GB"/>
              </w:rPr>
              <w:br/>
            </w:r>
            <m:oMathPara>
              <m:oMath>
                <m:r>
                  <m:rPr>
                    <m:sty m:val="p"/>
                  </m:rPr>
                  <w:rPr>
                    <w:rFonts w:ascii="Cambria Math" w:hAnsi="Cambria Math"/>
                    <w:lang w:val="en-GB"/>
                  </w:rPr>
                  <w:br/>
                </m:r>
              </m:oMath>
            </m:oMathPara>
          </w:p>
          <w:p w14:paraId="2CED30B8" w14:textId="77777777" w:rsidR="00302583" w:rsidRPr="00C27440" w:rsidRDefault="00302583" w:rsidP="001E40AE">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2272BF9D" w14:textId="5767B458" w:rsidR="00302583" w:rsidRPr="00C27440" w:rsidRDefault="00302583" w:rsidP="001E40AE">
            <w:pPr>
              <w:pBdr>
                <w:top w:val="nil"/>
                <w:left w:val="nil"/>
                <w:bottom w:val="nil"/>
                <w:right w:val="nil"/>
                <w:between w:val="nil"/>
              </w:pBdr>
              <w:spacing w:after="0" w:line="240" w:lineRule="auto"/>
              <w:jc w:val="right"/>
              <w:rPr>
                <w:i/>
                <w:color w:val="000000"/>
                <w:lang w:val="en-GB"/>
              </w:rPr>
            </w:pPr>
            <w:r w:rsidRPr="00C27440">
              <w:rPr>
                <w:i/>
                <w:color w:val="000000"/>
                <w:lang w:val="en-GB"/>
              </w:rPr>
              <w:t>(</w:t>
            </w:r>
            <w:r>
              <w:rPr>
                <w:i/>
                <w:color w:val="000000"/>
                <w:lang w:val="en-GB"/>
              </w:rPr>
              <w:t>Eqn</w:t>
            </w:r>
            <w:r w:rsidRPr="00C27440">
              <w:rPr>
                <w:i/>
                <w:color w:val="000000"/>
                <w:lang w:val="en-GB"/>
              </w:rPr>
              <w:t xml:space="preserve">. </w:t>
            </w:r>
            <w:r>
              <w:rPr>
                <w:i/>
                <w:color w:val="000000"/>
                <w:lang w:val="en-GB"/>
              </w:rPr>
              <w:t>6</w:t>
            </w:r>
            <w:r w:rsidRPr="00C27440">
              <w:rPr>
                <w:i/>
                <w:color w:val="000000"/>
                <w:lang w:val="en-GB"/>
              </w:rPr>
              <w:t>.</w:t>
            </w:r>
            <w:r>
              <w:rPr>
                <w:i/>
                <w:color w:val="000000"/>
                <w:lang w:val="en-GB"/>
              </w:rPr>
              <w:t>3</w:t>
            </w:r>
            <w:r w:rsidRPr="00C27440">
              <w:rPr>
                <w:i/>
                <w:color w:val="000000"/>
                <w:lang w:val="en-GB"/>
              </w:rPr>
              <w:t>)</w:t>
            </w:r>
          </w:p>
        </w:tc>
      </w:tr>
    </w:tbl>
    <w:p w14:paraId="21B49D12" w14:textId="50157252" w:rsidR="00700F29" w:rsidRDefault="0019036B" w:rsidP="0019036B">
      <w:pPr>
        <w:rPr>
          <w:lang w:val="en-GB"/>
        </w:rPr>
      </w:pPr>
      <w:r w:rsidRPr="00C27440">
        <w:rPr>
          <w:lang w:val="en-GB"/>
        </w:rPr>
        <w:t>Examples of the progression of the minimum strain over the course of a fatigue test are shown in</w:t>
      </w:r>
      <w:r w:rsidR="00302583">
        <w:rPr>
          <w:lang w:val="en-GB"/>
        </w:rPr>
        <w:t xml:space="preserve"> figure </w:t>
      </w:r>
      <w:r w:rsidR="00700F29">
        <w:rPr>
          <w:lang w:val="en-GB"/>
        </w:rPr>
        <w:t>6.7</w:t>
      </w:r>
      <w:r w:rsidRPr="00C27440">
        <w:rPr>
          <w:lang w:val="en-GB"/>
        </w:rPr>
        <w:t xml:space="preserve">. </w:t>
      </w:r>
      <w:r w:rsidR="000E6994">
        <w:rPr>
          <w:lang w:val="en-GB"/>
        </w:rPr>
        <w:t>The</w:t>
      </w:r>
      <w:r w:rsidRPr="00C27440">
        <w:rPr>
          <w:lang w:val="en-GB"/>
        </w:rPr>
        <w:t xml:space="preserve"> strain progression is not perfectly linear,</w:t>
      </w:r>
      <w:r w:rsidR="0042281D">
        <w:rPr>
          <w:lang w:val="en-GB"/>
        </w:rPr>
        <w:t xml:space="preserve"> especially at the beginning of the test.</w:t>
      </w:r>
      <w:r w:rsidRPr="00C27440">
        <w:rPr>
          <w:lang w:val="en-GB"/>
        </w:rPr>
        <w:t xml:space="preserve"> It </w:t>
      </w:r>
      <w:r w:rsidR="0042281D">
        <w:rPr>
          <w:lang w:val="en-GB"/>
        </w:rPr>
        <w:t>resembles</w:t>
      </w:r>
      <w:r w:rsidRPr="00C27440">
        <w:rPr>
          <w:lang w:val="en-GB"/>
        </w:rPr>
        <w:t xml:space="preserve"> the progression of the dynamic strain, which will be discussed later in this section.</w:t>
      </w:r>
      <w:r w:rsidR="00240228">
        <w:rPr>
          <w:lang w:val="en-GB"/>
        </w:rPr>
        <w:t xml:space="preserve"> </w:t>
      </w:r>
      <w:r w:rsidR="00700F29">
        <w:rPr>
          <w:lang w:val="en-GB"/>
        </w:rPr>
        <w:t>Despite this, t</w:t>
      </w:r>
      <w:r w:rsidRPr="00C27440">
        <w:rPr>
          <w:lang w:val="en-GB"/>
        </w:rPr>
        <w:t xml:space="preserve">he </w:t>
      </w:r>
      <w:r w:rsidR="00700F29">
        <w:rPr>
          <w:lang w:val="en-GB"/>
        </w:rPr>
        <w:t>function type</w:t>
      </w:r>
      <w:r w:rsidRPr="00C27440">
        <w:rPr>
          <w:lang w:val="en-GB"/>
        </w:rPr>
        <w:t xml:space="preserve"> </w:t>
      </w:r>
      <w:r w:rsidR="00700F29">
        <w:rPr>
          <w:lang w:val="en-GB"/>
        </w:rPr>
        <w:t>of</w:t>
      </w:r>
      <w:r w:rsidRPr="00C27440">
        <w:rPr>
          <w:lang w:val="en-GB"/>
        </w:rPr>
        <w:t xml:space="preserve"> the </w:t>
      </w:r>
      <w:r w:rsidR="00700F29">
        <w:rPr>
          <w:lang w:val="en-GB"/>
        </w:rPr>
        <w:t xml:space="preserve">creep function of the </w:t>
      </w:r>
      <w:r w:rsidRPr="00C27440">
        <w:rPr>
          <w:lang w:val="en-GB"/>
        </w:rPr>
        <w:t xml:space="preserve">Maxwell model is used to describe the static strain: </w:t>
      </w:r>
    </w:p>
    <w:tbl>
      <w:tblPr>
        <w:tblStyle w:val="a0"/>
        <w:tblW w:w="9210" w:type="dxa"/>
        <w:tblLayout w:type="fixed"/>
        <w:tblLook w:val="0000" w:firstRow="0" w:lastRow="0" w:firstColumn="0" w:lastColumn="0" w:noHBand="0" w:noVBand="0"/>
      </w:tblPr>
      <w:tblGrid>
        <w:gridCol w:w="7920"/>
        <w:gridCol w:w="1290"/>
      </w:tblGrid>
      <w:tr w:rsidR="0042281D" w:rsidRPr="00C27440" w14:paraId="5E5E8C3D" w14:textId="77777777" w:rsidTr="001E40AE">
        <w:trPr>
          <w:trHeight w:hRule="exact" w:val="1152"/>
        </w:trPr>
        <w:tc>
          <w:tcPr>
            <w:tcW w:w="7920" w:type="dxa"/>
          </w:tcPr>
          <w:p w14:paraId="2CBAABF7" w14:textId="03026087" w:rsidR="0042281D" w:rsidRPr="0042281D" w:rsidRDefault="003A6CE2" w:rsidP="001E40AE">
            <w:pPr>
              <w:rPr>
                <w:iCs/>
                <w:lang w:val="en-GB"/>
              </w:rPr>
            </w:pPr>
            <m:oMathPara>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creep</m:t>
                    </m:r>
                  </m:sub>
                </m:sSub>
                <m:d>
                  <m:dPr>
                    <m:ctrlPr>
                      <w:rPr>
                        <w:rFonts w:ascii="Cambria Math" w:hAnsi="Cambria Math"/>
                        <w:iCs/>
                        <w:lang w:val="en-GB"/>
                      </w:rPr>
                    </m:ctrlPr>
                  </m:dPr>
                  <m:e>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normalized</m:t>
                        </m:r>
                      </m:sub>
                    </m:sSub>
                  </m:e>
                </m:d>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o</m:t>
                    </m:r>
                  </m:sub>
                </m:sSub>
                <m:r>
                  <m:rPr>
                    <m:sty m:val="p"/>
                  </m:rPr>
                  <w:rPr>
                    <w:rFonts w:ascii="Cambria Math" w:hAnsi="Cambria Math"/>
                    <w:lang w:val="en-GB"/>
                  </w:rPr>
                  <m:t>(a+</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normalized</m:t>
                        </m:r>
                      </m:sub>
                    </m:sSub>
                  </m:num>
                  <m:den>
                    <m:r>
                      <m:rPr>
                        <m:sty m:val="p"/>
                      </m:rPr>
                      <w:rPr>
                        <w:rFonts w:ascii="Cambria Math" w:hAnsi="Cambria Math"/>
                        <w:lang w:val="en-GB"/>
                      </w:rPr>
                      <m:t>b</m:t>
                    </m:r>
                  </m:den>
                </m:f>
                <m:r>
                  <m:rPr>
                    <m:sty m:val="p"/>
                  </m:rPr>
                  <w:rPr>
                    <w:rFonts w:ascii="Cambria Math" w:hAnsi="Cambria Math"/>
                    <w:lang w:val="en-GB"/>
                  </w:rPr>
                  <m:t>)</m:t>
                </m:r>
              </m:oMath>
            </m:oMathPara>
          </w:p>
          <w:p w14:paraId="1063F169" w14:textId="77777777" w:rsidR="0042281D" w:rsidRPr="00C944E1" w:rsidRDefault="0042281D" w:rsidP="001E40AE">
            <w:pPr>
              <w:jc w:val="center"/>
              <w:rPr>
                <w:iCs/>
                <w:lang w:val="en-GB"/>
              </w:rPr>
            </w:pPr>
            <w:r w:rsidRPr="00C944E1">
              <w:rPr>
                <w:iCs/>
                <w:noProof/>
                <w:color w:val="000000"/>
                <w:sz w:val="36"/>
                <w:szCs w:val="36"/>
                <w:vertAlign w:val="subscript"/>
                <w:lang w:val="en-GB"/>
              </w:rPr>
              <w:br/>
            </w:r>
            <m:oMathPara>
              <m:oMath>
                <m:r>
                  <m:rPr>
                    <m:sty m:val="p"/>
                  </m:rPr>
                  <w:rPr>
                    <w:rFonts w:ascii="Cambria Math" w:hAnsi="Cambria Math"/>
                    <w:lang w:val="en-GB"/>
                  </w:rPr>
                  <w:br/>
                </m:r>
              </m:oMath>
            </m:oMathPara>
          </w:p>
          <w:p w14:paraId="6530F1FA" w14:textId="77777777" w:rsidR="0042281D" w:rsidRPr="00C27440" w:rsidRDefault="0042281D" w:rsidP="001E40AE">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21C003CD" w14:textId="1861FEE5" w:rsidR="0042281D" w:rsidRPr="00C27440" w:rsidRDefault="0042281D" w:rsidP="001E40AE">
            <w:pPr>
              <w:pBdr>
                <w:top w:val="nil"/>
                <w:left w:val="nil"/>
                <w:bottom w:val="nil"/>
                <w:right w:val="nil"/>
                <w:between w:val="nil"/>
              </w:pBdr>
              <w:spacing w:after="0" w:line="240" w:lineRule="auto"/>
              <w:jc w:val="right"/>
              <w:rPr>
                <w:i/>
                <w:color w:val="000000"/>
                <w:lang w:val="en-GB"/>
              </w:rPr>
            </w:pPr>
            <w:r w:rsidRPr="00C27440">
              <w:rPr>
                <w:i/>
                <w:color w:val="000000"/>
                <w:lang w:val="en-GB"/>
              </w:rPr>
              <w:t>(</w:t>
            </w:r>
            <w:r>
              <w:rPr>
                <w:i/>
                <w:color w:val="000000"/>
                <w:lang w:val="en-GB"/>
              </w:rPr>
              <w:t>Eqn</w:t>
            </w:r>
            <w:r w:rsidRPr="00C27440">
              <w:rPr>
                <w:i/>
                <w:color w:val="000000"/>
                <w:lang w:val="en-GB"/>
              </w:rPr>
              <w:t xml:space="preserve">. </w:t>
            </w:r>
            <w:r>
              <w:rPr>
                <w:i/>
                <w:color w:val="000000"/>
                <w:lang w:val="en-GB"/>
              </w:rPr>
              <w:t>6</w:t>
            </w:r>
            <w:r w:rsidRPr="00C27440">
              <w:rPr>
                <w:i/>
                <w:color w:val="000000"/>
                <w:lang w:val="en-GB"/>
              </w:rPr>
              <w:t>.</w:t>
            </w:r>
            <w:r>
              <w:rPr>
                <w:i/>
                <w:color w:val="000000"/>
                <w:lang w:val="en-GB"/>
              </w:rPr>
              <w:t>4</w:t>
            </w:r>
            <w:r w:rsidRPr="00C27440">
              <w:rPr>
                <w:i/>
                <w:color w:val="000000"/>
                <w:lang w:val="en-GB"/>
              </w:rPr>
              <w:t>)</w:t>
            </w:r>
          </w:p>
        </w:tc>
      </w:tr>
    </w:tbl>
    <w:p w14:paraId="75381C24" w14:textId="4451860E" w:rsidR="0019036B" w:rsidRPr="00C27440" w:rsidRDefault="0019036B" w:rsidP="0019036B">
      <w:pPr>
        <w:rPr>
          <w:lang w:val="en-GB"/>
        </w:rPr>
      </w:pPr>
      <w:r w:rsidRPr="00C27440">
        <w:rPr>
          <w:lang w:val="en-GB"/>
        </w:rPr>
        <w:t xml:space="preserve">Both factors a and b are obtained using the progression data for each orientation and maximum stress level with the help of curve fitting software. </w:t>
      </w:r>
      <w:r w:rsidR="0042281D">
        <w:rPr>
          <w:lang w:val="en-GB"/>
        </w:rPr>
        <w:t xml:space="preserve">(Since factors a and b are derived from the data, they were not called 1/E </w:t>
      </w:r>
      <w:r w:rsidR="0042281D" w:rsidRPr="0042281D">
        <w:rPr>
          <w:lang w:val="en-GB"/>
        </w:rPr>
        <w:t xml:space="preserve">and </w:t>
      </w:r>
      <m:oMath>
        <m:r>
          <m:rPr>
            <m:sty m:val="p"/>
          </m:rPr>
          <w:rPr>
            <w:rFonts w:ascii="Cambria Math" w:hAnsi="Cambria Math"/>
            <w:lang w:val="en-GB"/>
          </w:rPr>
          <m:t>η</m:t>
        </m:r>
      </m:oMath>
      <w:r w:rsidR="0042281D">
        <w:rPr>
          <w:lang w:val="en-GB"/>
        </w:rPr>
        <w:t xml:space="preserve">, respectively). </w:t>
      </w:r>
      <w:r w:rsidRPr="00C27440">
        <w:rPr>
          <w:lang w:val="en-GB"/>
        </w:rPr>
        <w:t xml:space="preserve">Factor a, which represents the elastic jump due to the </w:t>
      </w:r>
      <w:r w:rsidR="0042281D">
        <w:rPr>
          <w:lang w:val="en-GB"/>
        </w:rPr>
        <w:t>2 MPa</w:t>
      </w:r>
      <w:r w:rsidRPr="00C27440">
        <w:rPr>
          <w:lang w:val="en-GB"/>
        </w:rPr>
        <w:t xml:space="preserve"> </w:t>
      </w:r>
      <w:r w:rsidR="00700F29">
        <w:rPr>
          <w:lang w:val="en-GB"/>
        </w:rPr>
        <w:t xml:space="preserve">minimum </w:t>
      </w:r>
      <w:r w:rsidRPr="00C27440">
        <w:rPr>
          <w:lang w:val="en-GB"/>
        </w:rPr>
        <w:t xml:space="preserve">tensile </w:t>
      </w:r>
      <w:r w:rsidR="0042281D">
        <w:rPr>
          <w:lang w:val="en-GB"/>
        </w:rPr>
        <w:t>stress</w:t>
      </w:r>
      <w:r w:rsidRPr="00C27440">
        <w:rPr>
          <w:lang w:val="en-GB"/>
        </w:rPr>
        <w:t>, is constant for each orientation. It must also be at level, so that the sum of the static and dynamic strain components at</w:t>
      </w:r>
      <w:r w:rsidR="00700F29" w:rsidRPr="00C27440">
        <w:rPr>
          <w:lang w:val="en-GB"/>
        </w:rPr>
        <w:t xml:space="preserve">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=1</m:t>
        </m:r>
      </m:oMath>
      <w:r w:rsidR="00700F29" w:rsidRPr="0042281D">
        <w:rPr>
          <w:iCs/>
          <w:lang w:val="en-GB"/>
        </w:rPr>
        <w:t xml:space="preserve"> </w:t>
      </w:r>
      <w:r w:rsidRPr="0042281D">
        <w:rPr>
          <w:iCs/>
          <w:lang w:val="en-GB"/>
        </w:rPr>
        <w:t>is equal to the strain</w:t>
      </w:r>
      <w:r w:rsidR="00AD7997" w:rsidRPr="0042281D">
        <w:rPr>
          <w:iCs/>
          <w:lang w:val="en-GB"/>
        </w:rPr>
        <w:t>-</w:t>
      </w:r>
      <w:r w:rsidRPr="0042281D">
        <w:rPr>
          <w:iCs/>
          <w:lang w:val="en-GB"/>
        </w:rPr>
        <w:t>at</w:t>
      </w:r>
      <w:r w:rsidR="00AD7997" w:rsidRPr="0042281D">
        <w:rPr>
          <w:iCs/>
          <w:lang w:val="en-GB"/>
        </w:rPr>
        <w:t>-</w:t>
      </w:r>
      <w:r w:rsidRPr="0042281D">
        <w:rPr>
          <w:iCs/>
          <w:lang w:val="en-GB"/>
        </w:rPr>
        <w:t xml:space="preserve">failure </w:t>
      </w:r>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b,max</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cr</m:t>
            </m:r>
          </m:sub>
        </m:sSub>
        <m:d>
          <m:dPr>
            <m:ctrlPr>
              <w:rPr>
                <w:rFonts w:ascii="Cambria Math" w:hAnsi="Cambria Math"/>
                <w:iCs/>
                <w:lang w:val="en-GB"/>
              </w:rPr>
            </m:ctrlPr>
          </m:dPr>
          <m:e>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=1</m:t>
            </m:r>
          </m:e>
        </m:d>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dyn</m:t>
            </m:r>
          </m:sub>
        </m:sSub>
        <m:d>
          <m:dPr>
            <m:ctrlPr>
              <w:rPr>
                <w:rFonts w:ascii="Cambria Math" w:hAnsi="Cambria Math"/>
                <w:iCs/>
                <w:lang w:val="en-GB"/>
              </w:rPr>
            </m:ctrlPr>
          </m:dPr>
          <m:e>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=1</m:t>
            </m:r>
          </m:e>
        </m:d>
      </m:oMath>
      <w:r w:rsidRPr="0042281D">
        <w:rPr>
          <w:iCs/>
          <w:lang w:val="en-GB"/>
        </w:rPr>
        <w:t>.</w:t>
      </w:r>
      <w:r w:rsidR="00240228" w:rsidRPr="0042281D">
        <w:rPr>
          <w:iCs/>
          <w:lang w:val="en-GB"/>
        </w:rPr>
        <w:t xml:space="preserve"> </w:t>
      </w:r>
      <w:r w:rsidR="00240228">
        <w:rPr>
          <w:lang w:val="en-GB"/>
        </w:rPr>
        <w:t xml:space="preserve">This means that factor a is not exactly equal to the inverse of the material’s </w:t>
      </w:r>
      <w:r w:rsidR="0042281D">
        <w:rPr>
          <w:lang w:val="en-GB"/>
        </w:rPr>
        <w:t>Young’s</w:t>
      </w:r>
      <w:r w:rsidR="00240228">
        <w:rPr>
          <w:lang w:val="en-GB"/>
        </w:rPr>
        <w:t xml:space="preserve"> modulus (0°: a = …, 1/E =…; 90°</w:t>
      </w:r>
      <w:r w:rsidR="0042281D">
        <w:rPr>
          <w:lang w:val="en-GB"/>
        </w:rPr>
        <w:t>).</w:t>
      </w:r>
      <w:r w:rsidRPr="00C27440">
        <w:rPr>
          <w:lang w:val="en-GB"/>
        </w:rPr>
        <w:t xml:space="preserve"> </w:t>
      </w:r>
      <w:r w:rsidR="00F016AA">
        <w:rPr>
          <w:lang w:val="en-GB"/>
        </w:rPr>
        <w:t xml:space="preserve">Figure </w:t>
      </w:r>
      <w:r w:rsidR="007544CB">
        <w:rPr>
          <w:lang w:val="en-GB"/>
        </w:rPr>
        <w:t>6.8</w:t>
      </w:r>
      <w:r w:rsidRPr="00C27440">
        <w:rPr>
          <w:lang w:val="en-GB"/>
        </w:rPr>
        <w:t xml:space="preserve"> shows each factor b obtained from the curve fitting software plotted against the maximum force</w:t>
      </w:r>
      <w:r w:rsidR="001E40AE">
        <w:rPr>
          <w:lang w:val="en-GB"/>
        </w:rPr>
        <w:t xml:space="preserve">. A </w:t>
      </w:r>
      <w:r w:rsidRPr="00C27440">
        <w:rPr>
          <w:lang w:val="en-GB"/>
        </w:rPr>
        <w:t>correlation is visible</w:t>
      </w:r>
      <w:r w:rsidR="00F049DD">
        <w:rPr>
          <w:lang w:val="en-GB"/>
        </w:rPr>
        <w:t xml:space="preserve"> for the 0° specimen</w:t>
      </w:r>
      <w:r w:rsidR="001E40AE">
        <w:rPr>
          <w:lang w:val="en-GB"/>
        </w:rPr>
        <w:t xml:space="preserve">. </w:t>
      </w:r>
      <w:r w:rsidR="00F016AA">
        <w:rPr>
          <w:lang w:val="en-GB"/>
        </w:rPr>
        <w:t>The 90° appear to scatter more, however, the range of values for b is smaller than for the 0° specimens.</w:t>
      </w:r>
      <w:r w:rsidRPr="00C27440">
        <w:rPr>
          <w:lang w:val="en-GB"/>
        </w:rPr>
        <w:t xml:space="preserve"> </w:t>
      </w:r>
      <w:r w:rsidR="00F016AA">
        <w:rPr>
          <w:lang w:val="en-GB"/>
        </w:rPr>
        <w:t>F</w:t>
      </w:r>
      <w:r w:rsidRPr="00C27440">
        <w:rPr>
          <w:lang w:val="en-GB"/>
        </w:rPr>
        <w:t xml:space="preserve">actor b is defined as a function of the maximum </w:t>
      </w:r>
      <w:r w:rsidR="0042281D">
        <w:rPr>
          <w:lang w:val="en-GB"/>
        </w:rPr>
        <w:t>stress</w:t>
      </w:r>
      <w:r w:rsidR="001E40AE">
        <w:rPr>
          <w:lang w:val="en-GB"/>
        </w:rPr>
        <w:t xml:space="preserve"> for both orientations</w:t>
      </w:r>
      <w:r w:rsidRPr="00C27440">
        <w:rPr>
          <w:lang w:val="en-GB"/>
        </w:rPr>
        <w:t xml:space="preserve">.  </w:t>
      </w:r>
      <w:r w:rsidR="00F016AA">
        <w:rPr>
          <w:lang w:val="en-GB"/>
        </w:rPr>
        <w:t xml:space="preserve">Figure </w:t>
      </w:r>
      <w:r w:rsidR="007544CB">
        <w:rPr>
          <w:lang w:val="en-GB"/>
        </w:rPr>
        <w:t>6.9</w:t>
      </w:r>
      <w:r w:rsidRPr="00C27440">
        <w:rPr>
          <w:lang w:val="en-GB"/>
        </w:rPr>
        <w:t xml:space="preserve"> summarizes how the individual factors from the static strain are derived</w:t>
      </w:r>
      <w:r w:rsidR="00D65368">
        <w:rPr>
          <w:lang w:val="en-GB"/>
        </w:rPr>
        <w:t xml:space="preserve"> and shows an example of how the model fits over the actual data</w:t>
      </w:r>
      <w:r w:rsidRPr="00C27440">
        <w:rPr>
          <w:lang w:val="en-GB"/>
        </w:rPr>
        <w:t xml:space="preserve">. </w:t>
      </w:r>
    </w:p>
    <w:p w14:paraId="2706A074" w14:textId="4AD7A6A3" w:rsidR="00F11E97" w:rsidRDefault="0019036B" w:rsidP="0019036B">
      <w:pPr>
        <w:rPr>
          <w:lang w:val="en-GB"/>
        </w:rPr>
      </w:pPr>
      <w:r w:rsidRPr="00C27440">
        <w:rPr>
          <w:lang w:val="en-GB"/>
        </w:rPr>
        <w:t>T</w:t>
      </w:r>
      <w:r w:rsidR="00704F01">
        <w:rPr>
          <w:lang w:val="en-GB"/>
        </w:rPr>
        <w:t xml:space="preserve">he dynamic strain component </w:t>
      </w:r>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dyn</m:t>
            </m:r>
          </m:sub>
        </m:sSub>
      </m:oMath>
      <w:r w:rsidR="00704F01">
        <w:rPr>
          <w:lang w:val="en-GB"/>
        </w:rPr>
        <w:t xml:space="preserve"> is based on the inverse of a</w:t>
      </w:r>
      <w:r w:rsidR="00240228">
        <w:rPr>
          <w:lang w:val="en-GB"/>
        </w:rPr>
        <w:t xml:space="preserve"> model used to </w:t>
      </w:r>
      <w:r w:rsidR="00F32FF7">
        <w:rPr>
          <w:lang w:val="en-GB"/>
        </w:rPr>
        <w:t>describe</w:t>
      </w:r>
      <w:r w:rsidR="00240228">
        <w:rPr>
          <w:lang w:val="en-GB"/>
        </w:rPr>
        <w:t xml:space="preserve"> the </w:t>
      </w:r>
      <w:r w:rsidR="00F23B26">
        <w:rPr>
          <w:lang w:val="en-GB"/>
        </w:rPr>
        <w:t>progression of the dynamic stiffness under tensile fatigue testing []</w:t>
      </w:r>
      <w:r w:rsidR="00704F01">
        <w:rPr>
          <w:lang w:val="en-GB"/>
        </w:rPr>
        <w:t xml:space="preserve">. </w:t>
      </w:r>
      <w:r w:rsidR="00FF53FC">
        <w:rPr>
          <w:lang w:val="en-GB"/>
        </w:rPr>
        <w:t xml:space="preserve">The dynamic stiffness is shown using a hysteresis loop in </w:t>
      </w:r>
      <w:r w:rsidR="00FF53FC" w:rsidRPr="00FF53FC">
        <w:rPr>
          <w:b/>
          <w:bCs/>
          <w:lang w:val="en-GB"/>
        </w:rPr>
        <w:t>image</w:t>
      </w:r>
      <w:r w:rsidR="00FF53FC">
        <w:rPr>
          <w:lang w:val="en-GB"/>
        </w:rPr>
        <w:t xml:space="preserve"> 6.10</w:t>
      </w:r>
      <w:r w:rsidR="00F11E97">
        <w:rPr>
          <w:lang w:val="en-GB"/>
        </w:rPr>
        <w:t>, along with the formula.</w:t>
      </w:r>
    </w:p>
    <w:p w14:paraId="414149FF" w14:textId="78C1FBA3" w:rsidR="001751BE" w:rsidRDefault="00FF53FC" w:rsidP="001751BE">
      <w:pPr>
        <w:rPr>
          <w:lang w:val="en-GB"/>
        </w:rPr>
      </w:pPr>
      <w:r>
        <w:rPr>
          <w:lang w:val="en-GB"/>
        </w:rPr>
        <w:t>Since the maximum and minimum stress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max</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min</m:t>
            </m:r>
          </m:sub>
        </m:sSub>
        <m:r>
          <w:rPr>
            <w:rFonts w:ascii="Cambria Math" w:hAnsi="Cambria Math"/>
            <w:lang w:val="en-GB"/>
          </w:rPr>
          <m:t>)</m:t>
        </m:r>
      </m:oMath>
      <w:r>
        <w:rPr>
          <w:lang w:val="en-GB"/>
        </w:rPr>
        <w:t xml:space="preserve"> are constant, the dynamic stiffness becomes inversely proportional to the difference between the maximum and minimum strain, which </w:t>
      </w:r>
      <w:r w:rsidR="006F77FF">
        <w:rPr>
          <w:lang w:val="en-GB"/>
        </w:rPr>
        <w:t xml:space="preserve">is equal to </w:t>
      </w:r>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dyn</m:t>
            </m:r>
          </m:sub>
        </m:sSub>
      </m:oMath>
      <w:r>
        <w:rPr>
          <w:lang w:val="en-GB"/>
        </w:rPr>
        <w:t xml:space="preserve">. Only the framework of the original dynamic stiffness function from [] was </w:t>
      </w:r>
      <w:r w:rsidR="006F77FF">
        <w:rPr>
          <w:lang w:val="en-GB"/>
        </w:rPr>
        <w:t>adopted for the damage accumulation model</w:t>
      </w:r>
      <w:r>
        <w:rPr>
          <w:lang w:val="en-GB"/>
        </w:rPr>
        <w:t xml:space="preserve">, as </w:t>
      </w:r>
      <w:commentRangeStart w:id="169"/>
      <w:r>
        <w:rPr>
          <w:lang w:val="en-GB"/>
        </w:rPr>
        <w:t xml:space="preserve">there were issues </w:t>
      </w:r>
      <w:commentRangeEnd w:id="169"/>
      <w:r w:rsidR="004078A4">
        <w:rPr>
          <w:rStyle w:val="CommentReference"/>
        </w:rPr>
        <w:commentReference w:id="169"/>
      </w:r>
      <w:r>
        <w:rPr>
          <w:lang w:val="en-GB"/>
        </w:rPr>
        <w:t xml:space="preserve">with the continuity of the formula beyond </w:t>
      </w:r>
      <w:proofErr w:type="spellStart"/>
      <w:r>
        <w:rPr>
          <w:lang w:val="en-GB"/>
        </w:rPr>
        <w:t>tn</w:t>
      </w:r>
      <w:proofErr w:type="spellEnd"/>
      <w:r>
        <w:rPr>
          <w:lang w:val="en-GB"/>
        </w:rPr>
        <w:t xml:space="preserve"> = 1 and because </w:t>
      </w:r>
      <w:r w:rsidR="006F77FF">
        <w:rPr>
          <w:lang w:val="en-GB"/>
        </w:rPr>
        <w:t xml:space="preserve">the original model includes factors based on types of data not measured during the fatigue tests. </w:t>
      </w:r>
      <w:r w:rsidR="001751BE">
        <w:rPr>
          <w:lang w:val="en-GB"/>
        </w:rPr>
        <w:t xml:space="preserve">The dynamic strain progression can be described using a geometric function with the </w:t>
      </w:r>
      <w:commentRangeStart w:id="170"/>
      <w:r w:rsidR="001751BE">
        <w:rPr>
          <w:lang w:val="en-GB"/>
        </w:rPr>
        <w:t>format</w:t>
      </w:r>
      <w:commentRangeEnd w:id="170"/>
      <w:r w:rsidR="004078A4">
        <w:rPr>
          <w:rStyle w:val="CommentReference"/>
        </w:rPr>
        <w:commentReference w:id="170"/>
      </w:r>
      <w:r w:rsidR="001751BE">
        <w:rPr>
          <w:lang w:val="en-GB"/>
        </w:rPr>
        <w:t xml:space="preserve">: </w:t>
      </w:r>
    </w:p>
    <w:p w14:paraId="00C097CD" w14:textId="77777777" w:rsidR="001751BE" w:rsidRDefault="001751BE" w:rsidP="001751BE">
      <w:pPr>
        <w:rPr>
          <w:lang w:val="en-GB"/>
        </w:rPr>
      </w:pPr>
      <m:oMath>
        <m:r>
          <m:rPr>
            <m:sty m:val="p"/>
          </m:rPr>
          <w:rPr>
            <w:rFonts w:ascii="Cambria Math" w:hAnsi="Cambria Math"/>
            <w:lang w:val="en-GB"/>
          </w:rPr>
          <m:t>ε</m:t>
        </m:r>
        <m:d>
          <m:dPr>
            <m:ctrlPr>
              <w:rPr>
                <w:rFonts w:ascii="Cambria Math" w:hAnsi="Cambria Math"/>
                <w:iCs/>
                <w:lang w:val="en-GB"/>
              </w:rPr>
            </m:ctrlPr>
          </m:dPr>
          <m:e>
            <m:r>
              <m:rPr>
                <m:sty m:val="p"/>
              </m:rPr>
              <w:rPr>
                <w:rFonts w:ascii="Cambria Math" w:hAnsi="Cambria Math"/>
                <w:lang w:val="en-GB"/>
              </w:rPr>
              <m:t>t</m:t>
            </m:r>
          </m:e>
        </m:d>
        <m:r>
          <m:rPr>
            <m:sty m:val="p"/>
          </m:rPr>
          <w:rPr>
            <w:rFonts w:ascii="Cambria Math" w:hAnsi="Cambria Math"/>
            <w:lang w:val="en-GB"/>
          </w:rPr>
          <m:t>=a*</m:t>
        </m:r>
        <m:sSup>
          <m:sSupPr>
            <m:ctrlPr>
              <w:rPr>
                <w:rFonts w:ascii="Cambria Math" w:hAnsi="Cambria Math"/>
                <w:iCs/>
                <w:lang w:val="en-GB"/>
              </w:rPr>
            </m:ctrlPr>
          </m:sSupPr>
          <m:e>
            <m:r>
              <m:rPr>
                <m:sty m:val="p"/>
              </m:rPr>
              <w:rPr>
                <w:rFonts w:ascii="Cambria Math" w:hAnsi="Cambria Math"/>
                <w:lang w:val="en-GB"/>
              </w:rPr>
              <m:t>t</m:t>
            </m:r>
          </m:e>
          <m:sup>
            <m:r>
              <m:rPr>
                <m:sty m:val="p"/>
              </m:rPr>
              <w:rPr>
                <w:rFonts w:ascii="Cambria Math" w:hAnsi="Cambria Math"/>
                <w:lang w:val="en-GB"/>
              </w:rPr>
              <m:t>b</m:t>
            </m:r>
          </m:sup>
        </m:sSup>
        <m:r>
          <m:rPr>
            <m:sty m:val="p"/>
          </m:rPr>
          <w:rPr>
            <w:rFonts w:ascii="Cambria Math" w:hAnsi="Cambria Math"/>
            <w:lang w:val="en-GB"/>
          </w:rPr>
          <m:t>+</m:t>
        </m:r>
        <m:sSup>
          <m:sSupPr>
            <m:ctrlPr>
              <w:rPr>
                <w:rFonts w:ascii="Cambria Math" w:hAnsi="Cambria Math"/>
                <w:iCs/>
                <w:lang w:val="en-GB"/>
              </w:rPr>
            </m:ctrlPr>
          </m:sSupPr>
          <m:e>
            <m:r>
              <m:rPr>
                <m:sty m:val="p"/>
              </m:rPr>
              <w:rPr>
                <w:rFonts w:ascii="Cambria Math" w:hAnsi="Cambria Math"/>
                <w:lang w:val="en-GB"/>
              </w:rPr>
              <m:t>c*t</m:t>
            </m:r>
          </m:e>
          <m:sup>
            <m:r>
              <m:rPr>
                <m:sty m:val="p"/>
              </m:rPr>
              <w:rPr>
                <w:rFonts w:ascii="Cambria Math" w:hAnsi="Cambria Math"/>
                <w:lang w:val="en-GB"/>
              </w:rPr>
              <m:t>d</m:t>
            </m:r>
          </m:sup>
        </m:sSup>
      </m:oMath>
      <w:r>
        <w:rPr>
          <w:lang w:val="en-GB"/>
        </w:rPr>
        <w:t>.</w:t>
      </w:r>
    </w:p>
    <w:p w14:paraId="32B76D16" w14:textId="7542E5D3" w:rsidR="00B126EA" w:rsidRPr="00C27440" w:rsidRDefault="00B126EA" w:rsidP="0019036B">
      <w:pPr>
        <w:rPr>
          <w:lang w:val="en-GB"/>
        </w:rPr>
      </w:pPr>
      <w:r>
        <w:rPr>
          <w:lang w:val="en-GB"/>
        </w:rPr>
        <w:t xml:space="preserve">As with the static strain component, factors a, b, c, and d were determined by running </w:t>
      </w:r>
      <w:r w:rsidR="00211C45">
        <w:rPr>
          <w:lang w:val="en-GB"/>
        </w:rPr>
        <w:t xml:space="preserve">curve fitting </w:t>
      </w:r>
      <w:r>
        <w:rPr>
          <w:lang w:val="en-GB"/>
        </w:rPr>
        <w:t xml:space="preserve">software on the progression data for </w:t>
      </w:r>
      <w:r w:rsidR="00211C45">
        <w:rPr>
          <w:lang w:val="en-GB"/>
        </w:rPr>
        <w:t>each</w:t>
      </w:r>
      <w:r>
        <w:rPr>
          <w:lang w:val="en-GB"/>
        </w:rPr>
        <w:t xml:space="preserve"> </w:t>
      </w:r>
      <w:del w:id="171" w:author="Tom Baker" w:date="2021-02-21T20:26:00Z">
        <w:r w:rsidDel="004078A4">
          <w:rPr>
            <w:lang w:val="en-GB"/>
          </w:rPr>
          <w:delText xml:space="preserve">orientation/stress </w:delText>
        </w:r>
      </w:del>
      <w:r>
        <w:rPr>
          <w:lang w:val="en-GB"/>
        </w:rPr>
        <w:t>combination</w:t>
      </w:r>
      <w:ins w:id="172" w:author="Tom Baker" w:date="2021-02-21T20:26:00Z">
        <w:r w:rsidR="004078A4">
          <w:rPr>
            <w:lang w:val="en-GB"/>
          </w:rPr>
          <w:t xml:space="preserve"> of orientation and stress</w:t>
        </w:r>
      </w:ins>
      <w:r>
        <w:rPr>
          <w:lang w:val="en-GB"/>
        </w:rPr>
        <w:t>.</w:t>
      </w:r>
      <w:r w:rsidR="00896668">
        <w:rPr>
          <w:lang w:val="en-GB"/>
        </w:rPr>
        <w:t xml:space="preserve"> </w:t>
      </w:r>
      <w:r w:rsidR="00896668" w:rsidRPr="000D7253">
        <w:rPr>
          <w:b/>
          <w:bCs/>
          <w:lang w:val="en-GB"/>
        </w:rPr>
        <w:t>Image</w:t>
      </w:r>
      <w:r w:rsidR="00896668">
        <w:rPr>
          <w:lang w:val="en-GB"/>
        </w:rPr>
        <w:t xml:space="preserve"> 6.11 shows the correlation between the calculated factors and the maximum force</w:t>
      </w:r>
      <w:r w:rsidR="000D7253">
        <w:rPr>
          <w:lang w:val="en-GB"/>
        </w:rPr>
        <w:t xml:space="preserve">. With the exception of factor c for the 90° specimens, a correlation is visible. Thus, factors a, b, c, and d are described as functions of the maximum force. </w:t>
      </w:r>
      <w:r w:rsidR="000D7253" w:rsidRPr="000D7253">
        <w:rPr>
          <w:b/>
          <w:bCs/>
          <w:lang w:val="en-GB"/>
        </w:rPr>
        <w:t>Image</w:t>
      </w:r>
      <w:r w:rsidR="000D7253">
        <w:rPr>
          <w:lang w:val="en-GB"/>
        </w:rPr>
        <w:t xml:space="preserve"> 6.12 shows examples of </w:t>
      </w:r>
      <w:commentRangeStart w:id="173"/>
      <w:proofErr w:type="spellStart"/>
      <w:r w:rsidR="000D7253">
        <w:rPr>
          <w:lang w:val="en-GB"/>
        </w:rPr>
        <w:t>edyn</w:t>
      </w:r>
      <w:commentRangeEnd w:id="173"/>
      <w:proofErr w:type="spellEnd"/>
      <w:r w:rsidR="004078A4">
        <w:rPr>
          <w:rStyle w:val="CommentReference"/>
        </w:rPr>
        <w:commentReference w:id="173"/>
      </w:r>
      <w:r w:rsidR="000D7253">
        <w:rPr>
          <w:lang w:val="en-GB"/>
        </w:rPr>
        <w:t xml:space="preserve"> progression with the corresponding model. </w:t>
      </w:r>
    </w:p>
    <w:p w14:paraId="76C93F20" w14:textId="6346D112" w:rsidR="0019036B" w:rsidRPr="00C27440" w:rsidRDefault="00057499" w:rsidP="0019036B">
      <w:pPr>
        <w:rPr>
          <w:lang w:val="en-GB"/>
        </w:rPr>
      </w:pPr>
      <w:r w:rsidRPr="00057499">
        <w:rPr>
          <w:b/>
          <w:bCs/>
          <w:lang w:val="en-GB"/>
        </w:rPr>
        <w:lastRenderedPageBreak/>
        <w:t>Image</w:t>
      </w:r>
      <w:r>
        <w:rPr>
          <w:lang w:val="en-GB"/>
        </w:rPr>
        <w:t xml:space="preserve"> 6.13 summarizes the four main components of the damage accumulation model and gives an overview of how each component is derived. </w:t>
      </w:r>
    </w:p>
    <w:p w14:paraId="5E5042B3" w14:textId="290400ED" w:rsidR="00715446" w:rsidRDefault="0019036B" w:rsidP="0019036B">
      <w:pPr>
        <w:rPr>
          <w:lang w:val="en-GB"/>
        </w:rPr>
      </w:pPr>
      <w:r w:rsidRPr="00C27440">
        <w:rPr>
          <w:lang w:val="en-GB"/>
        </w:rPr>
        <w:t xml:space="preserve">In addition to predicting the point of failure, the model </w:t>
      </w:r>
      <w:r w:rsidR="00BB6B63">
        <w:rPr>
          <w:lang w:val="en-GB"/>
        </w:rPr>
        <w:t xml:space="preserve">should </w:t>
      </w:r>
      <w:r w:rsidRPr="00C27440">
        <w:rPr>
          <w:lang w:val="en-GB"/>
        </w:rPr>
        <w:t>chart the progression</w:t>
      </w:r>
      <w:r w:rsidR="00057499">
        <w:rPr>
          <w:lang w:val="en-GB"/>
        </w:rPr>
        <w:t xml:space="preserve"> </w:t>
      </w:r>
      <w:r w:rsidRPr="00C27440">
        <w:rPr>
          <w:lang w:val="en-GB"/>
        </w:rPr>
        <w:t xml:space="preserve">of </w:t>
      </w:r>
      <w:r w:rsidR="00BB6B63">
        <w:rPr>
          <w:lang w:val="en-GB"/>
        </w:rPr>
        <w:t>damage</w:t>
      </w:r>
      <w:r w:rsidRPr="00C27440">
        <w:rPr>
          <w:lang w:val="en-GB"/>
        </w:rPr>
        <w:t xml:space="preserve">. </w:t>
      </w:r>
      <w:r w:rsidR="00BB6B63">
        <w:rPr>
          <w:lang w:val="en-GB"/>
        </w:rPr>
        <w:t>Each stress phase inflicts an amount of damage</w:t>
      </w:r>
      <w:r w:rsidRPr="00C27440">
        <w:rPr>
          <w:lang w:val="en-GB"/>
        </w:rPr>
        <w:t xml:space="preserve"> di </w:t>
      </w:r>
      <w:r w:rsidR="00BB6B63">
        <w:rPr>
          <w:lang w:val="en-GB"/>
        </w:rPr>
        <w:t xml:space="preserve">to the material. </w:t>
      </w:r>
      <w:r w:rsidR="00715446">
        <w:rPr>
          <w:lang w:val="en-GB"/>
        </w:rPr>
        <w:t xml:space="preserve">Since the point when </w:t>
      </w:r>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b,max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cr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dyn</m:t>
            </m:r>
          </m:sub>
        </m:sSub>
      </m:oMath>
      <w:r w:rsidR="00715446">
        <w:rPr>
          <w:lang w:val="en-GB"/>
        </w:rPr>
        <w:t xml:space="preserve"> is defined as the failure </w:t>
      </w:r>
      <w:commentRangeStart w:id="174"/>
      <w:r w:rsidR="00715446">
        <w:rPr>
          <w:lang w:val="en-GB"/>
        </w:rPr>
        <w:t>criteria</w:t>
      </w:r>
      <w:commentRangeEnd w:id="174"/>
      <w:r w:rsidR="004078A4">
        <w:rPr>
          <w:rStyle w:val="CommentReference"/>
        </w:rPr>
        <w:commentReference w:id="174"/>
      </w:r>
      <w:r w:rsidR="00715446">
        <w:rPr>
          <w:lang w:val="en-GB"/>
        </w:rPr>
        <w:t xml:space="preserve">, the nonlinear progression of the strain is </w:t>
      </w:r>
      <w:r w:rsidR="000960A1">
        <w:rPr>
          <w:lang w:val="en-GB"/>
        </w:rPr>
        <w:t>defined as being equivalent to the</w:t>
      </w:r>
      <w:r w:rsidR="00715446">
        <w:rPr>
          <w:lang w:val="en-GB"/>
        </w:rPr>
        <w:t xml:space="preserve"> </w:t>
      </w:r>
      <w:del w:id="175" w:author="Tom Baker" w:date="2021-02-21T20:28:00Z">
        <w:r w:rsidR="00715446" w:rsidDel="004078A4">
          <w:rPr>
            <w:lang w:val="en-GB"/>
          </w:rPr>
          <w:delText xml:space="preserve">fatigue/damage </w:delText>
        </w:r>
      </w:del>
      <w:r w:rsidR="00715446">
        <w:rPr>
          <w:lang w:val="en-GB"/>
        </w:rPr>
        <w:t>progression</w:t>
      </w:r>
      <w:ins w:id="176" w:author="Tom Baker" w:date="2021-02-21T20:29:00Z">
        <w:r w:rsidR="004078A4">
          <w:rPr>
            <w:lang w:val="en-GB"/>
          </w:rPr>
          <w:t xml:space="preserve"> of fatigue or damage</w:t>
        </w:r>
      </w:ins>
      <w:r w:rsidR="00715446">
        <w:rPr>
          <w:lang w:val="en-GB"/>
        </w:rPr>
        <w:t xml:space="preserve">. </w:t>
      </w:r>
    </w:p>
    <w:p w14:paraId="66CCCAF8" w14:textId="65427371" w:rsidR="00715446" w:rsidRDefault="00715446" w:rsidP="0019036B">
      <w:pPr>
        <w:rPr>
          <w:lang w:val="en-GB"/>
        </w:rPr>
      </w:pPr>
      <w:r>
        <w:rPr>
          <w:lang w:val="en-GB"/>
        </w:rPr>
        <w:t>D = sum of di</w:t>
      </w:r>
    </w:p>
    <w:p w14:paraId="415397E8" w14:textId="0C5813D9" w:rsidR="00715446" w:rsidRDefault="00715446" w:rsidP="0019036B">
      <w:pPr>
        <w:rPr>
          <w:lang w:val="en-GB"/>
        </w:rPr>
      </w:pPr>
      <w:r>
        <w:rPr>
          <w:lang w:val="en-GB"/>
        </w:rPr>
        <w:t xml:space="preserve">Whereas di = </w:t>
      </w:r>
    </w:p>
    <w:p w14:paraId="29284D49" w14:textId="6669F889" w:rsidR="003F1F98" w:rsidRDefault="000960A1" w:rsidP="0019036B">
      <w:pPr>
        <w:rPr>
          <w:lang w:val="en-GB"/>
        </w:rPr>
      </w:pPr>
      <w:r>
        <w:rPr>
          <w:lang w:val="en-GB"/>
        </w:rPr>
        <w:t xml:space="preserve">However, both strain components experience a jump in strain at the beginning. The jump in the static strain component is equal to the factor </w:t>
      </w:r>
      <w:proofErr w:type="gramStart"/>
      <w:r w:rsidR="003F1F98">
        <w:rPr>
          <w:lang w:val="en-GB"/>
        </w:rPr>
        <w:t>a and</w:t>
      </w:r>
      <w:proofErr w:type="gramEnd"/>
      <w:r>
        <w:rPr>
          <w:lang w:val="en-GB"/>
        </w:rPr>
        <w:t xml:space="preserve"> </w:t>
      </w:r>
      <w:r w:rsidR="003F1F98">
        <w:rPr>
          <w:lang w:val="en-GB"/>
        </w:rPr>
        <w:t xml:space="preserve">is by definition perfectly elastic. It should thus not be considered as part of the damage experienced. The jump in the dynamic strain component exists because of the mathematical nature of the function. By design, </w:t>
      </w:r>
      <w:proofErr w:type="spellStart"/>
      <w:r w:rsidR="003F1F98">
        <w:rPr>
          <w:lang w:val="en-GB"/>
        </w:rPr>
        <w:t>Edyn</w:t>
      </w:r>
      <w:proofErr w:type="spellEnd"/>
      <w:r w:rsidR="003F1F98">
        <w:rPr>
          <w:lang w:val="en-GB"/>
        </w:rPr>
        <w:t>(</w:t>
      </w:r>
      <w:proofErr w:type="spellStart"/>
      <w:r w:rsidR="003F1F98">
        <w:rPr>
          <w:lang w:val="en-GB"/>
        </w:rPr>
        <w:t>tn</w:t>
      </w:r>
      <w:proofErr w:type="spellEnd"/>
      <w:r w:rsidR="003F1F98">
        <w:rPr>
          <w:lang w:val="en-GB"/>
        </w:rPr>
        <w:t>=1) = 0. While the function type does well replicating the dynamic strain progression, as seen i</w:t>
      </w:r>
      <w:r w:rsidR="004F4918">
        <w:rPr>
          <w:lang w:val="en-GB"/>
        </w:rPr>
        <w:t>n</w:t>
      </w:r>
      <w:r w:rsidR="003F1F98">
        <w:rPr>
          <w:lang w:val="en-GB"/>
        </w:rPr>
        <w:t xml:space="preserve"> </w:t>
      </w:r>
      <w:r w:rsidR="003F1F98" w:rsidRPr="003F1F98">
        <w:rPr>
          <w:b/>
          <w:bCs/>
          <w:lang w:val="en-GB"/>
        </w:rPr>
        <w:t>image</w:t>
      </w:r>
      <w:r w:rsidR="003F1F98">
        <w:rPr>
          <w:lang w:val="en-GB"/>
        </w:rPr>
        <w:t xml:space="preserve"> 6.12, the </w:t>
      </w:r>
      <w:r w:rsidR="004F4918">
        <w:rPr>
          <w:lang w:val="en-GB"/>
        </w:rPr>
        <w:t>quasi-</w:t>
      </w:r>
      <w:r w:rsidR="003F1F98">
        <w:rPr>
          <w:lang w:val="en-GB"/>
        </w:rPr>
        <w:t>instan</w:t>
      </w:r>
      <w:ins w:id="177" w:author="Tom Baker" w:date="2021-02-21T20:29:00Z">
        <w:r w:rsidR="004078A4">
          <w:rPr>
            <w:lang w:val="en-GB"/>
          </w:rPr>
          <w:t>tan</w:t>
        </w:r>
      </w:ins>
      <w:r w:rsidR="003F1F98">
        <w:rPr>
          <w:lang w:val="en-GB"/>
        </w:rPr>
        <w:t xml:space="preserve">eous jump </w:t>
      </w:r>
      <w:del w:id="178" w:author="Tom Baker" w:date="2021-02-21T20:30:00Z">
        <w:r w:rsidR="003F1F98" w:rsidDel="004078A4">
          <w:rPr>
            <w:lang w:val="en-GB"/>
          </w:rPr>
          <w:delText xml:space="preserve">for </w:delText>
        </w:r>
      </w:del>
      <w:r w:rsidR="003F1F98">
        <w:rPr>
          <w:lang w:val="en-GB"/>
        </w:rPr>
        <w:t xml:space="preserve">from </w:t>
      </w:r>
      <w:proofErr w:type="spellStart"/>
      <w:proofErr w:type="gramStart"/>
      <w:r w:rsidR="003F1F98">
        <w:rPr>
          <w:lang w:val="en-GB"/>
        </w:rPr>
        <w:t>edyn</w:t>
      </w:r>
      <w:proofErr w:type="spellEnd"/>
      <w:r w:rsidR="003F1F98">
        <w:rPr>
          <w:lang w:val="en-GB"/>
        </w:rPr>
        <w:t>(</w:t>
      </w:r>
      <w:proofErr w:type="spellStart"/>
      <w:proofErr w:type="gramEnd"/>
      <w:r w:rsidR="003F1F98">
        <w:rPr>
          <w:lang w:val="en-GB"/>
        </w:rPr>
        <w:t>tn</w:t>
      </w:r>
      <w:proofErr w:type="spellEnd"/>
      <w:r w:rsidR="003F1F98">
        <w:rPr>
          <w:lang w:val="en-GB"/>
        </w:rPr>
        <w:t xml:space="preserve"> = o) to </w:t>
      </w:r>
      <w:proofErr w:type="spellStart"/>
      <w:r w:rsidR="003F1F98">
        <w:rPr>
          <w:lang w:val="en-GB"/>
        </w:rPr>
        <w:t>edyn</w:t>
      </w:r>
      <w:proofErr w:type="spellEnd"/>
      <w:r w:rsidR="003F1F98">
        <w:rPr>
          <w:lang w:val="en-GB"/>
        </w:rPr>
        <w:t>(</w:t>
      </w:r>
      <w:proofErr w:type="spellStart"/>
      <w:r w:rsidR="003F1F98">
        <w:rPr>
          <w:lang w:val="en-GB"/>
        </w:rPr>
        <w:t>tn</w:t>
      </w:r>
      <w:proofErr w:type="spellEnd"/>
      <w:r w:rsidR="003F1F98">
        <w:rPr>
          <w:lang w:val="en-GB"/>
        </w:rPr>
        <w:t xml:space="preserve"> = 0+) does not reflect the actual data</w:t>
      </w:r>
      <w:r w:rsidR="008C69DD">
        <w:rPr>
          <w:lang w:val="en-GB"/>
        </w:rPr>
        <w:t xml:space="preserve"> and should also not be considered as part of the damage experienced. To eliminate this jump, the change in dynamic strain of the first five cycles of the first </w:t>
      </w:r>
      <w:r w:rsidR="004F4918">
        <w:rPr>
          <w:lang w:val="en-GB"/>
        </w:rPr>
        <w:t xml:space="preserve">load phase </w:t>
      </w:r>
      <w:r w:rsidR="008C69DD">
        <w:rPr>
          <w:lang w:val="en-GB"/>
        </w:rPr>
        <w:t>is su</w:t>
      </w:r>
      <w:r w:rsidR="004F4918">
        <w:rPr>
          <w:lang w:val="en-GB"/>
        </w:rPr>
        <w:t>btracted.</w:t>
      </w:r>
      <w:r w:rsidR="008C69DD">
        <w:rPr>
          <w:lang w:val="en-GB"/>
        </w:rPr>
        <w:t xml:space="preserve"> </w:t>
      </w:r>
      <w:r w:rsidR="004F4918">
        <w:rPr>
          <w:lang w:val="en-GB"/>
        </w:rPr>
        <w:t xml:space="preserve">An overview of the steps described in this paragraph are visualized in </w:t>
      </w:r>
      <w:r w:rsidR="004F4918" w:rsidRPr="004F4918">
        <w:rPr>
          <w:b/>
          <w:bCs/>
          <w:lang w:val="en-GB"/>
        </w:rPr>
        <w:t>image</w:t>
      </w:r>
      <w:r w:rsidR="004F4918">
        <w:rPr>
          <w:lang w:val="en-GB"/>
        </w:rPr>
        <w:t xml:space="preserve"> 6.14. </w:t>
      </w:r>
      <w:r w:rsidR="003F1F98">
        <w:rPr>
          <w:lang w:val="en-GB"/>
        </w:rPr>
        <w:t>The revised version of formula … is:</w:t>
      </w:r>
    </w:p>
    <w:p w14:paraId="7DEC0968" w14:textId="63A4174F" w:rsidR="003F1F98" w:rsidRDefault="003F1F98" w:rsidP="0019036B">
      <w:pPr>
        <w:rPr>
          <w:lang w:val="en-GB"/>
        </w:rPr>
      </w:pPr>
      <w:r>
        <w:rPr>
          <w:lang w:val="en-GB"/>
        </w:rPr>
        <w:t>Formula for di</w:t>
      </w:r>
      <w:r w:rsidR="004F4918">
        <w:rPr>
          <w:lang w:val="en-GB"/>
        </w:rPr>
        <w:t>, first phase, all subsequent phases</w:t>
      </w:r>
    </w:p>
    <w:p w14:paraId="15884AC1" w14:textId="4D136C8C" w:rsidR="0019036B" w:rsidRDefault="0019036B" w:rsidP="0019036B">
      <w:pPr>
        <w:rPr>
          <w:lang w:val="en-GB"/>
        </w:rPr>
      </w:pPr>
      <w:r w:rsidRPr="00C27440">
        <w:rPr>
          <w:lang w:val="en-GB"/>
        </w:rPr>
        <w:t>Since the dynamic strain</w:t>
      </w:r>
      <w:r w:rsidR="004F4918">
        <w:rPr>
          <w:lang w:val="en-GB"/>
        </w:rPr>
        <w:t xml:space="preserve"> </w:t>
      </w:r>
      <w:r w:rsidRPr="00C27440">
        <w:rPr>
          <w:lang w:val="en-GB"/>
        </w:rPr>
        <w:t>component is nonlinear, it is necessary to make sure the model takes the damage</w:t>
      </w:r>
      <w:r w:rsidR="004F4918">
        <w:rPr>
          <w:lang w:val="en-GB"/>
        </w:rPr>
        <w:t xml:space="preserve"> </w:t>
      </w:r>
      <w:r w:rsidRPr="00C27440">
        <w:rPr>
          <w:lang w:val="en-GB"/>
        </w:rPr>
        <w:t xml:space="preserve">history as well as the order of </w:t>
      </w:r>
      <w:r w:rsidR="004F4918">
        <w:rPr>
          <w:lang w:val="en-GB"/>
        </w:rPr>
        <w:t>load phases</w:t>
      </w:r>
      <w:r w:rsidRPr="00C27440">
        <w:rPr>
          <w:lang w:val="en-GB"/>
        </w:rPr>
        <w:t xml:space="preserve"> into account. </w:t>
      </w:r>
      <w:r w:rsidR="001021A5">
        <w:rPr>
          <w:lang w:val="en-GB"/>
        </w:rPr>
        <w:t>T</w:t>
      </w:r>
      <w:r w:rsidRPr="00C27440">
        <w:rPr>
          <w:lang w:val="en-GB"/>
        </w:rPr>
        <w:t>he strain</w:t>
      </w:r>
      <w:r w:rsidR="004F4918">
        <w:rPr>
          <w:lang w:val="en-GB"/>
        </w:rPr>
        <w:t xml:space="preserve"> </w:t>
      </w:r>
      <w:r w:rsidRPr="00C27440">
        <w:rPr>
          <w:lang w:val="en-GB"/>
        </w:rPr>
        <w:t xml:space="preserve">progression </w:t>
      </w:r>
      <w:r w:rsidR="004F4918">
        <w:rPr>
          <w:lang w:val="en-GB"/>
        </w:rPr>
        <w:t>has been</w:t>
      </w:r>
      <w:r w:rsidRPr="00C27440">
        <w:rPr>
          <w:lang w:val="en-GB"/>
        </w:rPr>
        <w:t xml:space="preserve"> defined </w:t>
      </w:r>
      <w:r w:rsidR="004F4918">
        <w:rPr>
          <w:lang w:val="en-GB"/>
        </w:rPr>
        <w:t>as equivalent to the</w:t>
      </w:r>
      <w:r w:rsidRPr="00C27440">
        <w:rPr>
          <w:lang w:val="en-GB"/>
        </w:rPr>
        <w:t xml:space="preserve"> damage progression</w:t>
      </w:r>
      <w:r w:rsidR="001021A5">
        <w:rPr>
          <w:lang w:val="en-GB"/>
        </w:rPr>
        <w:t xml:space="preserve">. Therefore, </w:t>
      </w:r>
      <w:r w:rsidRPr="00C27440">
        <w:rPr>
          <w:lang w:val="en-GB"/>
        </w:rPr>
        <w:t>the sum of all previous dis</w:t>
      </w:r>
      <w:r w:rsidR="004F4918">
        <w:rPr>
          <w:lang w:val="en-GB"/>
        </w:rPr>
        <w:t xml:space="preserve"> </w:t>
      </w:r>
      <w:commentRangeStart w:id="179"/>
      <w:r w:rsidR="004F4918">
        <w:rPr>
          <w:lang w:val="en-GB"/>
        </w:rPr>
        <w:t>are</w:t>
      </w:r>
      <w:commentRangeEnd w:id="179"/>
      <w:r w:rsidR="00387BD3">
        <w:rPr>
          <w:rStyle w:val="CommentReference"/>
        </w:rPr>
        <w:commentReference w:id="179"/>
      </w:r>
      <w:r w:rsidR="004F4918">
        <w:rPr>
          <w:lang w:val="en-GB"/>
        </w:rPr>
        <w:t xml:space="preserve"> </w:t>
      </w:r>
      <w:del w:id="180" w:author="Tom Baker" w:date="2021-02-21T20:31:00Z">
        <w:r w:rsidR="004F4918" w:rsidDel="00387BD3">
          <w:rPr>
            <w:lang w:val="en-GB"/>
          </w:rPr>
          <w:delText>important in order</w:delText>
        </w:r>
      </w:del>
      <w:ins w:id="181" w:author="Tom Baker" w:date="2021-02-21T20:31:00Z">
        <w:r w:rsidR="00387BD3">
          <w:rPr>
            <w:lang w:val="en-GB"/>
          </w:rPr>
          <w:t>used</w:t>
        </w:r>
      </w:ins>
      <w:r w:rsidR="004F4918">
        <w:rPr>
          <w:lang w:val="en-GB"/>
        </w:rPr>
        <w:t xml:space="preserve"> to determine at which </w:t>
      </w:r>
      <w:proofErr w:type="spellStart"/>
      <w:r w:rsidR="004F4918">
        <w:rPr>
          <w:lang w:val="en-GB"/>
        </w:rPr>
        <w:t>tn</w:t>
      </w:r>
      <w:proofErr w:type="spellEnd"/>
      <w:r w:rsidR="004F4918">
        <w:rPr>
          <w:lang w:val="en-GB"/>
        </w:rPr>
        <w:t xml:space="preserve"> the next load phase mathematically starts. To calculate the starting </w:t>
      </w:r>
      <w:proofErr w:type="spellStart"/>
      <w:r w:rsidR="004F4918">
        <w:rPr>
          <w:lang w:val="en-GB"/>
        </w:rPr>
        <w:t>tn</w:t>
      </w:r>
      <w:proofErr w:type="spellEnd"/>
      <w:r w:rsidR="004F4918">
        <w:rPr>
          <w:lang w:val="en-GB"/>
        </w:rPr>
        <w:t xml:space="preserve"> for a subsequent load phase, the sum of all dis is </w:t>
      </w:r>
      <w:r w:rsidR="001021A5">
        <w:rPr>
          <w:lang w:val="en-GB"/>
        </w:rPr>
        <w:t>inserted into formula…</w:t>
      </w:r>
      <w:r w:rsidR="00DF1386">
        <w:rPr>
          <w:lang w:val="en-GB"/>
        </w:rPr>
        <w:t xml:space="preserve"> and then calculated backwards using a fixed-point iteration. </w:t>
      </w:r>
      <w:r w:rsidRPr="00C27440">
        <w:rPr>
          <w:lang w:val="en-GB"/>
        </w:rPr>
        <w:t xml:space="preserve">This is </w:t>
      </w:r>
      <w:r w:rsidR="00DF1386">
        <w:rPr>
          <w:lang w:val="en-GB"/>
        </w:rPr>
        <w:t>shown</w:t>
      </w:r>
      <w:r w:rsidRPr="00C27440">
        <w:rPr>
          <w:lang w:val="en-GB"/>
        </w:rPr>
        <w:t xml:space="preserve"> in </w:t>
      </w:r>
      <w:r w:rsidRPr="00DF1386">
        <w:rPr>
          <w:b/>
          <w:bCs/>
          <w:lang w:val="en-GB"/>
        </w:rPr>
        <w:t>image</w:t>
      </w:r>
      <w:r w:rsidRPr="00C27440">
        <w:rPr>
          <w:lang w:val="en-GB"/>
        </w:rPr>
        <w:t xml:space="preserve"> </w:t>
      </w:r>
      <w:r w:rsidR="00DF1386">
        <w:rPr>
          <w:lang w:val="en-GB"/>
        </w:rPr>
        <w:t>6.15</w:t>
      </w:r>
      <w:r w:rsidRPr="00C27440">
        <w:rPr>
          <w:lang w:val="en-GB"/>
        </w:rPr>
        <w:t>.</w:t>
      </w:r>
      <w:r w:rsidR="00DF1386">
        <w:rPr>
          <w:lang w:val="en-GB"/>
        </w:rPr>
        <w:t xml:space="preserve"> </w:t>
      </w:r>
    </w:p>
    <w:p w14:paraId="334318B7" w14:textId="77777777" w:rsidR="00CC7CF6" w:rsidRPr="00C27440" w:rsidRDefault="00CC7CF6" w:rsidP="0019036B">
      <w:pPr>
        <w:rPr>
          <w:lang w:val="en-GB"/>
        </w:rPr>
      </w:pPr>
    </w:p>
    <w:p w14:paraId="5D76A2AD" w14:textId="55A47C50" w:rsidR="00BE1949" w:rsidRDefault="00C01C7C" w:rsidP="00C01C7C">
      <w:pPr>
        <w:pStyle w:val="Heading2"/>
        <w:numPr>
          <w:ilvl w:val="1"/>
          <w:numId w:val="15"/>
        </w:numPr>
        <w:rPr>
          <w:lang w:val="en-GB"/>
        </w:rPr>
      </w:pPr>
      <w:bookmarkStart w:id="182" w:name="_Toc63852829"/>
      <w:r>
        <w:rPr>
          <w:lang w:val="en-GB"/>
        </w:rPr>
        <w:t>Damage Accumulation Tests</w:t>
      </w:r>
      <w:bookmarkEnd w:id="182"/>
    </w:p>
    <w:p w14:paraId="2241F363" w14:textId="10FD7E2A" w:rsidR="00C01C7C" w:rsidRPr="00C01C7C" w:rsidRDefault="00DF1386" w:rsidP="00C01C7C">
      <w:pPr>
        <w:rPr>
          <w:lang w:val="en-GB"/>
        </w:rPr>
      </w:pPr>
      <w:r>
        <w:rPr>
          <w:lang w:val="en-GB"/>
        </w:rPr>
        <w:t xml:space="preserve">To </w:t>
      </w:r>
      <w:r w:rsidR="00071F91">
        <w:rPr>
          <w:lang w:val="en-GB"/>
        </w:rPr>
        <w:t>assess the new model, damage accumulation tests were conducted</w:t>
      </w:r>
      <w:r>
        <w:rPr>
          <w:lang w:val="en-GB"/>
        </w:rPr>
        <w:t xml:space="preserve">. These tests were performed and analysed before the model introduced and described in section 6.1 was </w:t>
      </w:r>
      <w:r w:rsidR="00071F91">
        <w:rPr>
          <w:lang w:val="en-GB"/>
        </w:rPr>
        <w:t xml:space="preserve">developed, so the </w:t>
      </w:r>
      <w:r w:rsidR="00071F91">
        <w:rPr>
          <w:lang w:val="en-GB"/>
        </w:rPr>
        <w:lastRenderedPageBreak/>
        <w:t>analysis presented in the following section was available in the development phase. However, the data from the model is solely derived from the fatigue tests described in section 5.</w:t>
      </w:r>
    </w:p>
    <w:p w14:paraId="6F92BB34" w14:textId="45C322E7" w:rsidR="00C01C7C" w:rsidRDefault="00D93566" w:rsidP="00C01C7C">
      <w:pPr>
        <w:pStyle w:val="Heading3"/>
        <w:numPr>
          <w:ilvl w:val="2"/>
          <w:numId w:val="15"/>
        </w:numPr>
        <w:rPr>
          <w:lang w:val="en-GB"/>
        </w:rPr>
      </w:pPr>
      <w:bookmarkStart w:id="183" w:name="_Toc63852830"/>
      <w:r>
        <w:rPr>
          <w:lang w:val="en-GB"/>
        </w:rPr>
        <w:t>Setup and Concept</w:t>
      </w:r>
      <w:bookmarkEnd w:id="183"/>
    </w:p>
    <w:p w14:paraId="3D5AE804" w14:textId="0928756F" w:rsidR="00B27786" w:rsidRDefault="00D93566" w:rsidP="0019036B">
      <w:pPr>
        <w:rPr>
          <w:lang w:val="en-GB"/>
        </w:rPr>
      </w:pPr>
      <w:r>
        <w:rPr>
          <w:lang w:val="en-GB"/>
        </w:rPr>
        <w:t xml:space="preserve">The damage accumulation tests were performed with the same specimens on the same </w:t>
      </w:r>
      <w:r w:rsidR="00B27786">
        <w:rPr>
          <w:lang w:val="en-GB"/>
        </w:rPr>
        <w:t xml:space="preserve">testing machine as the fatigue tests. </w:t>
      </w:r>
      <w:r w:rsidR="00AA7C6F">
        <w:rPr>
          <w:lang w:val="en-GB"/>
        </w:rPr>
        <w:t xml:space="preserve">Each test consisted </w:t>
      </w:r>
      <w:r w:rsidR="007F193E">
        <w:rPr>
          <w:lang w:val="en-GB"/>
        </w:rPr>
        <w:t>of</w:t>
      </w:r>
      <w:r w:rsidR="00AA7C6F">
        <w:rPr>
          <w:lang w:val="en-GB"/>
        </w:rPr>
        <w:t xml:space="preserve"> four load phases </w:t>
      </w:r>
      <w:r w:rsidR="003D3EFC">
        <w:rPr>
          <w:lang w:val="en-GB"/>
        </w:rPr>
        <w:t xml:space="preserve">with varying combinations of three maximum forces and three test frequencies. These are shown in the following </w:t>
      </w:r>
      <w:r w:rsidR="003D3EFC" w:rsidRPr="003D3EFC">
        <w:rPr>
          <w:b/>
          <w:bCs/>
          <w:lang w:val="en-GB"/>
        </w:rPr>
        <w:t>table</w:t>
      </w:r>
      <w:r w:rsidR="003D3EFC" w:rsidRPr="003D3EFC">
        <w:rPr>
          <w:lang w:val="en-GB"/>
        </w:rPr>
        <w:t>:</w:t>
      </w:r>
    </w:p>
    <w:p w14:paraId="25026731" w14:textId="77777777" w:rsidR="003D3EFC" w:rsidRDefault="003D3EFC" w:rsidP="0019036B">
      <w:pPr>
        <w:rPr>
          <w:lang w:val="en-GB"/>
        </w:rPr>
      </w:pPr>
      <w:r>
        <w:rPr>
          <w:lang w:val="en-GB"/>
        </w:rPr>
        <w:t>Table with Top: 0, 90. Then Force, Frequency Force Frequency</w:t>
      </w:r>
    </w:p>
    <w:p w14:paraId="732BB9EF" w14:textId="26E9EE7E" w:rsidR="00AA7C6F" w:rsidRDefault="00AA7C6F" w:rsidP="0019036B">
      <w:pPr>
        <w:rPr>
          <w:lang w:val="en-GB"/>
        </w:rPr>
      </w:pPr>
      <w:r>
        <w:rPr>
          <w:lang w:val="en-GB"/>
        </w:rPr>
        <w:t xml:space="preserve">The frequencies selected for the damage accumulation tests </w:t>
      </w:r>
      <w:r w:rsidR="003D3EFC">
        <w:rPr>
          <w:lang w:val="en-GB"/>
        </w:rPr>
        <w:t xml:space="preserve">are </w:t>
      </w:r>
      <w:r>
        <w:rPr>
          <w:lang w:val="en-GB"/>
        </w:rPr>
        <w:t>the same as those used for the fatigue tests. The forces selected were in between th</w:t>
      </w:r>
      <w:r w:rsidR="007F193E">
        <w:rPr>
          <w:lang w:val="en-GB"/>
        </w:rPr>
        <w:t xml:space="preserve">e forces </w:t>
      </w:r>
      <w:r w:rsidR="00230DC8">
        <w:rPr>
          <w:lang w:val="en-GB"/>
        </w:rPr>
        <w:t xml:space="preserve">used for the fatigue tests. The extreme forces were avoided in an attempt to shorten the amount of total time needed for all the tests – lower maximum forces take exponentially longer </w:t>
      </w:r>
      <w:r w:rsidR="00C106C6">
        <w:rPr>
          <w:lang w:val="en-GB"/>
        </w:rPr>
        <w:t xml:space="preserve">to </w:t>
      </w:r>
      <w:r w:rsidR="00230DC8">
        <w:rPr>
          <w:lang w:val="en-GB"/>
        </w:rPr>
        <w:t xml:space="preserve">test. For comparison, the range of forces tested in the fatigue tests were 620 N – 925 N (with one 1000 N specimen) for the 0° specimens and 460 N – 610 N for the 90° specimens. </w:t>
      </w:r>
      <w:r w:rsidR="003D3EFC">
        <w:rPr>
          <w:lang w:val="en-GB"/>
        </w:rPr>
        <w:t>The second and fourth loading phase of each test were con</w:t>
      </w:r>
      <w:r w:rsidR="00230DC8">
        <w:rPr>
          <w:lang w:val="en-GB"/>
        </w:rPr>
        <w:t xml:space="preserve">stant for each orientation, with a frequency of 5 Hz and the middle force of 760 N for 0° and 540 N for 90°. The frequency and force were varied for the first and third phases to see </w:t>
      </w:r>
      <w:r w:rsidR="00BC4BA6">
        <w:rPr>
          <w:lang w:val="en-GB"/>
        </w:rPr>
        <w:t>what</w:t>
      </w:r>
      <w:r w:rsidR="00230DC8">
        <w:rPr>
          <w:lang w:val="en-GB"/>
        </w:rPr>
        <w:t xml:space="preserve"> effect</w:t>
      </w:r>
      <w:r w:rsidR="00BC4BA6">
        <w:rPr>
          <w:lang w:val="en-GB"/>
        </w:rPr>
        <w:t xml:space="preserve"> the order of load phases ha</w:t>
      </w:r>
      <w:r w:rsidR="001E10C2">
        <w:rPr>
          <w:lang w:val="en-GB"/>
        </w:rPr>
        <w:t>s</w:t>
      </w:r>
      <w:r w:rsidR="00BC4BA6">
        <w:rPr>
          <w:lang w:val="en-GB"/>
        </w:rPr>
        <w:t xml:space="preserve"> on the damage progression.</w:t>
      </w:r>
      <w:r w:rsidR="001E10C2">
        <w:rPr>
          <w:lang w:val="en-GB"/>
        </w:rPr>
        <w:t xml:space="preserve"> On overview of the different tests is shown in </w:t>
      </w:r>
      <w:r w:rsidR="001E10C2" w:rsidRPr="001E10C2">
        <w:rPr>
          <w:b/>
          <w:bCs/>
          <w:lang w:val="en-GB"/>
        </w:rPr>
        <w:t>image</w:t>
      </w:r>
      <w:commentRangeStart w:id="184"/>
      <w:r w:rsidR="00325585">
        <w:rPr>
          <w:b/>
          <w:bCs/>
          <w:lang w:val="en-GB"/>
        </w:rPr>
        <w:t>s</w:t>
      </w:r>
      <w:r w:rsidR="001E10C2">
        <w:rPr>
          <w:lang w:val="en-GB"/>
        </w:rPr>
        <w:t xml:space="preserve"> </w:t>
      </w:r>
      <w:commentRangeEnd w:id="184"/>
      <w:r w:rsidR="00387BD3">
        <w:rPr>
          <w:rStyle w:val="CommentReference"/>
        </w:rPr>
        <w:commentReference w:id="184"/>
      </w:r>
      <w:r w:rsidR="001E10C2">
        <w:rPr>
          <w:lang w:val="en-GB"/>
        </w:rPr>
        <w:t>6.16.</w:t>
      </w:r>
    </w:p>
    <w:p w14:paraId="71F03F30" w14:textId="62529D3D" w:rsidR="00C01C7C" w:rsidRPr="00C01C7C" w:rsidRDefault="001E10C2" w:rsidP="00C01C7C">
      <w:pPr>
        <w:rPr>
          <w:lang w:val="en-GB"/>
        </w:rPr>
      </w:pPr>
      <w:r>
        <w:rPr>
          <w:lang w:val="en-GB"/>
        </w:rPr>
        <w:t>The Palmgren</w:t>
      </w:r>
      <w:r w:rsidR="00941D68">
        <w:rPr>
          <w:lang w:val="en-GB"/>
        </w:rPr>
        <w:t>-</w:t>
      </w:r>
      <w:r>
        <w:rPr>
          <w:lang w:val="en-GB"/>
        </w:rPr>
        <w:t xml:space="preserve">Miner model was used to determine the number of cycles in each phase. </w:t>
      </w:r>
      <w:r w:rsidR="00C106C6">
        <w:rPr>
          <w:lang w:val="en-GB"/>
        </w:rPr>
        <w:t>It was determined that di = 0.2 (according to Palmgren</w:t>
      </w:r>
      <w:r w:rsidR="00941D68">
        <w:rPr>
          <w:lang w:val="en-GB"/>
        </w:rPr>
        <w:t>-</w:t>
      </w:r>
      <w:r w:rsidR="00C106C6">
        <w:rPr>
          <w:lang w:val="en-GB"/>
        </w:rPr>
        <w:t xml:space="preserve">Miner) for the first three phases (shown in </w:t>
      </w:r>
      <w:r w:rsidR="00C106C6" w:rsidRPr="00C106C6">
        <w:rPr>
          <w:b/>
          <w:bCs/>
          <w:lang w:val="en-GB"/>
        </w:rPr>
        <w:t xml:space="preserve">image </w:t>
      </w:r>
      <w:r w:rsidR="00C106C6">
        <w:rPr>
          <w:lang w:val="en-GB"/>
        </w:rPr>
        <w:t xml:space="preserve">6.17). The idea was to let each specimen break in the fourth and final load phase. Thus, the specimens </w:t>
      </w:r>
      <w:ins w:id="185" w:author="Tom Baker" w:date="2021-02-21T20:36:00Z">
        <w:r w:rsidR="00387BD3">
          <w:rPr>
            <w:lang w:val="en-GB"/>
          </w:rPr>
          <w:t xml:space="preserve">were </w:t>
        </w:r>
      </w:ins>
      <w:del w:id="186" w:author="Tom Baker" w:date="2021-02-21T20:35:00Z">
        <w:r w:rsidR="00C106C6" w:rsidDel="00387BD3">
          <w:rPr>
            <w:lang w:val="en-GB"/>
          </w:rPr>
          <w:delText xml:space="preserve">are </w:delText>
        </w:r>
      </w:del>
      <w:r w:rsidR="00C106C6">
        <w:rPr>
          <w:lang w:val="en-GB"/>
        </w:rPr>
        <w:t>subjected to identical load histories</w:t>
      </w:r>
      <w:del w:id="187" w:author="Tom Baker" w:date="2021-02-21T20:35:00Z">
        <w:r w:rsidR="00C106C6" w:rsidDel="00387BD3">
          <w:rPr>
            <w:lang w:val="en-GB"/>
          </w:rPr>
          <w:delText xml:space="preserve"> – merely </w:delText>
        </w:r>
      </w:del>
      <w:ins w:id="188" w:author="Tom Baker" w:date="2021-02-21T20:35:00Z">
        <w:r w:rsidR="00387BD3">
          <w:rPr>
            <w:lang w:val="en-GB"/>
          </w:rPr>
          <w:t xml:space="preserve">; only </w:t>
        </w:r>
      </w:ins>
      <w:r w:rsidR="00C106C6">
        <w:rPr>
          <w:lang w:val="en-GB"/>
        </w:rPr>
        <w:t xml:space="preserve">the sequence of </w:t>
      </w:r>
      <w:del w:id="189" w:author="Tom Baker" w:date="2021-02-21T20:36:00Z">
        <w:r w:rsidR="00C106C6" w:rsidDel="00387BD3">
          <w:rPr>
            <w:lang w:val="en-GB"/>
          </w:rPr>
          <w:delText xml:space="preserve">the </w:delText>
        </w:r>
      </w:del>
      <w:r w:rsidR="00C106C6">
        <w:rPr>
          <w:lang w:val="en-GB"/>
        </w:rPr>
        <w:t xml:space="preserve">load phases </w:t>
      </w:r>
      <w:proofErr w:type="gramStart"/>
      <w:ins w:id="190" w:author="Tom Baker" w:date="2021-02-21T20:36:00Z">
        <w:r w:rsidR="00387BD3">
          <w:rPr>
            <w:lang w:val="en-GB"/>
          </w:rPr>
          <w:t>was</w:t>
        </w:r>
        <w:proofErr w:type="gramEnd"/>
        <w:r w:rsidR="00387BD3">
          <w:rPr>
            <w:lang w:val="en-GB"/>
          </w:rPr>
          <w:t xml:space="preserve"> varied</w:t>
        </w:r>
      </w:ins>
      <w:del w:id="191" w:author="Tom Baker" w:date="2021-02-21T20:36:00Z">
        <w:r w:rsidR="00C106C6" w:rsidDel="00387BD3">
          <w:rPr>
            <w:lang w:val="en-GB"/>
          </w:rPr>
          <w:delText>is different</w:delText>
        </w:r>
      </w:del>
      <w:r w:rsidR="00C106C6">
        <w:rPr>
          <w:lang w:val="en-GB"/>
        </w:rPr>
        <w:t xml:space="preserve">. This enables an analysis of </w:t>
      </w:r>
      <w:ins w:id="192" w:author="Tom Baker" w:date="2021-02-21T20:36:00Z">
        <w:r w:rsidR="00387BD3">
          <w:rPr>
            <w:lang w:val="en-GB"/>
          </w:rPr>
          <w:t xml:space="preserve">the </w:t>
        </w:r>
      </w:ins>
      <w:del w:id="193" w:author="Tom Baker" w:date="2021-02-21T20:36:00Z">
        <w:r w:rsidR="00C106C6" w:rsidDel="00387BD3">
          <w:rPr>
            <w:lang w:val="en-GB"/>
          </w:rPr>
          <w:delText xml:space="preserve">what </w:delText>
        </w:r>
      </w:del>
      <w:r w:rsidR="00C106C6">
        <w:rPr>
          <w:lang w:val="en-GB"/>
        </w:rPr>
        <w:t xml:space="preserve">effect </w:t>
      </w:r>
      <w:ins w:id="194" w:author="Tom Baker" w:date="2021-02-21T20:36:00Z">
        <w:r w:rsidR="00387BD3">
          <w:rPr>
            <w:lang w:val="en-GB"/>
          </w:rPr>
          <w:t xml:space="preserve">of </w:t>
        </w:r>
      </w:ins>
      <w:del w:id="195" w:author="Tom Baker" w:date="2021-02-21T20:36:00Z">
        <w:r w:rsidR="00C106C6" w:rsidDel="00387BD3">
          <w:rPr>
            <w:lang w:val="en-GB"/>
          </w:rPr>
          <w:delText xml:space="preserve">the </w:delText>
        </w:r>
      </w:del>
      <w:r w:rsidR="00C106C6">
        <w:rPr>
          <w:lang w:val="en-GB"/>
        </w:rPr>
        <w:t xml:space="preserve">load sequence </w:t>
      </w:r>
      <w:del w:id="196" w:author="Tom Baker" w:date="2021-02-21T20:36:00Z">
        <w:r w:rsidR="00C106C6" w:rsidDel="00387BD3">
          <w:rPr>
            <w:lang w:val="en-GB"/>
          </w:rPr>
          <w:delText xml:space="preserve">has </w:delText>
        </w:r>
      </w:del>
      <w:r w:rsidR="00C106C6">
        <w:rPr>
          <w:lang w:val="en-GB"/>
        </w:rPr>
        <w:t xml:space="preserve">on </w:t>
      </w:r>
      <w:del w:id="197" w:author="Tom Baker" w:date="2021-02-21T20:36:00Z">
        <w:r w:rsidR="00C106C6" w:rsidDel="00387BD3">
          <w:rPr>
            <w:lang w:val="en-GB"/>
          </w:rPr>
          <w:delText xml:space="preserve">the </w:delText>
        </w:r>
      </w:del>
      <w:r w:rsidR="00C106C6">
        <w:rPr>
          <w:lang w:val="en-GB"/>
        </w:rPr>
        <w:t xml:space="preserve">damage progression, </w:t>
      </w:r>
      <w:del w:id="198" w:author="Tom Baker" w:date="2021-02-21T20:37:00Z">
        <w:r w:rsidR="00C106C6" w:rsidDel="00387BD3">
          <w:rPr>
            <w:lang w:val="en-GB"/>
          </w:rPr>
          <w:delText xml:space="preserve">which is </w:delText>
        </w:r>
      </w:del>
      <w:r w:rsidR="00C106C6">
        <w:rPr>
          <w:lang w:val="en-GB"/>
        </w:rPr>
        <w:t>the topic of the following section.</w:t>
      </w:r>
    </w:p>
    <w:p w14:paraId="237E02A6" w14:textId="28B50EB9" w:rsidR="00C01C7C" w:rsidRDefault="00C01C7C" w:rsidP="00C01C7C">
      <w:pPr>
        <w:pStyle w:val="Heading3"/>
        <w:numPr>
          <w:ilvl w:val="2"/>
          <w:numId w:val="15"/>
        </w:numPr>
        <w:rPr>
          <w:lang w:val="en-GB"/>
        </w:rPr>
      </w:pPr>
      <w:bookmarkStart w:id="199" w:name="_Toc63852831"/>
      <w:r>
        <w:rPr>
          <w:lang w:val="en-GB"/>
        </w:rPr>
        <w:t>Analysis</w:t>
      </w:r>
      <w:bookmarkEnd w:id="199"/>
    </w:p>
    <w:p w14:paraId="55331369" w14:textId="7BAED8B7" w:rsidR="003F1340" w:rsidRDefault="003F1340" w:rsidP="00CC7CF6">
      <w:pPr>
        <w:rPr>
          <w:lang w:val="en-GB"/>
        </w:rPr>
      </w:pPr>
      <w:r>
        <w:rPr>
          <w:lang w:val="en-GB"/>
        </w:rPr>
        <w:t>The damage accumulation tests were designed so that</w:t>
      </w:r>
      <w:r w:rsidR="00941D68">
        <w:rPr>
          <w:lang w:val="en-GB"/>
        </w:rPr>
        <w:t>,</w:t>
      </w:r>
      <w:r>
        <w:rPr>
          <w:lang w:val="en-GB"/>
        </w:rPr>
        <w:t xml:space="preserve"> theoretically, each test should be able to endure the same number of load cycles in the fourth load phase. This is based on assumptions of linear fatigue</w:t>
      </w:r>
      <w:r w:rsidR="008238A0">
        <w:rPr>
          <w:lang w:val="en-GB"/>
        </w:rPr>
        <w:t xml:space="preserve"> and a lack of data scattering. Images … and … show the averages of the number of phases in the fourth load phase for </w:t>
      </w:r>
      <w:ins w:id="200" w:author="Tom Baker" w:date="2021-02-21T20:42:00Z">
        <w:r w:rsidR="00D851D6">
          <w:rPr>
            <w:lang w:val="en-GB"/>
          </w:rPr>
          <w:t xml:space="preserve">the </w:t>
        </w:r>
      </w:ins>
      <w:r w:rsidR="008238A0">
        <w:rPr>
          <w:lang w:val="en-GB"/>
        </w:rPr>
        <w:t>0° and 90°</w:t>
      </w:r>
      <w:ins w:id="201" w:author="Tom Baker" w:date="2021-02-21T20:42:00Z">
        <w:r w:rsidR="00D851D6">
          <w:rPr>
            <w:lang w:val="en-GB"/>
          </w:rPr>
          <w:t xml:space="preserve"> specimens</w:t>
        </w:r>
      </w:ins>
      <w:r w:rsidR="008238A0">
        <w:rPr>
          <w:lang w:val="en-GB"/>
        </w:rPr>
        <w:t xml:space="preserve">, respectively. </w:t>
      </w:r>
      <w:r w:rsidR="00F90F41">
        <w:rPr>
          <w:lang w:val="en-GB"/>
        </w:rPr>
        <w:t>The variance in results</w:t>
      </w:r>
      <w:r w:rsidR="00941D68">
        <w:rPr>
          <w:lang w:val="en-GB"/>
        </w:rPr>
        <w:t xml:space="preserve"> clearly shows that </w:t>
      </w:r>
      <w:r w:rsidR="00F90F41">
        <w:rPr>
          <w:lang w:val="en-GB"/>
        </w:rPr>
        <w:t xml:space="preserve">the </w:t>
      </w:r>
      <w:r w:rsidR="00941D68">
        <w:rPr>
          <w:lang w:val="en-GB"/>
        </w:rPr>
        <w:t xml:space="preserve">load history </w:t>
      </w:r>
      <w:r w:rsidR="00F90F41">
        <w:rPr>
          <w:lang w:val="en-GB"/>
        </w:rPr>
        <w:t>and</w:t>
      </w:r>
      <w:r w:rsidR="00941D68">
        <w:rPr>
          <w:lang w:val="en-GB"/>
        </w:rPr>
        <w:t xml:space="preserve"> sequence </w:t>
      </w:r>
      <w:r w:rsidR="00F90F41">
        <w:rPr>
          <w:lang w:val="en-GB"/>
        </w:rPr>
        <w:t xml:space="preserve">of load phases </w:t>
      </w:r>
      <w:r w:rsidR="00941D68">
        <w:rPr>
          <w:lang w:val="en-GB"/>
        </w:rPr>
        <w:t>have an impact on the fatigue progression and therefore the service life of the material.</w:t>
      </w:r>
    </w:p>
    <w:p w14:paraId="6AF968BB" w14:textId="5D3D8F7E" w:rsidR="008F0836" w:rsidRDefault="00F90F41" w:rsidP="00CC7CF6">
      <w:pPr>
        <w:rPr>
          <w:lang w:val="en-GB"/>
        </w:rPr>
      </w:pPr>
      <w:r>
        <w:rPr>
          <w:lang w:val="en-GB"/>
        </w:rPr>
        <w:lastRenderedPageBreak/>
        <w:t xml:space="preserve">For both fibre orientations, the tests in which the first load phase had the highest </w:t>
      </w:r>
      <w:r w:rsidR="004A020A">
        <w:rPr>
          <w:lang w:val="en-GB"/>
        </w:rPr>
        <w:t xml:space="preserve">maximum force lasted longer than their counterparts with the highest maximum force in the third load phase. This </w:t>
      </w:r>
      <w:r w:rsidR="00D65791">
        <w:rPr>
          <w:lang w:val="en-GB"/>
        </w:rPr>
        <w:t>suggests</w:t>
      </w:r>
      <w:r w:rsidR="008F0836">
        <w:rPr>
          <w:lang w:val="en-GB"/>
        </w:rPr>
        <w:t xml:space="preserve"> high</w:t>
      </w:r>
      <w:r w:rsidR="00D65791">
        <w:rPr>
          <w:lang w:val="en-GB"/>
        </w:rPr>
        <w:t>er</w:t>
      </w:r>
      <w:r w:rsidR="008F0836">
        <w:rPr>
          <w:lang w:val="en-GB"/>
        </w:rPr>
        <w:t xml:space="preserve"> loads </w:t>
      </w:r>
      <w:r w:rsidR="00D65791">
        <w:rPr>
          <w:lang w:val="en-GB"/>
        </w:rPr>
        <w:t>cause more damage</w:t>
      </w:r>
      <w:r w:rsidR="008F0836">
        <w:rPr>
          <w:lang w:val="en-GB"/>
        </w:rPr>
        <w:t xml:space="preserve"> when a material has already experienced a certain amount of fatigue. </w:t>
      </w:r>
      <w:r w:rsidR="00624096">
        <w:rPr>
          <w:lang w:val="en-GB"/>
        </w:rPr>
        <w:t>An analysis of the strain progression (images … and …</w:t>
      </w:r>
      <w:r w:rsidR="00714882">
        <w:rPr>
          <w:lang w:val="en-GB"/>
        </w:rPr>
        <w:t xml:space="preserve"> constant frequency to negate frequency influence</w:t>
      </w:r>
      <w:r w:rsidR="00624096">
        <w:rPr>
          <w:lang w:val="en-GB"/>
        </w:rPr>
        <w:t xml:space="preserve">) shows that because of the higher preload, the strain </w:t>
      </w:r>
      <w:r w:rsidR="00714882">
        <w:rPr>
          <w:lang w:val="en-GB"/>
        </w:rPr>
        <w:t>level of the phase with the highest maximum force is higher in the third load phase than in the first</w:t>
      </w:r>
      <w:r w:rsidR="00624096">
        <w:rPr>
          <w:lang w:val="en-GB"/>
        </w:rPr>
        <w:t xml:space="preserve"> </w:t>
      </w:r>
      <w:r w:rsidR="00714882">
        <w:rPr>
          <w:lang w:val="en-GB"/>
        </w:rPr>
        <w:t xml:space="preserve">load phase. This could imply that more irreversible damage (which </w:t>
      </w:r>
      <w:r w:rsidR="00C6654C">
        <w:rPr>
          <w:lang w:val="en-GB"/>
        </w:rPr>
        <w:t>can also be</w:t>
      </w:r>
      <w:r w:rsidR="00714882">
        <w:rPr>
          <w:lang w:val="en-GB"/>
        </w:rPr>
        <w:t xml:space="preserve"> referred to as plastic deformation) is caused at higher strain levels, especially </w:t>
      </w:r>
      <w:r w:rsidR="00C6654C">
        <w:rPr>
          <w:lang w:val="en-GB"/>
        </w:rPr>
        <w:t xml:space="preserve">when the maximum force is higher. This ties into the theory of critical strain, introduced in section 5.3.3. As shown in image …, </w:t>
      </w:r>
      <w:r w:rsidR="00E9153A">
        <w:rPr>
          <w:lang w:val="en-GB"/>
        </w:rPr>
        <w:t xml:space="preserve">the bottom of each load cycle is not involved in plastic deformation. Below a critical strain, all deformations are considered to be elastic. As the plastic deformations accumulate and lead to material fatigue, the strain gradually increases as the dynamic stiffness decreases. Therefore, the same maximum force at the same frequency does more damage to the material when a larger part of the </w:t>
      </w:r>
      <w:commentRangeStart w:id="202"/>
      <w:r w:rsidR="00E9153A">
        <w:rPr>
          <w:lang w:val="en-GB"/>
        </w:rPr>
        <w:t xml:space="preserve">load cycle/hysteresis </w:t>
      </w:r>
      <w:commentRangeEnd w:id="202"/>
      <w:r w:rsidR="00D851D6">
        <w:rPr>
          <w:rStyle w:val="CommentReference"/>
        </w:rPr>
        <w:commentReference w:id="202"/>
      </w:r>
      <w:r w:rsidR="00E9153A">
        <w:rPr>
          <w:lang w:val="en-GB"/>
        </w:rPr>
        <w:t xml:space="preserve">loop is </w:t>
      </w:r>
      <w:r w:rsidR="005F5CA6">
        <w:rPr>
          <w:lang w:val="en-GB"/>
        </w:rPr>
        <w:t>above the critical strain</w:t>
      </w:r>
      <w:r w:rsidR="00E9153A">
        <w:rPr>
          <w:lang w:val="en-GB"/>
        </w:rPr>
        <w:t xml:space="preserve"> (shown in image …)</w:t>
      </w:r>
      <w:r w:rsidR="005F5CA6">
        <w:rPr>
          <w:lang w:val="en-GB"/>
        </w:rPr>
        <w:t xml:space="preserve">. This understanding gained through the analysis of the damage accumulation tests indicate that the damage criteria for the NDAM need to be adapted (this will be discussed in section 6.3). </w:t>
      </w:r>
    </w:p>
    <w:p w14:paraId="590FC9AA" w14:textId="279C9B1B" w:rsidR="008F0836" w:rsidRDefault="008F0836" w:rsidP="00CC7CF6">
      <w:pPr>
        <w:rPr>
          <w:lang w:val="en-GB"/>
        </w:rPr>
      </w:pPr>
      <w:r>
        <w:rPr>
          <w:lang w:val="en-GB"/>
        </w:rPr>
        <w:t xml:space="preserve">The damage accumulation tests where the force was kept constant and only the frequency was varied show </w:t>
      </w:r>
      <w:r w:rsidR="0056456B">
        <w:rPr>
          <w:lang w:val="en-GB"/>
        </w:rPr>
        <w:t xml:space="preserve">similar results for both orders of load phases, both for the 0° and the 90° specimens. The error bars show that the results are within the same range. This suggests that the frequency (at least in the range of frequencies tested: 2 Hz – 15 Hz) </w:t>
      </w:r>
      <w:r w:rsidR="00B97760">
        <w:rPr>
          <w:lang w:val="en-GB"/>
        </w:rPr>
        <w:t>has a negligible influence on the fatigue behaviour when compared to the maximum force.</w:t>
      </w:r>
    </w:p>
    <w:p w14:paraId="6F6E8E23" w14:textId="4224627A" w:rsidR="00634C1B" w:rsidRDefault="00E56527" w:rsidP="00CC7CF6">
      <w:pPr>
        <w:rPr>
          <w:lang w:val="en-GB"/>
        </w:rPr>
      </w:pPr>
      <w:r>
        <w:rPr>
          <w:lang w:val="en-GB"/>
        </w:rPr>
        <w:t xml:space="preserve">Image … (same as before) </w:t>
      </w:r>
      <w:r w:rsidR="005F5CA6">
        <w:rPr>
          <w:lang w:val="en-GB"/>
        </w:rPr>
        <w:t>additionally</w:t>
      </w:r>
      <w:r>
        <w:rPr>
          <w:lang w:val="en-GB"/>
        </w:rPr>
        <w:t xml:space="preserve"> shows that the </w:t>
      </w:r>
      <w:r w:rsidR="008F0836">
        <w:rPr>
          <w:lang w:val="en-GB"/>
        </w:rPr>
        <w:t>Palmgren</w:t>
      </w:r>
      <w:r>
        <w:rPr>
          <w:lang w:val="en-GB"/>
        </w:rPr>
        <w:t>-</w:t>
      </w:r>
      <w:r w:rsidR="008F0836">
        <w:rPr>
          <w:lang w:val="en-GB"/>
        </w:rPr>
        <w:t xml:space="preserve">Miner </w:t>
      </w:r>
      <w:r>
        <w:rPr>
          <w:lang w:val="en-GB"/>
        </w:rPr>
        <w:t xml:space="preserve">model systematically </w:t>
      </w:r>
      <w:r w:rsidR="008F0836">
        <w:rPr>
          <w:lang w:val="en-GB"/>
        </w:rPr>
        <w:t xml:space="preserve">overestimates </w:t>
      </w:r>
      <w:r>
        <w:rPr>
          <w:lang w:val="en-GB"/>
        </w:rPr>
        <w:t xml:space="preserve">the service life of the </w:t>
      </w:r>
      <w:r w:rsidR="008F0836">
        <w:rPr>
          <w:lang w:val="en-GB"/>
        </w:rPr>
        <w:t xml:space="preserve">0° </w:t>
      </w:r>
      <w:r>
        <w:rPr>
          <w:lang w:val="en-GB"/>
        </w:rPr>
        <w:t xml:space="preserve">specimens </w:t>
      </w:r>
      <w:r w:rsidR="008F0836">
        <w:rPr>
          <w:lang w:val="en-GB"/>
        </w:rPr>
        <w:t xml:space="preserve">and underestimates </w:t>
      </w:r>
      <w:r>
        <w:rPr>
          <w:lang w:val="en-GB"/>
        </w:rPr>
        <w:t xml:space="preserve">the service life of the </w:t>
      </w:r>
      <w:r w:rsidR="008F0836">
        <w:rPr>
          <w:lang w:val="en-GB"/>
        </w:rPr>
        <w:t>90° specimens</w:t>
      </w:r>
      <w:r w:rsidR="007736C8">
        <w:rPr>
          <w:lang w:val="en-GB"/>
        </w:rPr>
        <w:t xml:space="preserve"> (with few exceptions)</w:t>
      </w:r>
      <w:r>
        <w:rPr>
          <w:lang w:val="en-GB"/>
        </w:rPr>
        <w:t>.</w:t>
      </w:r>
      <w:r w:rsidR="007736C8">
        <w:rPr>
          <w:lang w:val="en-GB"/>
        </w:rPr>
        <w:t xml:space="preserve"> This suggests that the nature of fatigue and damage progression differs based on the fibre orientation of the specimens. This could be explained by the fact that the damage mechanisms in fibre-reinforced plastics differ based on the direction of force compared to the fibre orientation. </w:t>
      </w:r>
    </w:p>
    <w:p w14:paraId="637B2F8F" w14:textId="0860959B" w:rsidR="008F0836" w:rsidRDefault="00634C1B" w:rsidP="00CC7CF6">
      <w:pPr>
        <w:rPr>
          <w:lang w:val="en-GB"/>
        </w:rPr>
      </w:pPr>
      <w:r>
        <w:rPr>
          <w:lang w:val="en-GB"/>
        </w:rPr>
        <w:t xml:space="preserve">When a load is applied parallel to the direction of the fibres, the </w:t>
      </w:r>
      <w:r w:rsidR="00DC4146">
        <w:rPr>
          <w:lang w:val="en-GB"/>
        </w:rPr>
        <w:t xml:space="preserve">main </w:t>
      </w:r>
      <w:r>
        <w:rPr>
          <w:lang w:val="en-GB"/>
        </w:rPr>
        <w:t xml:space="preserve">damage mechanisms </w:t>
      </w:r>
      <w:r w:rsidR="00DC4146">
        <w:rPr>
          <w:lang w:val="en-GB"/>
        </w:rPr>
        <w:t xml:space="preserve">observed </w:t>
      </w:r>
      <w:r>
        <w:rPr>
          <w:lang w:val="en-GB"/>
        </w:rPr>
        <w:t xml:space="preserve">are fibre-pull-out and fibre breakage. Loads perpendicular to the main fibre orientation on the other hand cause fibre-matrix-detachment as well as cracks in the matrix [FE07]. The damage mechanisms are shown in image …. </w:t>
      </w:r>
      <w:r w:rsidR="007736C8">
        <w:rPr>
          <w:lang w:val="en-GB"/>
        </w:rPr>
        <w:t xml:space="preserve"> </w:t>
      </w:r>
      <w:r>
        <w:rPr>
          <w:lang w:val="en-GB"/>
        </w:rPr>
        <w:t xml:space="preserve">In dynamically tested SFRPs, the propagation of individual crack in the matrix material </w:t>
      </w:r>
      <w:r w:rsidR="00C95B6A">
        <w:rPr>
          <w:lang w:val="en-GB"/>
        </w:rPr>
        <w:t>are</w:t>
      </w:r>
      <w:r>
        <w:rPr>
          <w:lang w:val="en-GB"/>
        </w:rPr>
        <w:t xml:space="preserve"> the main cause for material failure [HM80, Dem08, BDA10]. The </w:t>
      </w:r>
      <w:r w:rsidR="00DC4146">
        <w:rPr>
          <w:lang w:val="en-GB"/>
        </w:rPr>
        <w:t>propagation</w:t>
      </w:r>
      <w:r>
        <w:rPr>
          <w:lang w:val="en-GB"/>
        </w:rPr>
        <w:t xml:space="preserve"> of cracks is dependent</w:t>
      </w:r>
      <w:r w:rsidR="00DC4146">
        <w:rPr>
          <w:lang w:val="en-GB"/>
        </w:rPr>
        <w:t xml:space="preserve"> </w:t>
      </w:r>
      <w:r>
        <w:rPr>
          <w:lang w:val="en-GB"/>
        </w:rPr>
        <w:t>on the fibre orientation</w:t>
      </w:r>
      <w:r w:rsidR="00DC4146">
        <w:rPr>
          <w:lang w:val="en-GB"/>
        </w:rPr>
        <w:t xml:space="preserve"> – materials with more fibres perpendicular to the direction of the crack propagation direction show a higher resistance to </w:t>
      </w:r>
      <w:r w:rsidR="00DC4146">
        <w:rPr>
          <w:lang w:val="en-GB"/>
        </w:rPr>
        <w:lastRenderedPageBreak/>
        <w:t>the growth of cracks [Gün13].</w:t>
      </w:r>
      <w:r w:rsidR="00C95B6A">
        <w:rPr>
          <w:lang w:val="en-GB"/>
        </w:rPr>
        <w:t xml:space="preserve"> It is possible that the load phases with lower maximum forces have a smaller influence in damaging the material </w:t>
      </w:r>
      <w:r w:rsidR="00161A82">
        <w:rPr>
          <w:lang w:val="en-GB"/>
        </w:rPr>
        <w:t>on</w:t>
      </w:r>
      <w:r w:rsidR="00C95B6A">
        <w:rPr>
          <w:lang w:val="en-GB"/>
        </w:rPr>
        <w:t xml:space="preserve"> the 90° specimens than </w:t>
      </w:r>
      <w:r w:rsidR="00161A82">
        <w:rPr>
          <w:lang w:val="en-GB"/>
        </w:rPr>
        <w:t>on the 0° specimens.</w:t>
      </w:r>
      <w:r w:rsidR="00B97760">
        <w:rPr>
          <w:lang w:val="en-GB"/>
        </w:rPr>
        <w:t xml:space="preserve"> This could be attributed to a proportionally higher critical strain.</w:t>
      </w:r>
    </w:p>
    <w:p w14:paraId="21A5D409" w14:textId="429B9353" w:rsidR="00D65791" w:rsidRDefault="007736C8" w:rsidP="00CC7CF6">
      <w:pPr>
        <w:rPr>
          <w:lang w:val="en-GB"/>
        </w:rPr>
      </w:pPr>
      <w:r>
        <w:rPr>
          <w:lang w:val="en-GB"/>
        </w:rPr>
        <w:t>An analysis of the progression data from the damage accumulation tests reinforce</w:t>
      </w:r>
      <w:r w:rsidR="00161A82">
        <w:rPr>
          <w:lang w:val="en-GB"/>
        </w:rPr>
        <w:t>s th</w:t>
      </w:r>
      <w:r w:rsidR="005136A5">
        <w:rPr>
          <w:lang w:val="en-GB"/>
        </w:rPr>
        <w:t>e idea that although the expected service life of a material is directly dependent on the frequency</w:t>
      </w:r>
      <w:r w:rsidR="000A7CC3">
        <w:rPr>
          <w:lang w:val="en-GB"/>
        </w:rPr>
        <w:t xml:space="preserve">, </w:t>
      </w:r>
      <w:r w:rsidR="005136A5">
        <w:rPr>
          <w:lang w:val="en-GB"/>
        </w:rPr>
        <w:t>the maximum force is the primary factor</w:t>
      </w:r>
      <w:r w:rsidR="00B97760">
        <w:rPr>
          <w:lang w:val="en-GB"/>
        </w:rPr>
        <w:t xml:space="preserve"> upon which the fatigue progression depends</w:t>
      </w:r>
      <w:r w:rsidR="005136A5">
        <w:rPr>
          <w:lang w:val="en-GB"/>
        </w:rPr>
        <w:t>. B</w:t>
      </w:r>
      <w:r w:rsidR="00161A82">
        <w:rPr>
          <w:lang w:val="en-GB"/>
        </w:rPr>
        <w:t>y looking at the strain progression of the experiments with a constant maximum force in all four load phases (images … and …), it is noticeabl</w:t>
      </w:r>
      <w:r w:rsidR="005136A5">
        <w:rPr>
          <w:lang w:val="en-GB"/>
        </w:rPr>
        <w:t>e that the strain progression increases</w:t>
      </w:r>
      <w:r w:rsidR="000A7CC3">
        <w:rPr>
          <w:lang w:val="en-GB"/>
        </w:rPr>
        <w:t xml:space="preserve"> without</w:t>
      </w:r>
      <w:r w:rsidR="005136A5">
        <w:rPr>
          <w:lang w:val="en-GB"/>
        </w:rPr>
        <w:t xml:space="preserve"> any jumps.</w:t>
      </w:r>
      <w:r w:rsidR="000A7CC3">
        <w:rPr>
          <w:lang w:val="en-GB"/>
        </w:rPr>
        <w:t xml:space="preserve"> As shown earlier, the frequency affects the viscoelasticity of the material as well as change in specimen temperature. </w:t>
      </w:r>
      <w:r w:rsidR="00340056">
        <w:rPr>
          <w:lang w:val="en-GB"/>
        </w:rPr>
        <w:t>However, the analysis of the damage accumulation tests has indicated that the level of strain above the critical strain and/or the area inside the hysteresis loop above the critical strain are measured indicators of fatigue and damage progression.</w:t>
      </w:r>
    </w:p>
    <w:p w14:paraId="5B32C064" w14:textId="450B9797" w:rsidR="00340056" w:rsidRDefault="00D65791" w:rsidP="00CC7CF6">
      <w:pPr>
        <w:rPr>
          <w:lang w:val="en-GB"/>
        </w:rPr>
      </w:pPr>
      <w:r>
        <w:rPr>
          <w:lang w:val="en-GB"/>
        </w:rPr>
        <w:t>Overall, the progression data from the damage accumulation tests showed similar patterns to the data from the fatigue tests. The progression of temperature, dynamic stiffness, and strain follow similar patterns</w:t>
      </w:r>
      <w:r w:rsidR="00340056">
        <w:rPr>
          <w:lang w:val="en-GB"/>
        </w:rPr>
        <w:t>, albeit with sizable jumps between the load phases.</w:t>
      </w:r>
    </w:p>
    <w:p w14:paraId="2A1A0F8F" w14:textId="7255FA2F" w:rsidR="00340056" w:rsidRDefault="008F0836" w:rsidP="00CC7CF6">
      <w:pPr>
        <w:rPr>
          <w:lang w:val="en-GB"/>
        </w:rPr>
      </w:pPr>
      <w:r>
        <w:rPr>
          <w:lang w:val="en-GB"/>
        </w:rPr>
        <w:t xml:space="preserve">Image </w:t>
      </w:r>
      <w:r w:rsidR="00340056">
        <w:rPr>
          <w:lang w:val="en-GB"/>
        </w:rPr>
        <w:t xml:space="preserve">… shows the average damage </w:t>
      </w:r>
      <w:r w:rsidR="00340056" w:rsidRPr="00340056">
        <w:rPr>
          <w:i/>
          <w:iCs/>
          <w:lang w:val="en-GB"/>
        </w:rPr>
        <w:t>D</w:t>
      </w:r>
      <w:r w:rsidR="00340056">
        <w:rPr>
          <w:lang w:val="en-GB"/>
        </w:rPr>
        <w:t xml:space="preserve"> for </w:t>
      </w:r>
      <w:r w:rsidR="00720C82">
        <w:rPr>
          <w:lang w:val="en-GB"/>
        </w:rPr>
        <w:t xml:space="preserve">the different damage accumulation tests according to Palmgren-Miner. As previously mentioned, </w:t>
      </w:r>
      <w:r w:rsidR="00BF20FB">
        <w:rPr>
          <w:lang w:val="en-GB"/>
        </w:rPr>
        <w:t xml:space="preserve">Palmgren-Miner tended to overestimate the service life of the 0° specimens and underestimate the service life of the 90° specimens. Images … and … show the average damage </w:t>
      </w:r>
      <w:r w:rsidR="00BF20FB" w:rsidRPr="00D50517">
        <w:rPr>
          <w:i/>
          <w:iCs/>
          <w:lang w:val="en-GB"/>
        </w:rPr>
        <w:t>D</w:t>
      </w:r>
      <w:r w:rsidR="00BF20FB">
        <w:rPr>
          <w:lang w:val="en-GB"/>
        </w:rPr>
        <w:t xml:space="preserve"> for the </w:t>
      </w:r>
      <w:r w:rsidR="00D50517">
        <w:rPr>
          <w:lang w:val="en-GB"/>
        </w:rPr>
        <w:t>Bond-Farrow</w:t>
      </w:r>
      <w:r w:rsidR="00BF20FB">
        <w:rPr>
          <w:lang w:val="en-GB"/>
        </w:rPr>
        <w:t xml:space="preserve"> and modified Hashin-Rotem damage accumulation models. </w:t>
      </w:r>
      <w:r w:rsidR="00D50517">
        <w:rPr>
          <w:lang w:val="en-GB"/>
        </w:rPr>
        <w:t>Bond-Farrow</w:t>
      </w:r>
      <w:r w:rsidR="00BF20FB">
        <w:rPr>
          <w:lang w:val="en-GB"/>
        </w:rPr>
        <w:t xml:space="preserve"> was selected for comparison </w:t>
      </w:r>
      <w:r w:rsidR="00D50517">
        <w:rPr>
          <w:lang w:val="en-GB"/>
        </w:rPr>
        <w:t>because it too was developed using experimental data from fibre-reinforced plastics</w:t>
      </w:r>
      <w:r w:rsidR="00BF20FB">
        <w:rPr>
          <w:lang w:val="en-GB"/>
        </w:rPr>
        <w:t xml:space="preserve">. </w:t>
      </w:r>
      <w:r w:rsidR="00D50517">
        <w:rPr>
          <w:lang w:val="en-GB"/>
        </w:rPr>
        <w:t xml:space="preserve">The modified </w:t>
      </w:r>
      <w:r w:rsidR="00BF20FB">
        <w:rPr>
          <w:lang w:val="en-GB"/>
        </w:rPr>
        <w:t xml:space="preserve">Hashin-Rotem was selected due to its </w:t>
      </w:r>
      <w:r w:rsidR="00D50517">
        <w:rPr>
          <w:lang w:val="en-GB"/>
        </w:rPr>
        <w:t>recursive nature – the order of load phases is considered in the model</w:t>
      </w:r>
      <w:r w:rsidR="00BF20FB">
        <w:rPr>
          <w:lang w:val="en-GB"/>
        </w:rPr>
        <w:t>. The results …</w:t>
      </w:r>
    </w:p>
    <w:p w14:paraId="65A0A0F6" w14:textId="7DBCDDC9" w:rsidR="00BF20FB" w:rsidRDefault="00D50517" w:rsidP="00CC7CF6">
      <w:pPr>
        <w:rPr>
          <w:lang w:val="en-GB"/>
        </w:rPr>
      </w:pPr>
      <w:r>
        <w:rPr>
          <w:lang w:val="en-GB"/>
        </w:rPr>
        <w:t>Images … and … present the quality of prognosis of the new damage accumulation model (NDAM). For comparison, the predicted damage</w:t>
      </w:r>
      <w:ins w:id="203" w:author="Tom Baker" w:date="2021-02-21T20:45:00Z">
        <w:r w:rsidR="00D851D6">
          <w:rPr>
            <w:lang w:val="en-GB"/>
          </w:rPr>
          <w:t>s</w:t>
        </w:r>
      </w:ins>
      <w:r>
        <w:rPr>
          <w:lang w:val="en-GB"/>
        </w:rPr>
        <w:t xml:space="preserve"> </w:t>
      </w:r>
      <w:r w:rsidRPr="00D50517">
        <w:rPr>
          <w:i/>
          <w:iCs/>
          <w:lang w:val="en-GB"/>
        </w:rPr>
        <w:t>D</w:t>
      </w:r>
      <w:r>
        <w:rPr>
          <w:i/>
          <w:iCs/>
          <w:lang w:val="en-GB"/>
        </w:rPr>
        <w:t xml:space="preserve"> </w:t>
      </w:r>
      <w:r>
        <w:rPr>
          <w:lang w:val="en-GB"/>
        </w:rPr>
        <w:t>of the other three models are shown side by side. The evaluation of these results will be discussed in the next section (6.3).</w:t>
      </w:r>
    </w:p>
    <w:p w14:paraId="0888B2F5" w14:textId="5E589486" w:rsidR="00024CB2" w:rsidRPr="0019036B" w:rsidRDefault="00C01C7C" w:rsidP="008D19D4">
      <w:pPr>
        <w:pStyle w:val="Heading2"/>
        <w:numPr>
          <w:ilvl w:val="1"/>
          <w:numId w:val="15"/>
        </w:numPr>
        <w:rPr>
          <w:lang w:val="en-GB"/>
        </w:rPr>
      </w:pPr>
      <w:bookmarkStart w:id="204" w:name="_Toc63852832"/>
      <w:r>
        <w:rPr>
          <w:lang w:val="en-GB"/>
        </w:rPr>
        <w:t>Model Evaluation</w:t>
      </w:r>
      <w:bookmarkEnd w:id="204"/>
      <w:ins w:id="205" w:author="Tom Baker" w:date="2021-02-21T20:39:00Z">
        <w:r w:rsidR="00244D76">
          <w:rPr>
            <w:lang w:val="en-GB"/>
          </w:rPr>
          <w:t xml:space="preserve"> READ UP TO HERE</w:t>
        </w:r>
      </w:ins>
    </w:p>
    <w:p w14:paraId="3A2B4DD9" w14:textId="77777777" w:rsidR="003E0B84" w:rsidRDefault="003E0B84" w:rsidP="00D50517">
      <w:pPr>
        <w:rPr>
          <w:lang w:val="en-GB"/>
        </w:rPr>
      </w:pPr>
      <w:r w:rsidRPr="003E0B84">
        <w:rPr>
          <w:lang w:val="en-GB"/>
        </w:rPr>
        <w:t xml:space="preserve">Given the range of results </w:t>
      </w:r>
      <w:r>
        <w:rPr>
          <w:lang w:val="en-GB"/>
        </w:rPr>
        <w:t>(load cycles until failure)</w:t>
      </w:r>
      <w:r w:rsidRPr="003E0B84">
        <w:rPr>
          <w:lang w:val="en-GB"/>
        </w:rPr>
        <w:t xml:space="preserve">, </w:t>
      </w:r>
      <w:r>
        <w:rPr>
          <w:lang w:val="en-GB"/>
        </w:rPr>
        <w:t xml:space="preserve">both during the fatigue tests and the damage accumulation tests, </w:t>
      </w:r>
      <w:r w:rsidRPr="003E0B84">
        <w:rPr>
          <w:lang w:val="en-GB"/>
        </w:rPr>
        <w:t xml:space="preserve">it cannot be expected that each individual experiment is accurately predicted by the model. </w:t>
      </w:r>
      <w:r>
        <w:rPr>
          <w:lang w:val="en-GB"/>
        </w:rPr>
        <w:t xml:space="preserve">This is due to the scattering of data and the use of averages and lines of best fit. </w:t>
      </w:r>
      <w:r w:rsidRPr="003E0B84">
        <w:rPr>
          <w:lang w:val="en-GB"/>
        </w:rPr>
        <w:t xml:space="preserve">Ideally, </w:t>
      </w:r>
      <w:r>
        <w:rPr>
          <w:lang w:val="en-GB"/>
        </w:rPr>
        <w:t>a</w:t>
      </w:r>
      <w:r w:rsidRPr="003E0B84">
        <w:rPr>
          <w:lang w:val="en-GB"/>
        </w:rPr>
        <w:t xml:space="preserve"> damage accumulation model is able to get as consistently close to achieving </w:t>
      </w:r>
      <w:r w:rsidRPr="003E0B84">
        <w:rPr>
          <w:i/>
          <w:iCs/>
          <w:lang w:val="en-GB"/>
        </w:rPr>
        <w:t>D</w:t>
      </w:r>
      <w:r w:rsidRPr="003E0B84">
        <w:rPr>
          <w:lang w:val="en-GB"/>
        </w:rPr>
        <w:t xml:space="preserve"> = 1 as possible.</w:t>
      </w:r>
    </w:p>
    <w:p w14:paraId="461F2E7E" w14:textId="330D05D3" w:rsidR="00044C6C" w:rsidRDefault="00044C6C" w:rsidP="00D50517">
      <w:pPr>
        <w:rPr>
          <w:lang w:val="en-GB"/>
        </w:rPr>
      </w:pPr>
      <w:r>
        <w:rPr>
          <w:lang w:val="en-GB"/>
        </w:rPr>
        <w:lastRenderedPageBreak/>
        <w:t xml:space="preserve">As shown in images … and …, the … model gives the best predictions. The NDAM displays very similar predictions to the Palmgren-Miner model. NEED TO ACTUALLY DO THE REST OF ANALYSIS BEFORE WRITING THIS PART </w:t>
      </w:r>
    </w:p>
    <w:p w14:paraId="6A42DF78" w14:textId="6B68648F" w:rsidR="00044C6C" w:rsidRDefault="00044C6C" w:rsidP="00D50517">
      <w:pPr>
        <w:rPr>
          <w:lang w:val="en-GB"/>
        </w:rPr>
      </w:pPr>
      <w:r>
        <w:rPr>
          <w:lang w:val="en-GB"/>
        </w:rPr>
        <w:t>Image … displays two examples of the damage progression according to Palmgren-Miner and the NDAM. It contrasts the linear nature of the Palmgren-Miner with the non-linear nature of the NDAM. According to the NDAM, the material experiences proportionally more damage right at the beginning of the first load phase, reflecting the course of the strain data. The two damage progression lines end up failing close to each other.</w:t>
      </w:r>
      <w:r w:rsidR="001C59B6">
        <w:rPr>
          <w:lang w:val="en-GB"/>
        </w:rPr>
        <w:t xml:space="preserve"> It is likely that the damage progression during the first load phase is proportionally lower than in the subsequent load phases – the NDAM therefore inflates the damage of the first phase and subdues the damage of the second and third phases. </w:t>
      </w:r>
    </w:p>
    <w:p w14:paraId="439EC001" w14:textId="167D4517" w:rsidR="00044C6C" w:rsidRDefault="00044C6C" w:rsidP="00D50517">
      <w:pPr>
        <w:rPr>
          <w:lang w:val="en-GB"/>
        </w:rPr>
      </w:pPr>
      <w:r>
        <w:rPr>
          <w:lang w:val="en-GB"/>
        </w:rPr>
        <w:t xml:space="preserve">Unfortunately, the NDAM has not proved to be an improvement on the far more basic Palmgren-Miner model. It was not able iron out the irregularities </w:t>
      </w:r>
      <w:r w:rsidR="0053370A">
        <w:rPr>
          <w:lang w:val="en-GB"/>
        </w:rPr>
        <w:t>in prediction quality caused by the effect of the sequence of load phases.</w:t>
      </w:r>
    </w:p>
    <w:p w14:paraId="1DA1C0C9" w14:textId="2B21C964" w:rsidR="00EB31B4" w:rsidRDefault="006E07CA" w:rsidP="008D19D4">
      <w:pPr>
        <w:rPr>
          <w:lang w:val="en-GB"/>
        </w:rPr>
      </w:pPr>
      <w:r>
        <w:rPr>
          <w:lang w:val="en-GB"/>
        </w:rPr>
        <w:t>In developing the NDAM, the attempt was made to base the damage criteria and progression purely on the data from the fatigue tests. Having analysed the damage accumulation tests, it is apparent that although the NDAM is non-linear and takes the preload as well as sequence of load phases into account, it is fundamentally too similar to the Palmgren-Miner model.</w:t>
      </w:r>
      <w:r w:rsidR="00AD0AA0">
        <w:rPr>
          <w:lang w:val="en-GB"/>
        </w:rPr>
        <w:t xml:space="preserve"> </w:t>
      </w:r>
      <w:r w:rsidR="00AB0302">
        <w:rPr>
          <w:lang w:val="en-GB"/>
        </w:rPr>
        <w:t xml:space="preserve">Although Wöhler curves are a commonly used tool in predicting service life, they may not be an ideal database for modelling fatigue progression [MHM+11]. </w:t>
      </w:r>
      <w:r w:rsidR="00AD0AA0">
        <w:rPr>
          <w:lang w:val="en-GB"/>
        </w:rPr>
        <w:t xml:space="preserve">Having more fatigue test data allowing more accurate averages and lines of best fit to be calculated might improve </w:t>
      </w:r>
      <w:r w:rsidR="0030538B">
        <w:rPr>
          <w:lang w:val="en-GB"/>
        </w:rPr>
        <w:t xml:space="preserve">the quality of </w:t>
      </w:r>
      <w:proofErr w:type="gramStart"/>
      <w:r w:rsidR="0030538B">
        <w:rPr>
          <w:lang w:val="en-GB"/>
        </w:rPr>
        <w:t>prediction</w:t>
      </w:r>
      <w:r w:rsidR="00AD0AA0">
        <w:rPr>
          <w:lang w:val="en-GB"/>
        </w:rPr>
        <w:t>, but</w:t>
      </w:r>
      <w:proofErr w:type="gramEnd"/>
      <w:r w:rsidR="00AD0AA0">
        <w:rPr>
          <w:lang w:val="en-GB"/>
        </w:rPr>
        <w:t xml:space="preserve"> would </w:t>
      </w:r>
      <w:r w:rsidR="0030538B">
        <w:rPr>
          <w:lang w:val="en-GB"/>
        </w:rPr>
        <w:t>likely not address the model’s flaws.</w:t>
      </w:r>
    </w:p>
    <w:p w14:paraId="5E4A7484" w14:textId="5EAE51C7" w:rsidR="00EB31B4" w:rsidRDefault="00EB31B4" w:rsidP="008D19D4">
      <w:pPr>
        <w:rPr>
          <w:lang w:val="en-GB"/>
        </w:rPr>
      </w:pPr>
      <w:r>
        <w:rPr>
          <w:lang w:val="en-GB"/>
        </w:rPr>
        <w:t>The correlation between the maximum load force and the strain</w:t>
      </w:r>
      <w:r w:rsidR="00AD7997">
        <w:rPr>
          <w:lang w:val="en-GB"/>
        </w:rPr>
        <w:t>-</w:t>
      </w:r>
      <w:r>
        <w:rPr>
          <w:lang w:val="en-GB"/>
        </w:rPr>
        <w:t>at</w:t>
      </w:r>
      <w:r w:rsidR="00AD7997">
        <w:rPr>
          <w:lang w:val="en-GB"/>
        </w:rPr>
        <w:t>-</w:t>
      </w:r>
      <w:r>
        <w:rPr>
          <w:lang w:val="en-GB"/>
        </w:rPr>
        <w:t>failure as well as the concept of critical strain support the choice of strain as the basis for the NDAM. An improved, strain-based solution might be a weight factor by which each increment of damage is multiplied, depending on the maximum force, preload, and current strain experienced. This weight factor would take the critical strain into account and decrease the impact of load cycles at the beginning of testing and increase the importance of load cycles at the end of testing.</w:t>
      </w:r>
    </w:p>
    <w:p w14:paraId="2C3F718A" w14:textId="4C9C1B51" w:rsidR="00AC7036" w:rsidRDefault="00AC7036" w:rsidP="008D19D4">
      <w:pPr>
        <w:rPr>
          <w:lang w:val="en-GB"/>
        </w:rPr>
      </w:pPr>
      <w:r>
        <w:rPr>
          <w:lang w:val="en-GB"/>
        </w:rPr>
        <w:t xml:space="preserve">Alternatively, the model could make use of the area inside the hysteresis loop above the critical strain level – a combination of energy- and strain-based model. As </w:t>
      </w:r>
      <w:r w:rsidR="00FA077A">
        <w:rPr>
          <w:lang w:val="en-GB"/>
        </w:rPr>
        <w:t>mentioned</w:t>
      </w:r>
      <w:r>
        <w:rPr>
          <w:lang w:val="en-GB"/>
        </w:rPr>
        <w:t xml:space="preserve"> in section 4.2, the energy-based fatigue models were able to achieve the highest prediction quality, in part because the entire load cycle is considered and not just the maximum and minimum stress and strain. </w:t>
      </w:r>
    </w:p>
    <w:p w14:paraId="1E1412FE" w14:textId="37EB4DFF" w:rsidR="00AC7036" w:rsidRDefault="00AC7036" w:rsidP="008D19D4">
      <w:pPr>
        <w:rPr>
          <w:lang w:val="en-GB"/>
        </w:rPr>
      </w:pPr>
      <w:r>
        <w:rPr>
          <w:lang w:val="en-GB"/>
        </w:rPr>
        <w:lastRenderedPageBreak/>
        <w:t xml:space="preserve">A damage accumulation model based on both energy and strain might therefore resemble the model developed by Raphael et al., which looks at both the energy density from the hysteresis as well as the mean value of the strain. </w:t>
      </w:r>
      <w:r w:rsidR="002D1759">
        <w:rPr>
          <w:lang w:val="en-GB"/>
        </w:rPr>
        <w:t>Given the comparative accounts of various fatigue models described in [SSS17] and [SMS+20] as well as the analysis of the damage accumulation tests, a</w:t>
      </w:r>
      <w:r>
        <w:rPr>
          <w:lang w:val="en-GB"/>
        </w:rPr>
        <w:t xml:space="preserve"> model which adds the area inside the hysteresis </w:t>
      </w:r>
      <w:r w:rsidR="002D1759">
        <w:rPr>
          <w:lang w:val="en-GB"/>
        </w:rPr>
        <w:t>(of strains larger than the critical strain) of each load cycle might offer a more accurate depiction of damage progression as well as better service life prediction results.</w:t>
      </w:r>
      <w:r w:rsidR="00FA077A">
        <w:rPr>
          <w:lang w:val="en-GB"/>
        </w:rPr>
        <w:t xml:space="preserve"> An idea of what this might look like including a basic framework for a formula may is shown in images … and ….</w:t>
      </w:r>
    </w:p>
    <w:p w14:paraId="4E42509D" w14:textId="49173F8E" w:rsidR="00362408" w:rsidRDefault="002D1759">
      <w:pPr>
        <w:rPr>
          <w:lang w:val="en-GB"/>
        </w:rPr>
      </w:pPr>
      <w:r>
        <w:rPr>
          <w:lang w:val="en-GB"/>
        </w:rPr>
        <w:t xml:space="preserve">Returning to the five criteria points of what a damage accumulation model should do, the evaluation concludes that the prediction quality of the NDAM is unfortunately not an improvement on the prediction quality of far simpler models </w:t>
      </w:r>
      <w:r w:rsidR="00FA077A">
        <w:rPr>
          <w:lang w:val="en-GB"/>
        </w:rPr>
        <w:t xml:space="preserve">such as the Palmgren-Miner model. Furthermore, </w:t>
      </w:r>
      <w:r>
        <w:rPr>
          <w:lang w:val="en-GB"/>
        </w:rPr>
        <w:t>the modelling of the damage progression likely</w:t>
      </w:r>
      <w:r w:rsidR="00FA077A">
        <w:rPr>
          <w:lang w:val="en-GB"/>
        </w:rPr>
        <w:t xml:space="preserve"> exaggerates the damage caused at the beginning of a fatigue test and</w:t>
      </w:r>
      <w:r w:rsidR="00317B44">
        <w:rPr>
          <w:lang w:val="en-GB"/>
        </w:rPr>
        <w:t xml:space="preserve"> underestimates the damage later on in the test.</w:t>
      </w:r>
    </w:p>
    <w:p w14:paraId="1BEE05C7" w14:textId="61F65AFC" w:rsidR="00807675" w:rsidRDefault="00807675">
      <w:pPr>
        <w:rPr>
          <w:lang w:val="en-GB"/>
        </w:rPr>
      </w:pPr>
      <w:r>
        <w:rPr>
          <w:lang w:val="en-GB"/>
        </w:rPr>
        <w:t>CRITICAL STRAIN AS BASE OR the other line discussed earlier perhaps!!!</w:t>
      </w:r>
    </w:p>
    <w:p w14:paraId="7AA9A9FE" w14:textId="420D1AA6" w:rsidR="00D07CA4" w:rsidRDefault="00D07CA4">
      <w:pPr>
        <w:rPr>
          <w:lang w:val="en-GB"/>
        </w:rPr>
      </w:pPr>
      <w:r>
        <w:rPr>
          <w:lang w:val="en-GB"/>
        </w:rPr>
        <w:t xml:space="preserve">0 degrees: raw results – most similar to </w:t>
      </w:r>
      <w:proofErr w:type="spellStart"/>
      <w:r>
        <w:rPr>
          <w:lang w:val="en-GB"/>
        </w:rPr>
        <w:t>palmgren</w:t>
      </w:r>
      <w:proofErr w:type="spellEnd"/>
      <w:r>
        <w:rPr>
          <w:lang w:val="en-GB"/>
        </w:rPr>
        <w:t xml:space="preserve"> miner, all other models offer better prediction results. systematic overestimation of damage – however, </w:t>
      </w:r>
      <w:r w:rsidR="004D04EB">
        <w:rPr>
          <w:lang w:val="en-GB"/>
        </w:rPr>
        <w:t xml:space="preserve">low scatter of results (from 0.59 – 0.82), comparable to the model that does best on this data, </w:t>
      </w:r>
      <w:proofErr w:type="spellStart"/>
      <w:r w:rsidR="004D04EB">
        <w:rPr>
          <w:lang w:val="en-GB"/>
        </w:rPr>
        <w:t>Hashin</w:t>
      </w:r>
      <w:proofErr w:type="spellEnd"/>
      <w:r w:rsidR="004D04EB">
        <w:rPr>
          <w:lang w:val="en-GB"/>
        </w:rPr>
        <w:t xml:space="preserve"> </w:t>
      </w:r>
      <w:proofErr w:type="spellStart"/>
      <w:r w:rsidR="004D04EB">
        <w:rPr>
          <w:lang w:val="en-GB"/>
        </w:rPr>
        <w:t>Rotem</w:t>
      </w:r>
      <w:proofErr w:type="spellEnd"/>
      <w:r w:rsidR="004D04EB">
        <w:rPr>
          <w:lang w:val="en-GB"/>
        </w:rPr>
        <w:t>.</w:t>
      </w:r>
    </w:p>
    <w:p w14:paraId="02201F1F" w14:textId="6FDE2B0C" w:rsidR="004D04EB" w:rsidRDefault="004D04EB" w:rsidP="004D04EB">
      <w:pPr>
        <w:rPr>
          <w:lang w:val="en-GB"/>
        </w:rPr>
      </w:pPr>
      <w:r>
        <w:rPr>
          <w:lang w:val="en-GB"/>
        </w:rPr>
        <w:t xml:space="preserve">Multiplying by or adding a certain factor to the sum of damages calculated by the model would improve prediction </w:t>
      </w:r>
      <w:proofErr w:type="gramStart"/>
      <w:r>
        <w:rPr>
          <w:lang w:val="en-GB"/>
        </w:rPr>
        <w:t>results, but</w:t>
      </w:r>
      <w:proofErr w:type="gramEnd"/>
      <w:r>
        <w:rPr>
          <w:lang w:val="en-GB"/>
        </w:rPr>
        <w:t xml:space="preserve"> might render the depiction of damage progression less logical</w:t>
      </w:r>
      <w:r w:rsidR="00BB6589">
        <w:rPr>
          <w:lang w:val="en-GB"/>
        </w:rPr>
        <w:t>. 0 degrees could be adjusted to achieve good results.</w:t>
      </w:r>
    </w:p>
    <w:p w14:paraId="0BC43B35" w14:textId="2FECDA00" w:rsidR="004D04EB" w:rsidRDefault="004D04EB">
      <w:pPr>
        <w:rPr>
          <w:lang w:val="en-GB"/>
        </w:rPr>
      </w:pPr>
      <w:r>
        <w:rPr>
          <w:lang w:val="en-GB"/>
        </w:rPr>
        <w:t xml:space="preserve">90 degrees: Again, </w:t>
      </w:r>
      <w:proofErr w:type="spellStart"/>
      <w:r>
        <w:rPr>
          <w:lang w:val="en-GB"/>
        </w:rPr>
        <w:t>Hashin</w:t>
      </w:r>
      <w:proofErr w:type="spellEnd"/>
      <w:r>
        <w:rPr>
          <w:lang w:val="en-GB"/>
        </w:rPr>
        <w:t xml:space="preserve"> </w:t>
      </w:r>
      <w:proofErr w:type="spellStart"/>
      <w:r>
        <w:rPr>
          <w:lang w:val="en-GB"/>
        </w:rPr>
        <w:t>Rotem</w:t>
      </w:r>
      <w:proofErr w:type="spellEnd"/>
      <w:r>
        <w:rPr>
          <w:lang w:val="en-GB"/>
        </w:rPr>
        <w:t xml:space="preserve"> modified with the best results. </w:t>
      </w:r>
      <w:r w:rsidR="00BB6589">
        <w:rPr>
          <w:lang w:val="en-GB"/>
        </w:rPr>
        <w:t>6/8 of the test patterns with decent results – F_LH and HH_LL with large variance.</w:t>
      </w:r>
    </w:p>
    <w:p w14:paraId="436FB0D5" w14:textId="45C0763F" w:rsidR="00D07CA4" w:rsidRPr="00C27440" w:rsidRDefault="00D07CA4">
      <w:pPr>
        <w:rPr>
          <w:lang w:val="en-GB"/>
        </w:rPr>
      </w:pPr>
      <w:r>
        <w:rPr>
          <w:lang w:val="en-GB"/>
        </w:rPr>
        <w:t>Look at strain at failure for 0 degrees and 90 degrees damage accumulation experiments vs time and vs the maximum stress in the 4</w:t>
      </w:r>
      <w:r w:rsidRPr="00D07CA4">
        <w:rPr>
          <w:vertAlign w:val="superscript"/>
          <w:lang w:val="en-GB"/>
        </w:rPr>
        <w:t>th</w:t>
      </w:r>
      <w:r>
        <w:rPr>
          <w:lang w:val="en-GB"/>
        </w:rPr>
        <w:t xml:space="preserve"> load phase</w:t>
      </w:r>
    </w:p>
    <w:p w14:paraId="611B6BA1" w14:textId="0A75546B" w:rsidR="00362408" w:rsidRDefault="00BB6589">
      <w:pPr>
        <w:rPr>
          <w:lang w:val="en-GB"/>
        </w:rPr>
      </w:pPr>
      <w:r>
        <w:rPr>
          <w:lang w:val="en-GB"/>
        </w:rPr>
        <w:t xml:space="preserve">Show the </w:t>
      </w:r>
    </w:p>
    <w:p w14:paraId="523435B5" w14:textId="7B5C9F93" w:rsidR="00022C98" w:rsidRPr="00C27440" w:rsidRDefault="00022C98">
      <w:pPr>
        <w:rPr>
          <w:lang w:val="en-GB"/>
        </w:rPr>
      </w:pPr>
      <w:proofErr w:type="spellStart"/>
      <w:r>
        <w:rPr>
          <w:lang w:val="en-GB"/>
        </w:rPr>
        <w:t>Hashin</w:t>
      </w:r>
      <w:proofErr w:type="spellEnd"/>
      <w:r>
        <w:rPr>
          <w:lang w:val="en-GB"/>
        </w:rPr>
        <w:t xml:space="preserve"> </w:t>
      </w:r>
      <w:proofErr w:type="spellStart"/>
      <w:r>
        <w:rPr>
          <w:lang w:val="en-GB"/>
        </w:rPr>
        <w:t>Rotem</w:t>
      </w:r>
      <w:proofErr w:type="spellEnd"/>
      <w:r>
        <w:rPr>
          <w:lang w:val="en-GB"/>
        </w:rPr>
        <w:t xml:space="preserve"> includes Material Parameters that allow the data to be adjusted, whereas the NDAM is based purely on data, averages, and lines of best fit. A 1:1 comparison is therefore not possible.</w:t>
      </w:r>
      <w:r w:rsidR="00D627F3">
        <w:rPr>
          <w:lang w:val="en-GB"/>
        </w:rPr>
        <w:t xml:space="preserve"> Weighted to play down beginning and play up end, depending on di and previous D.</w:t>
      </w:r>
    </w:p>
    <w:p w14:paraId="73FCDC19" w14:textId="5C9FC0CA" w:rsidR="00362408" w:rsidRPr="00C27440" w:rsidRDefault="0039649D" w:rsidP="00A65142">
      <w:pPr>
        <w:pStyle w:val="Heading1"/>
        <w:numPr>
          <w:ilvl w:val="0"/>
          <w:numId w:val="15"/>
        </w:numPr>
        <w:rPr>
          <w:lang w:val="en-GB"/>
        </w:rPr>
      </w:pPr>
      <w:r w:rsidRPr="00C27440">
        <w:rPr>
          <w:lang w:val="en-GB"/>
        </w:rPr>
        <w:br w:type="page"/>
      </w:r>
      <w:bookmarkStart w:id="206" w:name="_Toc63852833"/>
      <w:r w:rsidR="008444E7" w:rsidRPr="00C27440">
        <w:rPr>
          <w:lang w:val="en-GB"/>
        </w:rPr>
        <w:lastRenderedPageBreak/>
        <w:t>Conclusion and Outlook</w:t>
      </w:r>
      <w:bookmarkEnd w:id="206"/>
    </w:p>
    <w:p w14:paraId="602C96D9" w14:textId="7BFEA0FB" w:rsidR="008A66B1" w:rsidRDefault="008A66B1">
      <w:pPr>
        <w:rPr>
          <w:lang w:val="en-GB"/>
        </w:rPr>
      </w:pPr>
      <w:r>
        <w:rPr>
          <w:lang w:val="en-GB"/>
        </w:rPr>
        <w:t>Does not cover pauses, in which material could ‘recover’.</w:t>
      </w:r>
    </w:p>
    <w:p w14:paraId="7272BBE2" w14:textId="1EC6CB2C" w:rsidR="0001747D" w:rsidRDefault="0001747D">
      <w:pPr>
        <w:rPr>
          <w:lang w:val="en-GB"/>
        </w:rPr>
      </w:pPr>
      <w:r>
        <w:rPr>
          <w:lang w:val="en-GB"/>
        </w:rPr>
        <w:t xml:space="preserve">Only covers tensile testing with R values close to 0. To apply this model to phases with higher R values, perhaps making the strain components </w:t>
      </w:r>
      <w:proofErr w:type="spellStart"/>
      <w:r>
        <w:rPr>
          <w:lang w:val="en-GB"/>
        </w:rPr>
        <w:t>depenedent</w:t>
      </w:r>
      <w:proofErr w:type="spellEnd"/>
      <w:r>
        <w:rPr>
          <w:lang w:val="en-GB"/>
        </w:rPr>
        <w:t xml:space="preserve"> on the stress amplitude. As is often proven in plastics, there is no one model to that would cover everything</w:t>
      </w:r>
    </w:p>
    <w:p w14:paraId="2352D08D" w14:textId="14026D5E" w:rsidR="00DE53DD" w:rsidRDefault="00905737">
      <w:pPr>
        <w:rPr>
          <w:lang w:val="en-GB"/>
        </w:rPr>
      </w:pPr>
      <w:r>
        <w:rPr>
          <w:lang w:val="en-GB"/>
        </w:rPr>
        <w:t xml:space="preserve">As is the case with many models describing plastic, one material tested, only tensile, only </w:t>
      </w:r>
      <w:proofErr w:type="spellStart"/>
      <w:r>
        <w:rPr>
          <w:lang w:val="en-GB"/>
        </w:rPr>
        <w:t>ne</w:t>
      </w:r>
      <w:proofErr w:type="spellEnd"/>
      <w:r>
        <w:rPr>
          <w:lang w:val="en-GB"/>
        </w:rPr>
        <w:t xml:space="preserve"> glass fibre content</w:t>
      </w:r>
    </w:p>
    <w:p w14:paraId="3C2A5F41" w14:textId="0086BDC1" w:rsidR="00A17DF0" w:rsidRDefault="00A17DF0">
      <w:pPr>
        <w:rPr>
          <w:lang w:val="en-GB"/>
        </w:rPr>
      </w:pPr>
      <w:r>
        <w:rPr>
          <w:lang w:val="en-GB"/>
        </w:rPr>
        <w:t>Might be interesting to investigate material properties at constant temperature and factor in the effect of temperature increase at a later point – make sure the convection is able to carry away the heat quickly enough.</w:t>
      </w:r>
    </w:p>
    <w:p w14:paraId="5BBA0FF9" w14:textId="58606BDA" w:rsidR="007E40F1" w:rsidRPr="00C60FA6" w:rsidRDefault="007E40F1">
      <w:pPr>
        <w:rPr>
          <w:rPrChange w:id="207" w:author="Tom Baker" w:date="2021-02-21T09:52:00Z">
            <w:rPr>
              <w:lang w:val="en-GB"/>
            </w:rPr>
          </w:rPrChange>
        </w:rPr>
      </w:pPr>
      <w:r w:rsidRPr="00C60FA6">
        <w:rPr>
          <w:rPrChange w:id="208" w:author="Tom Baker" w:date="2021-02-21T09:52:00Z">
            <w:rPr>
              <w:lang w:val="en-GB"/>
            </w:rPr>
          </w:rPrChange>
        </w:rPr>
        <w:t xml:space="preserve">Open </w:t>
      </w:r>
      <w:proofErr w:type="spellStart"/>
      <w:r w:rsidRPr="00C60FA6">
        <w:rPr>
          <w:rPrChange w:id="209" w:author="Tom Baker" w:date="2021-02-21T09:52:00Z">
            <w:rPr>
              <w:lang w:val="en-GB"/>
            </w:rPr>
          </w:rPrChange>
        </w:rPr>
        <w:t>questions</w:t>
      </w:r>
      <w:proofErr w:type="spellEnd"/>
      <w:r w:rsidRPr="00C60FA6">
        <w:rPr>
          <w:rPrChange w:id="210" w:author="Tom Baker" w:date="2021-02-21T09:52:00Z">
            <w:rPr>
              <w:lang w:val="en-GB"/>
            </w:rPr>
          </w:rPrChange>
        </w:rPr>
        <w:t>:</w:t>
      </w:r>
    </w:p>
    <w:p w14:paraId="06165FB1" w14:textId="2361C672" w:rsidR="007E40F1" w:rsidRPr="00C60FA6" w:rsidRDefault="007E40F1">
      <w:pPr>
        <w:rPr>
          <w:rPrChange w:id="211" w:author="Tom Baker" w:date="2021-02-21T09:52:00Z">
            <w:rPr>
              <w:lang w:val="en-GB"/>
            </w:rPr>
          </w:rPrChange>
        </w:rPr>
      </w:pPr>
    </w:p>
    <w:p w14:paraId="7906BF47" w14:textId="77777777" w:rsidR="007E40F1" w:rsidRPr="00C60FA6" w:rsidRDefault="007E40F1">
      <w:pPr>
        <w:rPr>
          <w:rPrChange w:id="212" w:author="Tom Baker" w:date="2021-02-21T09:52:00Z">
            <w:rPr>
              <w:lang w:val="en-GB"/>
            </w:rPr>
          </w:rPrChange>
        </w:rPr>
      </w:pPr>
    </w:p>
    <w:p w14:paraId="46949867" w14:textId="77E67BE9" w:rsidR="00362408" w:rsidRPr="00C60FA6" w:rsidRDefault="0039649D">
      <w:pPr>
        <w:rPr>
          <w:rPrChange w:id="213" w:author="Tom Baker" w:date="2021-02-21T09:52:00Z">
            <w:rPr>
              <w:lang w:val="en-GB"/>
            </w:rPr>
          </w:rPrChange>
        </w:rPr>
      </w:pPr>
      <w:r w:rsidRPr="00C60FA6">
        <w:rPr>
          <w:rPrChange w:id="214" w:author="Tom Baker" w:date="2021-02-21T09:52:00Z">
            <w:rPr>
              <w:lang w:val="en-GB"/>
            </w:rPr>
          </w:rPrChange>
        </w:rPr>
        <w:t>[ca. 1 Seite]</w:t>
      </w:r>
    </w:p>
    <w:p w14:paraId="4DA781DB" w14:textId="77777777" w:rsidR="00362408" w:rsidRPr="00C60FA6" w:rsidRDefault="0039649D">
      <w:pPr>
        <w:rPr>
          <w:color w:val="000000"/>
          <w:rPrChange w:id="215" w:author="Tom Baker" w:date="2021-02-21T09:52:00Z">
            <w:rPr>
              <w:color w:val="000000"/>
              <w:lang w:val="en-GB"/>
            </w:rPr>
          </w:rPrChange>
        </w:rPr>
      </w:pPr>
      <w:r w:rsidRPr="00C60FA6">
        <w:rPr>
          <w:color w:val="000000"/>
          <w:rPrChange w:id="216" w:author="Tom Baker" w:date="2021-02-21T09:52:00Z">
            <w:rPr>
              <w:color w:val="000000"/>
              <w:lang w:val="en-GB"/>
            </w:rPr>
          </w:rPrChange>
        </w:rPr>
        <w:t>In dem Fazit sollen die wesentlichen, neu erarbeiteten Erkenntnisse der Arbeit dargestellt werden und im Ausblick soll darauf aufbauend aufgezeigt werden</w:t>
      </w:r>
    </w:p>
    <w:p w14:paraId="2E2D919D" w14:textId="77777777" w:rsidR="00362408" w:rsidRPr="00C60FA6" w:rsidRDefault="0039649D">
      <w:pPr>
        <w:numPr>
          <w:ilvl w:val="0"/>
          <w:numId w:val="10"/>
        </w:numPr>
        <w:pBdr>
          <w:top w:val="nil"/>
          <w:left w:val="nil"/>
          <w:bottom w:val="nil"/>
          <w:right w:val="nil"/>
          <w:between w:val="nil"/>
        </w:pBdr>
        <w:spacing w:after="0"/>
        <w:rPr>
          <w:color w:val="000000"/>
          <w:rPrChange w:id="217" w:author="Tom Baker" w:date="2021-02-21T09:52:00Z">
            <w:rPr>
              <w:color w:val="000000"/>
              <w:lang w:val="en-GB"/>
            </w:rPr>
          </w:rPrChange>
        </w:rPr>
      </w:pPr>
      <w:r w:rsidRPr="00C60FA6">
        <w:rPr>
          <w:color w:val="000000"/>
          <w:rPrChange w:id="218" w:author="Tom Baker" w:date="2021-02-21T09:52:00Z">
            <w:rPr>
              <w:color w:val="000000"/>
              <w:lang w:val="en-GB"/>
            </w:rPr>
          </w:rPrChange>
        </w:rPr>
        <w:t xml:space="preserve">welche offenen Fragen noch bestehen und </w:t>
      </w:r>
    </w:p>
    <w:p w14:paraId="253812D2" w14:textId="77777777" w:rsidR="00362408" w:rsidRPr="00C60FA6" w:rsidRDefault="0039649D">
      <w:pPr>
        <w:numPr>
          <w:ilvl w:val="0"/>
          <w:numId w:val="10"/>
        </w:numPr>
        <w:pBdr>
          <w:top w:val="nil"/>
          <w:left w:val="nil"/>
          <w:bottom w:val="nil"/>
          <w:right w:val="nil"/>
          <w:between w:val="nil"/>
        </w:pBdr>
        <w:rPr>
          <w:color w:val="000000"/>
          <w:rPrChange w:id="219" w:author="Tom Baker" w:date="2021-02-21T09:52:00Z">
            <w:rPr>
              <w:color w:val="000000"/>
              <w:lang w:val="en-GB"/>
            </w:rPr>
          </w:rPrChange>
        </w:rPr>
      </w:pPr>
      <w:r w:rsidRPr="00C60FA6">
        <w:rPr>
          <w:color w:val="000000"/>
          <w:rPrChange w:id="220" w:author="Tom Baker" w:date="2021-02-21T09:52:00Z">
            <w:rPr>
              <w:color w:val="000000"/>
              <w:lang w:val="en-GB"/>
            </w:rPr>
          </w:rPrChange>
        </w:rPr>
        <w:t>welche weiterführenden Arbeiten noch durchgeführt werden sollten.</w:t>
      </w:r>
    </w:p>
    <w:p w14:paraId="7336D382" w14:textId="77777777" w:rsidR="00362408" w:rsidRPr="00C60FA6" w:rsidRDefault="0039649D">
      <w:pPr>
        <w:rPr>
          <w:color w:val="000000"/>
          <w:rPrChange w:id="221" w:author="Tom Baker" w:date="2021-02-21T09:52:00Z">
            <w:rPr>
              <w:color w:val="000000"/>
              <w:lang w:val="en-GB"/>
            </w:rPr>
          </w:rPrChange>
        </w:rPr>
      </w:pPr>
      <w:r w:rsidRPr="00C60FA6">
        <w:rPr>
          <w:color w:val="000000"/>
          <w:rPrChange w:id="222" w:author="Tom Baker" w:date="2021-02-21T09:52:00Z">
            <w:rPr>
              <w:color w:val="000000"/>
              <w:lang w:val="en-GB"/>
            </w:rPr>
          </w:rPrChange>
        </w:rPr>
        <w:t>Fazit &amp; Ausblick sollten auf eine DIN A4-Seite beschränkt werden.</w:t>
      </w:r>
    </w:p>
    <w:p w14:paraId="195D1E89" w14:textId="1EC67DD2" w:rsidR="00362408" w:rsidRPr="00C60FA6" w:rsidRDefault="0039649D">
      <w:pPr>
        <w:rPr>
          <w:rPrChange w:id="223" w:author="Tom Baker" w:date="2021-02-21T09:52:00Z">
            <w:rPr>
              <w:lang w:val="en-GB"/>
            </w:rPr>
          </w:rPrChange>
        </w:rPr>
      </w:pPr>
      <w:r w:rsidRPr="00C60FA6">
        <w:rPr>
          <w:rPrChange w:id="224" w:author="Tom Baker" w:date="2021-02-21T09:52:00Z">
            <w:rPr>
              <w:lang w:val="en-GB"/>
            </w:rPr>
          </w:rPrChange>
        </w:rPr>
        <w:t xml:space="preserve">Es wäre sehr wünschenswert, wenn die Vorteile und energetischen Ersparnisse, die durch den Leichtbau gewonnen werden, nicht durch </w:t>
      </w:r>
      <w:proofErr w:type="gramStart"/>
      <w:r w:rsidRPr="00C60FA6">
        <w:rPr>
          <w:rPrChange w:id="225" w:author="Tom Baker" w:date="2021-02-21T09:52:00Z">
            <w:rPr>
              <w:lang w:val="en-GB"/>
            </w:rPr>
          </w:rPrChange>
        </w:rPr>
        <w:t>das einbauen</w:t>
      </w:r>
      <w:proofErr w:type="gramEnd"/>
      <w:r w:rsidRPr="00C60FA6">
        <w:rPr>
          <w:rPrChange w:id="226" w:author="Tom Baker" w:date="2021-02-21T09:52:00Z">
            <w:rPr>
              <w:lang w:val="en-GB"/>
            </w:rPr>
          </w:rPrChange>
        </w:rPr>
        <w:t xml:space="preserve"> solcher Bauteile in SUVs überflüssig gemacht werden. Es ist die Meinung des Autors, dass neben den technologischen Fortschritten auch ein gesellschaftliches Umdenken der Rolle der Automobile in unserem Leben benötigt werden. </w:t>
      </w:r>
    </w:p>
    <w:p w14:paraId="3FD598F6" w14:textId="0059EDA3" w:rsidR="00036337" w:rsidRPr="00C60FA6" w:rsidRDefault="00036337">
      <w:pPr>
        <w:rPr>
          <w:rPrChange w:id="227" w:author="Tom Baker" w:date="2021-02-21T09:52:00Z">
            <w:rPr>
              <w:lang w:val="en-GB"/>
            </w:rPr>
          </w:rPrChange>
        </w:rPr>
      </w:pPr>
    </w:p>
    <w:p w14:paraId="77CFCEC8" w14:textId="77777777" w:rsidR="00036337" w:rsidRPr="00C27440" w:rsidRDefault="00036337" w:rsidP="00036337">
      <w:pPr>
        <w:rPr>
          <w:lang w:val="en-GB"/>
        </w:rPr>
      </w:pPr>
      <w:r w:rsidRPr="00C27440">
        <w:rPr>
          <w:lang w:val="en-GB"/>
        </w:rPr>
        <w:t>WHAT WE DID - PAST TENSE</w:t>
      </w:r>
    </w:p>
    <w:p w14:paraId="7A3CC9BE" w14:textId="77777777" w:rsidR="00036337" w:rsidRDefault="00036337" w:rsidP="00036337">
      <w:pPr>
        <w:rPr>
          <w:lang w:val="en-GB"/>
        </w:rPr>
      </w:pPr>
      <w:r w:rsidRPr="00C27440">
        <w:rPr>
          <w:lang w:val="en-GB"/>
        </w:rPr>
        <w:lastRenderedPageBreak/>
        <w:t>WHAT WE KNOW ABOUT THE MATERIAL - PRESENT TENSE</w:t>
      </w:r>
    </w:p>
    <w:p w14:paraId="702A609C" w14:textId="77777777" w:rsidR="00036337" w:rsidRPr="00C27440" w:rsidRDefault="00036337" w:rsidP="00036337">
      <w:pPr>
        <w:rPr>
          <w:lang w:val="en-GB"/>
        </w:rPr>
      </w:pPr>
    </w:p>
    <w:p w14:paraId="14FE38A5" w14:textId="77777777" w:rsidR="00036337" w:rsidRPr="00C27440" w:rsidRDefault="00036337">
      <w:pPr>
        <w:rPr>
          <w:lang w:val="en-GB"/>
        </w:rPr>
      </w:pPr>
    </w:p>
    <w:p w14:paraId="24692E6F" w14:textId="77777777" w:rsidR="00362408" w:rsidRPr="00C27440" w:rsidRDefault="00362408">
      <w:pPr>
        <w:rPr>
          <w:lang w:val="en-GB"/>
        </w:rPr>
      </w:pPr>
    </w:p>
    <w:p w14:paraId="722728CB" w14:textId="421A1B9B" w:rsidR="00362408" w:rsidRPr="00C27440" w:rsidRDefault="0039649D" w:rsidP="00A65142">
      <w:pPr>
        <w:pStyle w:val="Heading1"/>
        <w:numPr>
          <w:ilvl w:val="0"/>
          <w:numId w:val="15"/>
        </w:numPr>
        <w:rPr>
          <w:lang w:val="en-GB"/>
        </w:rPr>
      </w:pPr>
      <w:r w:rsidRPr="00C27440">
        <w:rPr>
          <w:lang w:val="en-GB"/>
        </w:rPr>
        <w:br w:type="page"/>
      </w:r>
      <w:bookmarkStart w:id="228" w:name="_Toc63852834"/>
      <w:r w:rsidR="008444E7" w:rsidRPr="00C27440">
        <w:rPr>
          <w:lang w:val="en-GB"/>
        </w:rPr>
        <w:lastRenderedPageBreak/>
        <w:t>Abbreviations, Formula Symbols, and Indices</w:t>
      </w:r>
      <w:bookmarkEnd w:id="228"/>
    </w:p>
    <w:p w14:paraId="6354F718" w14:textId="77777777" w:rsidR="00362408" w:rsidRPr="00C27440" w:rsidRDefault="0039649D">
      <w:pPr>
        <w:rPr>
          <w:lang w:val="en-GB"/>
        </w:rPr>
      </w:pPr>
      <w:bookmarkStart w:id="229" w:name="_heading=h.2s8eyo1" w:colFirst="0" w:colLast="0"/>
      <w:bookmarkEnd w:id="229"/>
      <w:proofErr w:type="spellStart"/>
      <w:r w:rsidRPr="00C27440">
        <w:rPr>
          <w:lang w:val="en-GB"/>
        </w:rPr>
        <w:t>Abkürzungen</w:t>
      </w:r>
      <w:proofErr w:type="spellEnd"/>
    </w:p>
    <w:tbl>
      <w:tblPr>
        <w:tblStyle w:val="a2"/>
        <w:tblW w:w="9210" w:type="dxa"/>
        <w:tblLayout w:type="fixed"/>
        <w:tblLook w:val="0000" w:firstRow="0" w:lastRow="0" w:firstColumn="0" w:lastColumn="0" w:noHBand="0" w:noVBand="0"/>
      </w:tblPr>
      <w:tblGrid>
        <w:gridCol w:w="3614"/>
        <w:gridCol w:w="5596"/>
      </w:tblGrid>
      <w:tr w:rsidR="00362408" w:rsidRPr="00C27440" w14:paraId="138069C2" w14:textId="77777777">
        <w:tc>
          <w:tcPr>
            <w:tcW w:w="3614" w:type="dxa"/>
          </w:tcPr>
          <w:p w14:paraId="4D983D98" w14:textId="77777777" w:rsidR="00362408" w:rsidRPr="00C27440" w:rsidRDefault="0039649D">
            <w:pPr>
              <w:rPr>
                <w:b/>
                <w:lang w:val="en-GB"/>
              </w:rPr>
            </w:pPr>
            <w:proofErr w:type="spellStart"/>
            <w:r w:rsidRPr="00C27440">
              <w:rPr>
                <w:b/>
                <w:lang w:val="en-GB"/>
              </w:rPr>
              <w:t>Abkürzung</w:t>
            </w:r>
            <w:proofErr w:type="spellEnd"/>
          </w:p>
        </w:tc>
        <w:tc>
          <w:tcPr>
            <w:tcW w:w="5596" w:type="dxa"/>
          </w:tcPr>
          <w:p w14:paraId="647FBCF2" w14:textId="77777777" w:rsidR="00362408" w:rsidRPr="00C27440" w:rsidRDefault="0039649D">
            <w:pPr>
              <w:rPr>
                <w:b/>
                <w:lang w:val="en-GB"/>
              </w:rPr>
            </w:pPr>
            <w:proofErr w:type="spellStart"/>
            <w:r w:rsidRPr="00C27440">
              <w:rPr>
                <w:b/>
                <w:lang w:val="en-GB"/>
              </w:rPr>
              <w:t>Bedeutung</w:t>
            </w:r>
            <w:proofErr w:type="spellEnd"/>
          </w:p>
        </w:tc>
      </w:tr>
      <w:tr w:rsidR="00362408" w:rsidRPr="00C27440" w14:paraId="4061145F" w14:textId="77777777" w:rsidTr="008444E7">
        <w:trPr>
          <w:trHeight w:val="571"/>
        </w:trPr>
        <w:tc>
          <w:tcPr>
            <w:tcW w:w="3614" w:type="dxa"/>
          </w:tcPr>
          <w:p w14:paraId="4065E2C9"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CFK</w:t>
            </w:r>
          </w:p>
        </w:tc>
        <w:tc>
          <w:tcPr>
            <w:tcW w:w="5596" w:type="dxa"/>
          </w:tcPr>
          <w:p w14:paraId="1FBA1269" w14:textId="77777777" w:rsidR="00362408" w:rsidRPr="00C27440" w:rsidRDefault="0039649D">
            <w:pPr>
              <w:pBdr>
                <w:top w:val="nil"/>
                <w:left w:val="nil"/>
                <w:bottom w:val="nil"/>
                <w:right w:val="nil"/>
                <w:between w:val="nil"/>
              </w:pBdr>
              <w:spacing w:line="240" w:lineRule="auto"/>
              <w:rPr>
                <w:color w:val="000000"/>
                <w:lang w:val="en-GB"/>
              </w:rPr>
            </w:pPr>
            <w:proofErr w:type="spellStart"/>
            <w:r w:rsidRPr="00C27440">
              <w:rPr>
                <w:color w:val="000000"/>
                <w:lang w:val="en-GB"/>
              </w:rPr>
              <w:t>Kohlenstoffaserverstärkter</w:t>
            </w:r>
            <w:proofErr w:type="spellEnd"/>
            <w:r w:rsidRPr="00C27440">
              <w:rPr>
                <w:color w:val="000000"/>
                <w:lang w:val="en-GB"/>
              </w:rPr>
              <w:t xml:space="preserve"> </w:t>
            </w:r>
            <w:proofErr w:type="spellStart"/>
            <w:r w:rsidRPr="00C27440">
              <w:rPr>
                <w:color w:val="000000"/>
                <w:lang w:val="en-GB"/>
              </w:rPr>
              <w:t>Kunststoff</w:t>
            </w:r>
            <w:proofErr w:type="spellEnd"/>
          </w:p>
        </w:tc>
      </w:tr>
      <w:tr w:rsidR="00362408" w:rsidRPr="003A6CE2" w14:paraId="268F2C18" w14:textId="77777777">
        <w:tc>
          <w:tcPr>
            <w:tcW w:w="3614" w:type="dxa"/>
          </w:tcPr>
          <w:p w14:paraId="67574C43"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CLT</w:t>
            </w:r>
          </w:p>
        </w:tc>
        <w:tc>
          <w:tcPr>
            <w:tcW w:w="5596" w:type="dxa"/>
          </w:tcPr>
          <w:p w14:paraId="1B1598AF" w14:textId="77777777" w:rsidR="00362408" w:rsidRPr="00C60FA6" w:rsidRDefault="0039649D">
            <w:pPr>
              <w:pBdr>
                <w:top w:val="nil"/>
                <w:left w:val="nil"/>
                <w:bottom w:val="nil"/>
                <w:right w:val="nil"/>
                <w:between w:val="nil"/>
              </w:pBdr>
              <w:spacing w:line="240" w:lineRule="auto"/>
              <w:rPr>
                <w:color w:val="000000"/>
                <w:lang w:val="it-IT"/>
                <w:rPrChange w:id="230" w:author="Tom Baker" w:date="2021-02-21T09:52:00Z">
                  <w:rPr>
                    <w:color w:val="000000"/>
                    <w:lang w:val="en-GB"/>
                  </w:rPr>
                </w:rPrChange>
              </w:rPr>
            </w:pPr>
            <w:proofErr w:type="spellStart"/>
            <w:r w:rsidRPr="00C60FA6">
              <w:rPr>
                <w:color w:val="000000"/>
                <w:lang w:val="it-IT"/>
                <w:rPrChange w:id="231" w:author="Tom Baker" w:date="2021-02-21T09:52:00Z">
                  <w:rPr>
                    <w:color w:val="000000"/>
                    <w:lang w:val="en-GB"/>
                  </w:rPr>
                </w:rPrChange>
              </w:rPr>
              <w:t>Klassische</w:t>
            </w:r>
            <w:proofErr w:type="spellEnd"/>
            <w:r w:rsidRPr="00C60FA6">
              <w:rPr>
                <w:color w:val="000000"/>
                <w:lang w:val="it-IT"/>
                <w:rPrChange w:id="232" w:author="Tom Baker" w:date="2021-02-21T09:52:00Z">
                  <w:rPr>
                    <w:color w:val="000000"/>
                    <w:lang w:val="en-GB"/>
                  </w:rPr>
                </w:rPrChange>
              </w:rPr>
              <w:t xml:space="preserve"> </w:t>
            </w:r>
            <w:proofErr w:type="spellStart"/>
            <w:r w:rsidRPr="00C60FA6">
              <w:rPr>
                <w:color w:val="000000"/>
                <w:lang w:val="it-IT"/>
                <w:rPrChange w:id="233" w:author="Tom Baker" w:date="2021-02-21T09:52:00Z">
                  <w:rPr>
                    <w:color w:val="000000"/>
                    <w:lang w:val="en-GB"/>
                  </w:rPr>
                </w:rPrChange>
              </w:rPr>
              <w:t>Laminattheorie</w:t>
            </w:r>
            <w:proofErr w:type="spellEnd"/>
            <w:r w:rsidRPr="00C60FA6">
              <w:rPr>
                <w:color w:val="000000"/>
                <w:lang w:val="it-IT"/>
                <w:rPrChange w:id="234" w:author="Tom Baker" w:date="2021-02-21T09:52:00Z">
                  <w:rPr>
                    <w:color w:val="000000"/>
                    <w:lang w:val="en-GB"/>
                  </w:rPr>
                </w:rPrChange>
              </w:rPr>
              <w:t xml:space="preserve"> (</w:t>
            </w:r>
            <w:proofErr w:type="spellStart"/>
            <w:r w:rsidRPr="00C60FA6">
              <w:rPr>
                <w:color w:val="000000"/>
                <w:lang w:val="it-IT"/>
                <w:rPrChange w:id="235" w:author="Tom Baker" w:date="2021-02-21T09:52:00Z">
                  <w:rPr>
                    <w:color w:val="000000"/>
                    <w:lang w:val="en-GB"/>
                  </w:rPr>
                </w:rPrChange>
              </w:rPr>
              <w:t>Classical</w:t>
            </w:r>
            <w:proofErr w:type="spellEnd"/>
            <w:r w:rsidRPr="00C60FA6">
              <w:rPr>
                <w:color w:val="000000"/>
                <w:lang w:val="it-IT"/>
                <w:rPrChange w:id="236" w:author="Tom Baker" w:date="2021-02-21T09:52:00Z">
                  <w:rPr>
                    <w:color w:val="000000"/>
                    <w:lang w:val="en-GB"/>
                  </w:rPr>
                </w:rPrChange>
              </w:rPr>
              <w:t xml:space="preserve"> Laminate </w:t>
            </w:r>
            <w:proofErr w:type="spellStart"/>
            <w:r w:rsidRPr="00C60FA6">
              <w:rPr>
                <w:color w:val="000000"/>
                <w:lang w:val="it-IT"/>
                <w:rPrChange w:id="237" w:author="Tom Baker" w:date="2021-02-21T09:52:00Z">
                  <w:rPr>
                    <w:color w:val="000000"/>
                    <w:lang w:val="en-GB"/>
                  </w:rPr>
                </w:rPrChange>
              </w:rPr>
              <w:t>Theory</w:t>
            </w:r>
            <w:proofErr w:type="spellEnd"/>
            <w:r w:rsidRPr="00C60FA6">
              <w:rPr>
                <w:color w:val="000000"/>
                <w:lang w:val="it-IT"/>
                <w:rPrChange w:id="238" w:author="Tom Baker" w:date="2021-02-21T09:52:00Z">
                  <w:rPr>
                    <w:color w:val="000000"/>
                    <w:lang w:val="en-GB"/>
                  </w:rPr>
                </w:rPrChange>
              </w:rPr>
              <w:t>)</w:t>
            </w:r>
          </w:p>
        </w:tc>
      </w:tr>
    </w:tbl>
    <w:p w14:paraId="5D9B693D" w14:textId="16B4D6E3" w:rsidR="00362408" w:rsidRPr="00C27440" w:rsidRDefault="00EC13C7" w:rsidP="00A65142">
      <w:pPr>
        <w:pStyle w:val="Heading2"/>
        <w:numPr>
          <w:ilvl w:val="1"/>
          <w:numId w:val="15"/>
        </w:numPr>
        <w:rPr>
          <w:lang w:val="en-GB"/>
        </w:rPr>
      </w:pPr>
      <w:bookmarkStart w:id="239" w:name="_Toc63852835"/>
      <w:r>
        <w:rPr>
          <w:lang w:val="en-GB"/>
        </w:rPr>
        <w:t>Formula Symbols</w:t>
      </w:r>
      <w:bookmarkEnd w:id="239"/>
    </w:p>
    <w:tbl>
      <w:tblPr>
        <w:tblStyle w:val="a3"/>
        <w:tblW w:w="9211" w:type="dxa"/>
        <w:tblLayout w:type="fixed"/>
        <w:tblLook w:val="0000" w:firstRow="0" w:lastRow="0" w:firstColumn="0" w:lastColumn="0" w:noHBand="0" w:noVBand="0"/>
      </w:tblPr>
      <w:tblGrid>
        <w:gridCol w:w="1913"/>
        <w:gridCol w:w="1701"/>
        <w:gridCol w:w="5597"/>
      </w:tblGrid>
      <w:tr w:rsidR="00362408" w:rsidRPr="00C27440" w14:paraId="40795F3F" w14:textId="77777777">
        <w:tc>
          <w:tcPr>
            <w:tcW w:w="1913" w:type="dxa"/>
          </w:tcPr>
          <w:p w14:paraId="2E211ECE" w14:textId="77777777" w:rsidR="00362408" w:rsidRPr="00C27440" w:rsidRDefault="0039649D">
            <w:pPr>
              <w:rPr>
                <w:b/>
                <w:lang w:val="en-GB"/>
              </w:rPr>
            </w:pPr>
            <w:proofErr w:type="spellStart"/>
            <w:r w:rsidRPr="00C27440">
              <w:rPr>
                <w:b/>
                <w:lang w:val="en-GB"/>
              </w:rPr>
              <w:t>Formelzeichen</w:t>
            </w:r>
            <w:proofErr w:type="spellEnd"/>
          </w:p>
        </w:tc>
        <w:tc>
          <w:tcPr>
            <w:tcW w:w="1701" w:type="dxa"/>
          </w:tcPr>
          <w:p w14:paraId="47A78FEA" w14:textId="77777777" w:rsidR="00362408" w:rsidRPr="00C27440" w:rsidRDefault="0039649D">
            <w:pPr>
              <w:rPr>
                <w:b/>
                <w:lang w:val="en-GB"/>
              </w:rPr>
            </w:pPr>
            <w:r w:rsidRPr="00C27440">
              <w:rPr>
                <w:b/>
                <w:lang w:val="en-GB"/>
              </w:rPr>
              <w:t>Einheit</w:t>
            </w:r>
          </w:p>
        </w:tc>
        <w:tc>
          <w:tcPr>
            <w:tcW w:w="5597" w:type="dxa"/>
          </w:tcPr>
          <w:p w14:paraId="0248DE00" w14:textId="77777777" w:rsidR="00362408" w:rsidRPr="00C27440" w:rsidRDefault="0039649D">
            <w:pPr>
              <w:rPr>
                <w:b/>
                <w:lang w:val="en-GB"/>
              </w:rPr>
            </w:pPr>
            <w:proofErr w:type="spellStart"/>
            <w:r w:rsidRPr="00C27440">
              <w:rPr>
                <w:b/>
                <w:lang w:val="en-GB"/>
              </w:rPr>
              <w:t>Bedeutung</w:t>
            </w:r>
            <w:proofErr w:type="spellEnd"/>
          </w:p>
        </w:tc>
      </w:tr>
      <w:tr w:rsidR="00362408" w:rsidRPr="00C27440" w14:paraId="2F783526" w14:textId="77777777">
        <w:tc>
          <w:tcPr>
            <w:tcW w:w="1913" w:type="dxa"/>
          </w:tcPr>
          <w:p w14:paraId="0B47C50A"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A</w:t>
            </w:r>
          </w:p>
        </w:tc>
        <w:tc>
          <w:tcPr>
            <w:tcW w:w="1701" w:type="dxa"/>
          </w:tcPr>
          <w:p w14:paraId="5B5ED03F"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[mm</w:t>
            </w:r>
            <w:r w:rsidRPr="00C27440">
              <w:rPr>
                <w:color w:val="000000"/>
                <w:vertAlign w:val="superscript"/>
                <w:lang w:val="en-GB"/>
              </w:rPr>
              <w:t>2</w:t>
            </w:r>
            <w:r w:rsidRPr="00C27440">
              <w:rPr>
                <w:color w:val="000000"/>
                <w:lang w:val="en-GB"/>
              </w:rPr>
              <w:t>]</w:t>
            </w:r>
          </w:p>
        </w:tc>
        <w:tc>
          <w:tcPr>
            <w:tcW w:w="5597" w:type="dxa"/>
          </w:tcPr>
          <w:p w14:paraId="5F67E2E4" w14:textId="77777777" w:rsidR="00362408" w:rsidRPr="00C27440" w:rsidRDefault="0039649D">
            <w:pPr>
              <w:pBdr>
                <w:top w:val="nil"/>
                <w:left w:val="nil"/>
                <w:bottom w:val="nil"/>
                <w:right w:val="nil"/>
                <w:between w:val="nil"/>
              </w:pBdr>
              <w:spacing w:line="240" w:lineRule="auto"/>
              <w:rPr>
                <w:color w:val="000000"/>
                <w:lang w:val="en-GB"/>
              </w:rPr>
            </w:pPr>
            <w:proofErr w:type="spellStart"/>
            <w:r w:rsidRPr="00C27440">
              <w:rPr>
                <w:color w:val="000000"/>
                <w:lang w:val="en-GB"/>
              </w:rPr>
              <w:t>Querschnittsfläche</w:t>
            </w:r>
            <w:proofErr w:type="spellEnd"/>
          </w:p>
        </w:tc>
      </w:tr>
      <w:tr w:rsidR="00362408" w:rsidRPr="00C27440" w14:paraId="2D188801" w14:textId="77777777">
        <w:tc>
          <w:tcPr>
            <w:tcW w:w="1913" w:type="dxa"/>
          </w:tcPr>
          <w:p w14:paraId="319BB0FF"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B</w:t>
            </w:r>
          </w:p>
        </w:tc>
        <w:tc>
          <w:tcPr>
            <w:tcW w:w="1701" w:type="dxa"/>
          </w:tcPr>
          <w:p w14:paraId="3CE1F756"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[mm]</w:t>
            </w:r>
          </w:p>
        </w:tc>
        <w:tc>
          <w:tcPr>
            <w:tcW w:w="5597" w:type="dxa"/>
          </w:tcPr>
          <w:p w14:paraId="43DA69C5" w14:textId="77777777" w:rsidR="00362408" w:rsidRPr="00C27440" w:rsidRDefault="0039649D">
            <w:pPr>
              <w:pBdr>
                <w:top w:val="nil"/>
                <w:left w:val="nil"/>
                <w:bottom w:val="nil"/>
                <w:right w:val="nil"/>
                <w:between w:val="nil"/>
              </w:pBdr>
              <w:spacing w:line="240" w:lineRule="auto"/>
              <w:rPr>
                <w:color w:val="000000"/>
                <w:lang w:val="en-GB"/>
              </w:rPr>
            </w:pPr>
            <w:proofErr w:type="spellStart"/>
            <w:r w:rsidRPr="00C27440">
              <w:rPr>
                <w:color w:val="000000"/>
                <w:lang w:val="en-GB"/>
              </w:rPr>
              <w:t>Breite</w:t>
            </w:r>
            <w:proofErr w:type="spellEnd"/>
          </w:p>
        </w:tc>
      </w:tr>
    </w:tbl>
    <w:p w14:paraId="2126553F" w14:textId="442F2C42" w:rsidR="00362408" w:rsidRPr="00C27440" w:rsidRDefault="00EC13C7" w:rsidP="00A65142">
      <w:pPr>
        <w:pStyle w:val="Heading2"/>
        <w:numPr>
          <w:ilvl w:val="1"/>
          <w:numId w:val="15"/>
        </w:numPr>
        <w:rPr>
          <w:lang w:val="en-GB"/>
        </w:rPr>
      </w:pPr>
      <w:bookmarkStart w:id="240" w:name="_Toc63852836"/>
      <w:r>
        <w:rPr>
          <w:lang w:val="en-GB"/>
        </w:rPr>
        <w:t>Indices</w:t>
      </w:r>
      <w:bookmarkEnd w:id="240"/>
    </w:p>
    <w:tbl>
      <w:tblPr>
        <w:tblStyle w:val="a4"/>
        <w:tblW w:w="9210" w:type="dxa"/>
        <w:tblLayout w:type="fixed"/>
        <w:tblLook w:val="0000" w:firstRow="0" w:lastRow="0" w:firstColumn="0" w:lastColumn="0" w:noHBand="0" w:noVBand="0"/>
      </w:tblPr>
      <w:tblGrid>
        <w:gridCol w:w="3614"/>
        <w:gridCol w:w="5596"/>
      </w:tblGrid>
      <w:tr w:rsidR="00362408" w:rsidRPr="00C27440" w14:paraId="0DC6A152" w14:textId="77777777">
        <w:tc>
          <w:tcPr>
            <w:tcW w:w="3614" w:type="dxa"/>
          </w:tcPr>
          <w:p w14:paraId="56A12548" w14:textId="77777777" w:rsidR="00362408" w:rsidRPr="00C27440" w:rsidRDefault="0039649D">
            <w:pPr>
              <w:rPr>
                <w:b/>
                <w:lang w:val="en-GB"/>
              </w:rPr>
            </w:pPr>
            <w:r w:rsidRPr="00C27440">
              <w:rPr>
                <w:b/>
                <w:lang w:val="en-GB"/>
              </w:rPr>
              <w:t>Index</w:t>
            </w:r>
          </w:p>
        </w:tc>
        <w:tc>
          <w:tcPr>
            <w:tcW w:w="5596" w:type="dxa"/>
          </w:tcPr>
          <w:p w14:paraId="7F201B5C" w14:textId="77777777" w:rsidR="00362408" w:rsidRPr="00C27440" w:rsidRDefault="0039649D">
            <w:pPr>
              <w:rPr>
                <w:b/>
                <w:lang w:val="en-GB"/>
              </w:rPr>
            </w:pPr>
            <w:proofErr w:type="spellStart"/>
            <w:r w:rsidRPr="00C27440">
              <w:rPr>
                <w:b/>
                <w:lang w:val="en-GB"/>
              </w:rPr>
              <w:t>Bedeutung</w:t>
            </w:r>
            <w:proofErr w:type="spellEnd"/>
          </w:p>
        </w:tc>
      </w:tr>
      <w:tr w:rsidR="00362408" w:rsidRPr="00C27440" w14:paraId="7B05F822" w14:textId="77777777">
        <w:tc>
          <w:tcPr>
            <w:tcW w:w="3614" w:type="dxa"/>
          </w:tcPr>
          <w:p w14:paraId="182774DF"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A</w:t>
            </w:r>
          </w:p>
        </w:tc>
        <w:tc>
          <w:tcPr>
            <w:tcW w:w="5596" w:type="dxa"/>
          </w:tcPr>
          <w:p w14:paraId="3CBB5DB0" w14:textId="77777777" w:rsidR="00362408" w:rsidRPr="00C27440" w:rsidRDefault="0039649D">
            <w:pPr>
              <w:pBdr>
                <w:top w:val="nil"/>
                <w:left w:val="nil"/>
                <w:bottom w:val="nil"/>
                <w:right w:val="nil"/>
                <w:between w:val="nil"/>
              </w:pBdr>
              <w:spacing w:line="240" w:lineRule="auto"/>
              <w:rPr>
                <w:color w:val="000000"/>
                <w:lang w:val="en-GB"/>
              </w:rPr>
            </w:pPr>
            <w:proofErr w:type="spellStart"/>
            <w:r w:rsidRPr="00C27440">
              <w:rPr>
                <w:color w:val="000000"/>
                <w:lang w:val="en-GB"/>
              </w:rPr>
              <w:t>Abklingstrecke</w:t>
            </w:r>
            <w:proofErr w:type="spellEnd"/>
          </w:p>
        </w:tc>
      </w:tr>
      <w:tr w:rsidR="00362408" w:rsidRPr="00C27440" w14:paraId="392744B2" w14:textId="77777777">
        <w:tc>
          <w:tcPr>
            <w:tcW w:w="3614" w:type="dxa"/>
          </w:tcPr>
          <w:p w14:paraId="2F0D3055"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A</w:t>
            </w:r>
          </w:p>
        </w:tc>
        <w:tc>
          <w:tcPr>
            <w:tcW w:w="5596" w:type="dxa"/>
          </w:tcPr>
          <w:p w14:paraId="2803E9A6" w14:textId="77777777" w:rsidR="00362408" w:rsidRPr="00C27440" w:rsidRDefault="0039649D">
            <w:pPr>
              <w:pBdr>
                <w:top w:val="nil"/>
                <w:left w:val="nil"/>
                <w:bottom w:val="nil"/>
                <w:right w:val="nil"/>
                <w:between w:val="nil"/>
              </w:pBdr>
              <w:spacing w:line="240" w:lineRule="auto"/>
              <w:rPr>
                <w:color w:val="000000"/>
                <w:lang w:val="en-GB"/>
              </w:rPr>
            </w:pPr>
            <w:proofErr w:type="spellStart"/>
            <w:r w:rsidRPr="00C27440">
              <w:rPr>
                <w:color w:val="000000"/>
                <w:lang w:val="en-GB"/>
              </w:rPr>
              <w:t>außen</w:t>
            </w:r>
            <w:proofErr w:type="spellEnd"/>
          </w:p>
        </w:tc>
      </w:tr>
    </w:tbl>
    <w:p w14:paraId="32832DC4" w14:textId="77777777" w:rsidR="00362408" w:rsidRPr="00C27440" w:rsidRDefault="00362408">
      <w:pPr>
        <w:rPr>
          <w:lang w:val="en-GB"/>
        </w:rPr>
      </w:pPr>
    </w:p>
    <w:p w14:paraId="6D7F8E85" w14:textId="31BC719C" w:rsidR="00362408" w:rsidRPr="00C27440" w:rsidRDefault="0039649D" w:rsidP="00A65142">
      <w:pPr>
        <w:pStyle w:val="Heading1"/>
        <w:numPr>
          <w:ilvl w:val="0"/>
          <w:numId w:val="15"/>
        </w:numPr>
        <w:rPr>
          <w:lang w:val="en-GB"/>
        </w:rPr>
      </w:pPr>
      <w:r w:rsidRPr="00C27440">
        <w:rPr>
          <w:lang w:val="en-GB"/>
        </w:rPr>
        <w:br w:type="page"/>
      </w:r>
      <w:bookmarkStart w:id="241" w:name="_Toc63852837"/>
      <w:r w:rsidR="008444E7" w:rsidRPr="00C27440">
        <w:rPr>
          <w:lang w:val="en-GB"/>
        </w:rPr>
        <w:lastRenderedPageBreak/>
        <w:t>Bibliography</w:t>
      </w:r>
      <w:bookmarkEnd w:id="241"/>
    </w:p>
    <w:tbl>
      <w:tblPr>
        <w:tblStyle w:val="a5"/>
        <w:tblW w:w="9142" w:type="dxa"/>
        <w:tblLayout w:type="fixed"/>
        <w:tblLook w:val="0000" w:firstRow="0" w:lastRow="0" w:firstColumn="0" w:lastColumn="0" w:noHBand="0" w:noVBand="0"/>
      </w:tblPr>
      <w:tblGrid>
        <w:gridCol w:w="1063"/>
        <w:gridCol w:w="8079"/>
      </w:tblGrid>
      <w:tr w:rsidR="00362408" w:rsidRPr="00C27440" w14:paraId="5EDBD660" w14:textId="77777777">
        <w:tc>
          <w:tcPr>
            <w:tcW w:w="1063" w:type="dxa"/>
          </w:tcPr>
          <w:p w14:paraId="518B67BF" w14:textId="77777777" w:rsidR="00362408" w:rsidRPr="00C27440" w:rsidRDefault="0039649D">
            <w:pPr>
              <w:pBdr>
                <w:top w:val="nil"/>
                <w:left w:val="nil"/>
                <w:bottom w:val="nil"/>
                <w:right w:val="nil"/>
                <w:between w:val="nil"/>
              </w:pBdr>
              <w:spacing w:after="0" w:line="240" w:lineRule="auto"/>
              <w:jc w:val="left"/>
              <w:rPr>
                <w:sz w:val="20"/>
                <w:szCs w:val="20"/>
                <w:lang w:val="en-GB"/>
              </w:rPr>
            </w:pPr>
            <w:r w:rsidRPr="00C27440">
              <w:rPr>
                <w:sz w:val="20"/>
                <w:szCs w:val="20"/>
                <w:lang w:val="en-GB"/>
              </w:rPr>
              <w:t>[Vog16]</w:t>
            </w:r>
          </w:p>
          <w:p w14:paraId="6C17E5B9" w14:textId="77777777" w:rsidR="00362408" w:rsidRPr="00C27440" w:rsidRDefault="00362408">
            <w:pPr>
              <w:pBdr>
                <w:top w:val="nil"/>
                <w:left w:val="nil"/>
                <w:bottom w:val="nil"/>
                <w:right w:val="nil"/>
                <w:between w:val="nil"/>
              </w:pBdr>
              <w:spacing w:after="0" w:line="240" w:lineRule="auto"/>
              <w:jc w:val="left"/>
              <w:rPr>
                <w:sz w:val="20"/>
                <w:szCs w:val="20"/>
                <w:lang w:val="en-GB"/>
              </w:rPr>
            </w:pPr>
          </w:p>
        </w:tc>
        <w:tc>
          <w:tcPr>
            <w:tcW w:w="8079" w:type="dxa"/>
          </w:tcPr>
          <w:p w14:paraId="6BD4D427" w14:textId="77777777" w:rsidR="00362408" w:rsidRPr="00C27440" w:rsidRDefault="0039649D">
            <w:pPr>
              <w:spacing w:after="0" w:line="240" w:lineRule="auto"/>
              <w:jc w:val="left"/>
              <w:rPr>
                <w:color w:val="000000"/>
                <w:sz w:val="20"/>
                <w:szCs w:val="20"/>
                <w:lang w:val="en-GB"/>
              </w:rPr>
            </w:pPr>
            <w:r w:rsidRPr="00C60FA6">
              <w:rPr>
                <w:smallCaps/>
                <w:sz w:val="20"/>
                <w:szCs w:val="20"/>
                <w:rPrChange w:id="242" w:author="Tom Baker" w:date="2021-02-21T09:52:00Z">
                  <w:rPr>
                    <w:smallCaps/>
                    <w:sz w:val="20"/>
                    <w:szCs w:val="20"/>
                    <w:lang w:val="en-GB"/>
                  </w:rPr>
                </w:rPrChange>
              </w:rPr>
              <w:t xml:space="preserve">Vogel, D.: </w:t>
            </w:r>
            <w:r w:rsidRPr="00C60FA6">
              <w:rPr>
                <w:i/>
                <w:sz w:val="20"/>
                <w:szCs w:val="20"/>
                <w:rPrChange w:id="243" w:author="Tom Baker" w:date="2021-02-21T09:52:00Z">
                  <w:rPr>
                    <w:i/>
                    <w:sz w:val="20"/>
                    <w:szCs w:val="20"/>
                    <w:lang w:val="en-GB"/>
                  </w:rPr>
                </w:rPrChange>
              </w:rPr>
              <w:t>Entwicklung einer Methode zur Berücksichtigung von Lastkollektiven in der Lebensdauerberechnung kurzglasfaserverstärkter Thermoplaste.</w:t>
            </w:r>
            <w:r w:rsidRPr="00C60FA6">
              <w:rPr>
                <w:sz w:val="20"/>
                <w:szCs w:val="20"/>
                <w:rPrChange w:id="244" w:author="Tom Baker" w:date="2021-02-21T09:52:00Z">
                  <w:rPr>
                    <w:sz w:val="20"/>
                    <w:szCs w:val="20"/>
                    <w:lang w:val="en-GB"/>
                  </w:rPr>
                </w:rPrChange>
              </w:rPr>
              <w:t xml:space="preserve"> </w:t>
            </w:r>
            <w:proofErr w:type="spellStart"/>
            <w:r w:rsidRPr="00C27440">
              <w:rPr>
                <w:sz w:val="20"/>
                <w:szCs w:val="20"/>
                <w:lang w:val="en-GB"/>
              </w:rPr>
              <w:t>Institut</w:t>
            </w:r>
            <w:proofErr w:type="spellEnd"/>
            <w:r w:rsidRPr="00C27440">
              <w:rPr>
                <w:sz w:val="20"/>
                <w:szCs w:val="20"/>
                <w:lang w:val="en-GB"/>
              </w:rPr>
              <w:t xml:space="preserve"> </w:t>
            </w:r>
            <w:proofErr w:type="spellStart"/>
            <w:r w:rsidRPr="00C27440">
              <w:rPr>
                <w:sz w:val="20"/>
                <w:szCs w:val="20"/>
                <w:lang w:val="en-GB"/>
              </w:rPr>
              <w:t>für</w:t>
            </w:r>
            <w:proofErr w:type="spellEnd"/>
            <w:r w:rsidRPr="00C27440">
              <w:rPr>
                <w:sz w:val="20"/>
                <w:szCs w:val="20"/>
                <w:lang w:val="en-GB"/>
              </w:rPr>
              <w:t xml:space="preserve"> </w:t>
            </w:r>
            <w:proofErr w:type="spellStart"/>
            <w:r w:rsidRPr="00C27440">
              <w:rPr>
                <w:sz w:val="20"/>
                <w:szCs w:val="20"/>
                <w:lang w:val="en-GB"/>
              </w:rPr>
              <w:t>Kunststoffverarbeitung</w:t>
            </w:r>
            <w:proofErr w:type="spellEnd"/>
            <w:r w:rsidRPr="00C27440">
              <w:rPr>
                <w:sz w:val="20"/>
                <w:szCs w:val="20"/>
                <w:lang w:val="en-GB"/>
              </w:rPr>
              <w:t xml:space="preserve">, RWTH Aachen, </w:t>
            </w:r>
            <w:proofErr w:type="spellStart"/>
            <w:r w:rsidRPr="00C27440">
              <w:rPr>
                <w:sz w:val="20"/>
                <w:szCs w:val="20"/>
                <w:lang w:val="en-GB"/>
              </w:rPr>
              <w:t>Masterarbeit</w:t>
            </w:r>
            <w:proofErr w:type="spellEnd"/>
            <w:r w:rsidRPr="00C27440">
              <w:rPr>
                <w:sz w:val="20"/>
                <w:szCs w:val="20"/>
                <w:lang w:val="en-GB"/>
              </w:rPr>
              <w:t xml:space="preserve">, 2016 - </w:t>
            </w:r>
            <w:proofErr w:type="spellStart"/>
            <w:r w:rsidRPr="00C27440">
              <w:rPr>
                <w:sz w:val="20"/>
                <w:szCs w:val="20"/>
                <w:lang w:val="en-GB"/>
              </w:rPr>
              <w:t>Betreuer</w:t>
            </w:r>
            <w:proofErr w:type="spellEnd"/>
            <w:r w:rsidRPr="00C27440">
              <w:rPr>
                <w:sz w:val="20"/>
                <w:szCs w:val="20"/>
                <w:lang w:val="en-GB"/>
              </w:rPr>
              <w:t>: P. Brandt</w:t>
            </w:r>
          </w:p>
        </w:tc>
      </w:tr>
      <w:tr w:rsidR="00362408" w:rsidRPr="00C27440" w14:paraId="1BE67404" w14:textId="77777777">
        <w:tc>
          <w:tcPr>
            <w:tcW w:w="1063" w:type="dxa"/>
          </w:tcPr>
          <w:p w14:paraId="32BC049B" w14:textId="77777777" w:rsidR="00362408" w:rsidRPr="00C27440" w:rsidRDefault="0039649D">
            <w:pPr>
              <w:pBdr>
                <w:top w:val="nil"/>
                <w:left w:val="nil"/>
                <w:bottom w:val="nil"/>
                <w:right w:val="nil"/>
                <w:between w:val="nil"/>
              </w:pBdr>
              <w:spacing w:after="0" w:line="240" w:lineRule="auto"/>
              <w:jc w:val="left"/>
              <w:rPr>
                <w:sz w:val="20"/>
                <w:szCs w:val="20"/>
                <w:lang w:val="en-GB"/>
              </w:rPr>
            </w:pPr>
            <w:r w:rsidRPr="00C27440">
              <w:rPr>
                <w:sz w:val="20"/>
                <w:szCs w:val="20"/>
                <w:lang w:val="en-GB"/>
              </w:rPr>
              <w:t>[RCR12]</w:t>
            </w:r>
          </w:p>
          <w:p w14:paraId="72097F14" w14:textId="77777777" w:rsidR="00362408" w:rsidRPr="00C27440" w:rsidRDefault="00362408">
            <w:pPr>
              <w:pBdr>
                <w:top w:val="nil"/>
                <w:left w:val="nil"/>
                <w:bottom w:val="nil"/>
                <w:right w:val="nil"/>
                <w:between w:val="nil"/>
              </w:pBdr>
              <w:spacing w:after="0" w:line="240" w:lineRule="auto"/>
              <w:jc w:val="left"/>
              <w:rPr>
                <w:sz w:val="20"/>
                <w:szCs w:val="20"/>
                <w:lang w:val="en-GB"/>
              </w:rPr>
            </w:pPr>
          </w:p>
        </w:tc>
        <w:tc>
          <w:tcPr>
            <w:tcW w:w="8079" w:type="dxa"/>
          </w:tcPr>
          <w:p w14:paraId="715D1B1F" w14:textId="77777777" w:rsidR="00362408" w:rsidRPr="00C27440" w:rsidRDefault="0039649D">
            <w:pPr>
              <w:spacing w:after="0" w:line="240" w:lineRule="auto"/>
              <w:jc w:val="left"/>
              <w:rPr>
                <w:color w:val="000000"/>
                <w:sz w:val="20"/>
                <w:szCs w:val="20"/>
                <w:lang w:val="en-GB"/>
              </w:rPr>
            </w:pPr>
            <w:proofErr w:type="spellStart"/>
            <w:r w:rsidRPr="00C27440">
              <w:rPr>
                <w:smallCaps/>
                <w:sz w:val="20"/>
                <w:szCs w:val="20"/>
                <w:lang w:val="en-GB"/>
              </w:rPr>
              <w:t>Risitano</w:t>
            </w:r>
            <w:proofErr w:type="spellEnd"/>
            <w:r w:rsidRPr="00C27440">
              <w:rPr>
                <w:smallCaps/>
                <w:sz w:val="20"/>
                <w:szCs w:val="20"/>
                <w:lang w:val="en-GB"/>
              </w:rPr>
              <w:t xml:space="preserve">, A.; </w:t>
            </w:r>
            <w:proofErr w:type="spellStart"/>
            <w:r w:rsidRPr="00C27440">
              <w:rPr>
                <w:smallCaps/>
                <w:sz w:val="20"/>
                <w:szCs w:val="20"/>
                <w:lang w:val="en-GB"/>
              </w:rPr>
              <w:t>Corallo</w:t>
            </w:r>
            <w:proofErr w:type="spellEnd"/>
            <w:r w:rsidRPr="00C27440">
              <w:rPr>
                <w:smallCaps/>
                <w:sz w:val="20"/>
                <w:szCs w:val="20"/>
                <w:lang w:val="en-GB"/>
              </w:rPr>
              <w:t xml:space="preserve">, D.; </w:t>
            </w:r>
            <w:proofErr w:type="spellStart"/>
            <w:r w:rsidRPr="00C27440">
              <w:rPr>
                <w:smallCaps/>
                <w:sz w:val="20"/>
                <w:szCs w:val="20"/>
                <w:lang w:val="en-GB"/>
              </w:rPr>
              <w:t>Risitano</w:t>
            </w:r>
            <w:proofErr w:type="spellEnd"/>
            <w:r w:rsidRPr="00C27440">
              <w:rPr>
                <w:smallCaps/>
                <w:sz w:val="20"/>
                <w:szCs w:val="20"/>
                <w:lang w:val="en-GB"/>
              </w:rPr>
              <w:t xml:space="preserve">, G.: </w:t>
            </w:r>
            <w:r w:rsidRPr="00C27440">
              <w:rPr>
                <w:sz w:val="20"/>
                <w:szCs w:val="20"/>
                <w:lang w:val="en-GB"/>
              </w:rPr>
              <w:t>Cumulative Damage by Miner’s Rule and by Energetic Analysis</w:t>
            </w:r>
            <w:r w:rsidRPr="00C27440">
              <w:rPr>
                <w:i/>
                <w:sz w:val="20"/>
                <w:szCs w:val="20"/>
                <w:lang w:val="en-GB"/>
              </w:rPr>
              <w:t xml:space="preserve">. SDHM </w:t>
            </w:r>
            <w:r w:rsidRPr="00C27440">
              <w:rPr>
                <w:sz w:val="20"/>
                <w:szCs w:val="20"/>
                <w:lang w:val="en-GB"/>
              </w:rPr>
              <w:t>Vol. 8, No.2 (2012) S. 91-109</w:t>
            </w:r>
          </w:p>
        </w:tc>
      </w:tr>
      <w:tr w:rsidR="00362408" w:rsidRPr="00C27440" w14:paraId="6E3C88D6" w14:textId="77777777">
        <w:tc>
          <w:tcPr>
            <w:tcW w:w="1063" w:type="dxa"/>
          </w:tcPr>
          <w:p w14:paraId="72FD8BC0" w14:textId="77777777" w:rsidR="00362408" w:rsidRPr="00C27440" w:rsidRDefault="0039649D">
            <w:pPr>
              <w:pBdr>
                <w:top w:val="nil"/>
                <w:left w:val="nil"/>
                <w:bottom w:val="nil"/>
                <w:right w:val="nil"/>
                <w:between w:val="nil"/>
              </w:pBdr>
              <w:spacing w:after="0" w:line="240" w:lineRule="auto"/>
              <w:jc w:val="left"/>
              <w:rPr>
                <w:sz w:val="20"/>
                <w:szCs w:val="20"/>
                <w:lang w:val="en-GB"/>
              </w:rPr>
            </w:pPr>
            <w:r w:rsidRPr="00C27440">
              <w:rPr>
                <w:sz w:val="20"/>
                <w:szCs w:val="20"/>
                <w:lang w:val="en-GB"/>
              </w:rPr>
              <w:t>[ZLL+19]</w:t>
            </w:r>
          </w:p>
          <w:p w14:paraId="03E73DD7" w14:textId="77777777" w:rsidR="00362408" w:rsidRPr="00C27440" w:rsidRDefault="00362408">
            <w:pPr>
              <w:pBdr>
                <w:top w:val="nil"/>
                <w:left w:val="nil"/>
                <w:bottom w:val="nil"/>
                <w:right w:val="nil"/>
                <w:between w:val="nil"/>
              </w:pBdr>
              <w:spacing w:after="0" w:line="240" w:lineRule="auto"/>
              <w:jc w:val="left"/>
              <w:rPr>
                <w:sz w:val="20"/>
                <w:szCs w:val="20"/>
                <w:lang w:val="en-GB"/>
              </w:rPr>
            </w:pPr>
          </w:p>
        </w:tc>
        <w:tc>
          <w:tcPr>
            <w:tcW w:w="8079" w:type="dxa"/>
          </w:tcPr>
          <w:p w14:paraId="593C0299" w14:textId="77777777" w:rsidR="00362408" w:rsidRPr="00C27440" w:rsidRDefault="0039649D">
            <w:pPr>
              <w:spacing w:after="0" w:line="240" w:lineRule="auto"/>
              <w:jc w:val="left"/>
              <w:rPr>
                <w:smallCaps/>
                <w:color w:val="000000"/>
                <w:sz w:val="20"/>
                <w:szCs w:val="20"/>
                <w:lang w:val="en-GB"/>
              </w:rPr>
            </w:pPr>
            <w:r w:rsidRPr="00C27440">
              <w:rPr>
                <w:smallCaps/>
                <w:sz w:val="20"/>
                <w:szCs w:val="20"/>
                <w:lang w:val="en-GB"/>
              </w:rPr>
              <w:t xml:space="preserve">Zhu, S.-P.; Liao, D.; Liu, Q.; Correia, J.; De Jesus, A.: </w:t>
            </w:r>
            <w:r w:rsidRPr="00C27440">
              <w:rPr>
                <w:sz w:val="20"/>
                <w:szCs w:val="20"/>
                <w:lang w:val="en-GB"/>
              </w:rPr>
              <w:t xml:space="preserve">Nonlinear fatigue damage accumulation: </w:t>
            </w:r>
            <w:proofErr w:type="spellStart"/>
            <w:r w:rsidRPr="00C27440">
              <w:rPr>
                <w:sz w:val="20"/>
                <w:szCs w:val="20"/>
                <w:lang w:val="en-GB"/>
              </w:rPr>
              <w:t>Isodamage</w:t>
            </w:r>
            <w:proofErr w:type="spellEnd"/>
            <w:r w:rsidRPr="00C27440">
              <w:rPr>
                <w:sz w:val="20"/>
                <w:szCs w:val="20"/>
                <w:lang w:val="en-GB"/>
              </w:rPr>
              <w:t xml:space="preserve"> curve-based and life prediction aspects. </w:t>
            </w:r>
            <w:r w:rsidRPr="00C27440">
              <w:rPr>
                <w:i/>
                <w:sz w:val="20"/>
                <w:szCs w:val="20"/>
                <w:lang w:val="en-GB"/>
              </w:rPr>
              <w:t xml:space="preserve">International Journal of Fatigue </w:t>
            </w:r>
            <w:r w:rsidRPr="00C27440">
              <w:rPr>
                <w:sz w:val="20"/>
                <w:szCs w:val="20"/>
                <w:lang w:val="en-GB"/>
              </w:rPr>
              <w:t>128 (2019) 105185</w:t>
            </w:r>
          </w:p>
        </w:tc>
      </w:tr>
      <w:tr w:rsidR="00362408" w:rsidRPr="00C27440" w14:paraId="79C61F4A" w14:textId="77777777">
        <w:tc>
          <w:tcPr>
            <w:tcW w:w="1063" w:type="dxa"/>
          </w:tcPr>
          <w:p w14:paraId="235A711B" w14:textId="77777777" w:rsidR="00362408" w:rsidRPr="00C27440" w:rsidRDefault="0039649D">
            <w:pPr>
              <w:pBdr>
                <w:top w:val="nil"/>
                <w:left w:val="nil"/>
                <w:bottom w:val="nil"/>
                <w:right w:val="nil"/>
                <w:between w:val="nil"/>
              </w:pBdr>
              <w:spacing w:after="0" w:line="240" w:lineRule="auto"/>
              <w:jc w:val="left"/>
              <w:rPr>
                <w:sz w:val="20"/>
                <w:szCs w:val="20"/>
                <w:lang w:val="en-GB"/>
              </w:rPr>
            </w:pPr>
            <w:r w:rsidRPr="00C27440">
              <w:rPr>
                <w:sz w:val="20"/>
                <w:szCs w:val="20"/>
                <w:lang w:val="en-GB"/>
              </w:rPr>
              <w:t>[SSS17]</w:t>
            </w:r>
          </w:p>
          <w:p w14:paraId="5FB1D9EB" w14:textId="77777777" w:rsidR="00362408" w:rsidRPr="00C27440" w:rsidRDefault="00362408">
            <w:pPr>
              <w:pBdr>
                <w:top w:val="nil"/>
                <w:left w:val="nil"/>
                <w:bottom w:val="nil"/>
                <w:right w:val="nil"/>
                <w:between w:val="nil"/>
              </w:pBdr>
              <w:spacing w:after="0" w:line="240" w:lineRule="auto"/>
              <w:jc w:val="left"/>
              <w:rPr>
                <w:sz w:val="20"/>
                <w:szCs w:val="20"/>
                <w:lang w:val="en-GB"/>
              </w:rPr>
            </w:pPr>
          </w:p>
        </w:tc>
        <w:tc>
          <w:tcPr>
            <w:tcW w:w="8079" w:type="dxa"/>
          </w:tcPr>
          <w:p w14:paraId="450206A7" w14:textId="77777777" w:rsidR="00362408" w:rsidRPr="00C27440" w:rsidRDefault="0039649D">
            <w:pPr>
              <w:spacing w:after="0" w:line="240" w:lineRule="auto"/>
              <w:jc w:val="left"/>
              <w:rPr>
                <w:smallCaps/>
                <w:color w:val="000000"/>
                <w:sz w:val="20"/>
                <w:szCs w:val="20"/>
                <w:lang w:val="en-GB"/>
              </w:rPr>
            </w:pPr>
            <w:r w:rsidRPr="00C27440">
              <w:rPr>
                <w:smallCaps/>
                <w:sz w:val="20"/>
                <w:szCs w:val="20"/>
                <w:lang w:val="en-GB"/>
              </w:rPr>
              <w:t xml:space="preserve">Shrestha, R.; </w:t>
            </w:r>
            <w:proofErr w:type="spellStart"/>
            <w:r w:rsidRPr="00C27440">
              <w:rPr>
                <w:smallCaps/>
                <w:sz w:val="20"/>
                <w:szCs w:val="20"/>
                <w:lang w:val="en-GB"/>
              </w:rPr>
              <w:t>Simsiriwong</w:t>
            </w:r>
            <w:proofErr w:type="spellEnd"/>
            <w:r w:rsidRPr="00C27440">
              <w:rPr>
                <w:smallCaps/>
                <w:sz w:val="20"/>
                <w:szCs w:val="20"/>
                <w:lang w:val="en-GB"/>
              </w:rPr>
              <w:t xml:space="preserve">, J.; </w:t>
            </w:r>
            <w:proofErr w:type="spellStart"/>
            <w:r w:rsidRPr="00C27440">
              <w:rPr>
                <w:smallCaps/>
                <w:sz w:val="20"/>
                <w:szCs w:val="20"/>
                <w:lang w:val="en-GB"/>
              </w:rPr>
              <w:t>Shamsaei</w:t>
            </w:r>
            <w:proofErr w:type="spellEnd"/>
            <w:r w:rsidRPr="00C27440">
              <w:rPr>
                <w:smallCaps/>
                <w:sz w:val="20"/>
                <w:szCs w:val="20"/>
                <w:lang w:val="en-GB"/>
              </w:rPr>
              <w:t xml:space="preserve">, N.: </w:t>
            </w:r>
            <w:r w:rsidRPr="00C27440">
              <w:rPr>
                <w:sz w:val="20"/>
                <w:szCs w:val="20"/>
                <w:lang w:val="en-GB"/>
              </w:rPr>
              <w:t xml:space="preserve">Fatigue </w:t>
            </w:r>
            <w:proofErr w:type="spellStart"/>
            <w:r w:rsidRPr="00C27440">
              <w:rPr>
                <w:sz w:val="20"/>
                <w:szCs w:val="20"/>
                <w:lang w:val="en-GB"/>
              </w:rPr>
              <w:t>modeling</w:t>
            </w:r>
            <w:proofErr w:type="spellEnd"/>
            <w:r w:rsidRPr="00C27440">
              <w:rPr>
                <w:sz w:val="20"/>
                <w:szCs w:val="20"/>
                <w:lang w:val="en-GB"/>
              </w:rPr>
              <w:t xml:space="preserve"> for a thermoplastic polymer under mean variable amplitude loadings.</w:t>
            </w:r>
            <w:r w:rsidRPr="00C27440">
              <w:rPr>
                <w:i/>
                <w:sz w:val="20"/>
                <w:szCs w:val="20"/>
                <w:lang w:val="en-GB"/>
              </w:rPr>
              <w:t xml:space="preserve"> International Journal of Fatigue </w:t>
            </w:r>
            <w:r w:rsidRPr="00C27440">
              <w:rPr>
                <w:sz w:val="20"/>
                <w:szCs w:val="20"/>
                <w:lang w:val="en-GB"/>
              </w:rPr>
              <w:t>100 (2017) S. 429-443</w:t>
            </w:r>
          </w:p>
        </w:tc>
      </w:tr>
      <w:tr w:rsidR="00362408" w:rsidRPr="00C27440" w14:paraId="4ACE06CE" w14:textId="77777777">
        <w:tc>
          <w:tcPr>
            <w:tcW w:w="1063" w:type="dxa"/>
          </w:tcPr>
          <w:p w14:paraId="40AB45EE" w14:textId="77777777" w:rsidR="00362408" w:rsidRPr="00C27440" w:rsidRDefault="0039649D">
            <w:pPr>
              <w:spacing w:after="0" w:line="240" w:lineRule="auto"/>
              <w:jc w:val="left"/>
              <w:rPr>
                <w:sz w:val="20"/>
                <w:szCs w:val="20"/>
                <w:lang w:val="en-GB"/>
              </w:rPr>
            </w:pPr>
            <w:bookmarkStart w:id="245" w:name="bookmark=kix.98jqvwlxksv1" w:colFirst="0" w:colLast="0"/>
            <w:bookmarkStart w:id="246" w:name="bookmark=kix.dabszrtdzye8" w:colFirst="0" w:colLast="0"/>
            <w:bookmarkEnd w:id="245"/>
            <w:bookmarkEnd w:id="246"/>
            <w:r w:rsidRPr="00C27440">
              <w:rPr>
                <w:sz w:val="20"/>
                <w:szCs w:val="20"/>
                <w:lang w:val="en-GB"/>
              </w:rPr>
              <w:t>[SHK98]</w:t>
            </w:r>
          </w:p>
          <w:p w14:paraId="05A6929B" w14:textId="77777777" w:rsidR="00362408" w:rsidRPr="00C27440" w:rsidRDefault="0039649D">
            <w:pPr>
              <w:spacing w:after="0" w:line="240" w:lineRule="auto"/>
              <w:jc w:val="left"/>
              <w:rPr>
                <w:sz w:val="20"/>
                <w:szCs w:val="20"/>
                <w:lang w:val="en-GB"/>
              </w:rPr>
            </w:pPr>
            <w:proofErr w:type="spellStart"/>
            <w:r w:rsidRPr="00C27440">
              <w:rPr>
                <w:sz w:val="18"/>
                <w:szCs w:val="18"/>
                <w:lang w:val="en-GB"/>
              </w:rPr>
              <w:t>Zeitschrift</w:t>
            </w:r>
            <w:proofErr w:type="spellEnd"/>
          </w:p>
        </w:tc>
        <w:tc>
          <w:tcPr>
            <w:tcW w:w="8079" w:type="dxa"/>
          </w:tcPr>
          <w:p w14:paraId="6253014C" w14:textId="77777777" w:rsidR="00362408" w:rsidRPr="00C27440" w:rsidRDefault="0039649D">
            <w:pPr>
              <w:spacing w:after="0" w:line="240" w:lineRule="auto"/>
              <w:jc w:val="left"/>
              <w:rPr>
                <w:sz w:val="20"/>
                <w:szCs w:val="20"/>
                <w:lang w:val="en-GB"/>
              </w:rPr>
            </w:pPr>
            <w:proofErr w:type="spellStart"/>
            <w:r w:rsidRPr="00C27440">
              <w:rPr>
                <w:smallCaps/>
                <w:sz w:val="20"/>
                <w:szCs w:val="20"/>
                <w:lang w:val="en-GB"/>
              </w:rPr>
              <w:t>Soden</w:t>
            </w:r>
            <w:proofErr w:type="spellEnd"/>
            <w:r w:rsidRPr="00C27440">
              <w:rPr>
                <w:smallCaps/>
                <w:sz w:val="20"/>
                <w:szCs w:val="20"/>
                <w:lang w:val="en-GB"/>
              </w:rPr>
              <w:t xml:space="preserve">, P.D.; Hinton, M.J.; </w:t>
            </w:r>
            <w:proofErr w:type="spellStart"/>
            <w:r w:rsidRPr="00C27440">
              <w:rPr>
                <w:smallCaps/>
                <w:sz w:val="20"/>
                <w:szCs w:val="20"/>
                <w:lang w:val="en-GB"/>
              </w:rPr>
              <w:t>Kaddour</w:t>
            </w:r>
            <w:proofErr w:type="spellEnd"/>
            <w:r w:rsidRPr="00C27440">
              <w:rPr>
                <w:smallCaps/>
                <w:sz w:val="20"/>
                <w:szCs w:val="20"/>
                <w:lang w:val="en-GB"/>
              </w:rPr>
              <w:t>, A.S</w:t>
            </w:r>
            <w:r w:rsidRPr="00C27440">
              <w:rPr>
                <w:sz w:val="20"/>
                <w:szCs w:val="20"/>
                <w:lang w:val="en-GB"/>
              </w:rPr>
              <w:t xml:space="preserve">.: Lamina properties, lay-up configurations and loading conditions for a range of fibre-reinforced composite laminates. </w:t>
            </w:r>
            <w:r w:rsidRPr="00C27440">
              <w:rPr>
                <w:i/>
                <w:sz w:val="20"/>
                <w:szCs w:val="20"/>
                <w:lang w:val="en-GB"/>
              </w:rPr>
              <w:t>Composite Science and Technology</w:t>
            </w:r>
            <w:r w:rsidRPr="00C27440">
              <w:rPr>
                <w:sz w:val="20"/>
                <w:szCs w:val="20"/>
                <w:lang w:val="en-GB"/>
              </w:rPr>
              <w:t xml:space="preserve"> 58 (1998) 7, S. 1011-1022</w:t>
            </w:r>
          </w:p>
          <w:p w14:paraId="2565BB45" w14:textId="77777777" w:rsidR="00362408" w:rsidRPr="00C27440" w:rsidRDefault="00362408">
            <w:pPr>
              <w:spacing w:after="0" w:line="240" w:lineRule="auto"/>
              <w:jc w:val="left"/>
              <w:rPr>
                <w:sz w:val="20"/>
                <w:szCs w:val="20"/>
                <w:lang w:val="en-GB"/>
              </w:rPr>
            </w:pPr>
          </w:p>
        </w:tc>
      </w:tr>
      <w:tr w:rsidR="00362408" w:rsidRPr="00C27440" w14:paraId="577C5121" w14:textId="77777777">
        <w:tc>
          <w:tcPr>
            <w:tcW w:w="1063" w:type="dxa"/>
          </w:tcPr>
          <w:p w14:paraId="5CE7E447" w14:textId="77777777" w:rsidR="00362408" w:rsidRPr="00C27440" w:rsidRDefault="0039649D">
            <w:pPr>
              <w:spacing w:after="0" w:line="240" w:lineRule="auto"/>
              <w:jc w:val="left"/>
              <w:rPr>
                <w:sz w:val="20"/>
                <w:szCs w:val="20"/>
                <w:lang w:val="en-GB"/>
              </w:rPr>
            </w:pPr>
            <w:r w:rsidRPr="00C27440">
              <w:rPr>
                <w:sz w:val="20"/>
                <w:szCs w:val="20"/>
                <w:lang w:val="en-GB"/>
              </w:rPr>
              <w:t>[MW90]</w:t>
            </w:r>
          </w:p>
          <w:p w14:paraId="472D50A8" w14:textId="77777777" w:rsidR="00362408" w:rsidRPr="00C27440" w:rsidRDefault="0039649D">
            <w:pPr>
              <w:spacing w:after="0" w:line="240" w:lineRule="auto"/>
              <w:jc w:val="left"/>
              <w:rPr>
                <w:sz w:val="20"/>
                <w:szCs w:val="20"/>
                <w:lang w:val="en-GB"/>
              </w:rPr>
            </w:pPr>
            <w:r w:rsidRPr="00C27440">
              <w:rPr>
                <w:sz w:val="20"/>
                <w:szCs w:val="20"/>
                <w:lang w:val="en-GB"/>
              </w:rPr>
              <w:t>Buch</w:t>
            </w:r>
          </w:p>
        </w:tc>
        <w:tc>
          <w:tcPr>
            <w:tcW w:w="8079" w:type="dxa"/>
          </w:tcPr>
          <w:p w14:paraId="307C2735" w14:textId="77777777" w:rsidR="00362408" w:rsidRPr="00C27440" w:rsidRDefault="0039649D">
            <w:pPr>
              <w:spacing w:after="0" w:line="240" w:lineRule="auto"/>
              <w:jc w:val="left"/>
              <w:rPr>
                <w:sz w:val="20"/>
                <w:szCs w:val="20"/>
                <w:lang w:val="en-GB"/>
              </w:rPr>
            </w:pPr>
            <w:r w:rsidRPr="00C60FA6">
              <w:rPr>
                <w:smallCaps/>
                <w:sz w:val="20"/>
                <w:szCs w:val="20"/>
                <w:rPrChange w:id="247" w:author="Tom Baker" w:date="2021-02-21T09:52:00Z">
                  <w:rPr>
                    <w:smallCaps/>
                    <w:sz w:val="20"/>
                    <w:szCs w:val="20"/>
                    <w:lang w:val="en-GB"/>
                  </w:rPr>
                </w:rPrChange>
              </w:rPr>
              <w:t>Michaeli, W.; Wegener, M.:</w:t>
            </w:r>
            <w:r w:rsidRPr="00C60FA6">
              <w:rPr>
                <w:sz w:val="20"/>
                <w:szCs w:val="20"/>
                <w:rPrChange w:id="248" w:author="Tom Baker" w:date="2021-02-21T09:52:00Z">
                  <w:rPr>
                    <w:sz w:val="20"/>
                    <w:szCs w:val="20"/>
                    <w:lang w:val="en-GB"/>
                  </w:rPr>
                </w:rPrChange>
              </w:rPr>
              <w:t xml:space="preserve"> </w:t>
            </w:r>
            <w:r w:rsidRPr="00C60FA6">
              <w:rPr>
                <w:i/>
                <w:sz w:val="20"/>
                <w:szCs w:val="20"/>
                <w:rPrChange w:id="249" w:author="Tom Baker" w:date="2021-02-21T09:52:00Z">
                  <w:rPr>
                    <w:i/>
                    <w:sz w:val="20"/>
                    <w:szCs w:val="20"/>
                    <w:lang w:val="en-GB"/>
                  </w:rPr>
                </w:rPrChange>
              </w:rPr>
              <w:t xml:space="preserve">Einführung in die Technologie der Faserverbundwerkstoffe. </w:t>
            </w:r>
            <w:r w:rsidRPr="00C27440">
              <w:rPr>
                <w:sz w:val="20"/>
                <w:szCs w:val="20"/>
                <w:lang w:val="en-GB"/>
              </w:rPr>
              <w:t xml:space="preserve">München, Wien: Carl </w:t>
            </w:r>
            <w:proofErr w:type="spellStart"/>
            <w:r w:rsidRPr="00C27440">
              <w:rPr>
                <w:sz w:val="20"/>
                <w:szCs w:val="20"/>
                <w:lang w:val="en-GB"/>
              </w:rPr>
              <w:t>Hanser</w:t>
            </w:r>
            <w:proofErr w:type="spellEnd"/>
            <w:r w:rsidRPr="00C27440">
              <w:rPr>
                <w:sz w:val="20"/>
                <w:szCs w:val="20"/>
                <w:lang w:val="en-GB"/>
              </w:rPr>
              <w:t xml:space="preserve"> Verlag, 1990</w:t>
            </w:r>
          </w:p>
          <w:p w14:paraId="25F8DE7E" w14:textId="77777777" w:rsidR="00362408" w:rsidRPr="00C27440" w:rsidRDefault="00362408">
            <w:pPr>
              <w:spacing w:after="0" w:line="240" w:lineRule="auto"/>
              <w:jc w:val="left"/>
              <w:rPr>
                <w:sz w:val="20"/>
                <w:szCs w:val="20"/>
                <w:lang w:val="en-GB"/>
              </w:rPr>
            </w:pPr>
          </w:p>
        </w:tc>
      </w:tr>
      <w:tr w:rsidR="00362408" w:rsidRPr="00C27440" w14:paraId="31061FF0" w14:textId="77777777">
        <w:tc>
          <w:tcPr>
            <w:tcW w:w="1063" w:type="dxa"/>
          </w:tcPr>
          <w:p w14:paraId="57413228"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[Arn05]</w:t>
            </w:r>
          </w:p>
          <w:p w14:paraId="7B2E1A32"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 xml:space="preserve">Deut. </w:t>
            </w:r>
            <w:proofErr w:type="spellStart"/>
            <w:r w:rsidRPr="00C27440">
              <w:rPr>
                <w:color w:val="000000"/>
                <w:sz w:val="20"/>
                <w:szCs w:val="20"/>
                <w:lang w:val="en-GB"/>
              </w:rPr>
              <w:t>Konferenz</w:t>
            </w:r>
            <w:proofErr w:type="spellEnd"/>
          </w:p>
        </w:tc>
        <w:tc>
          <w:tcPr>
            <w:tcW w:w="8079" w:type="dxa"/>
          </w:tcPr>
          <w:p w14:paraId="32AFDF0F"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60FA6">
              <w:rPr>
                <w:smallCaps/>
                <w:color w:val="000000"/>
                <w:sz w:val="20"/>
                <w:szCs w:val="20"/>
                <w:rPrChange w:id="250" w:author="Tom Baker" w:date="2021-02-21T09:52:00Z">
                  <w:rPr>
                    <w:smallCaps/>
                    <w:color w:val="000000"/>
                    <w:sz w:val="20"/>
                    <w:szCs w:val="20"/>
                    <w:lang w:val="en-GB"/>
                  </w:rPr>
                </w:rPrChange>
              </w:rPr>
              <w:t>Arndt, T.:</w:t>
            </w:r>
            <w:r w:rsidRPr="00C60FA6">
              <w:rPr>
                <w:color w:val="000000"/>
                <w:sz w:val="20"/>
                <w:szCs w:val="20"/>
                <w:rPrChange w:id="251" w:author="Tom Baker" w:date="2021-02-21T09:52:00Z">
                  <w:rPr>
                    <w:color w:val="000000"/>
                    <w:sz w:val="20"/>
                    <w:szCs w:val="20"/>
                    <w:lang w:val="en-GB"/>
                  </w:rPr>
                </w:rPrChange>
              </w:rPr>
              <w:t xml:space="preserve"> Charakterisierung der Anfälligkeit für umgebungsbedingte Spannungsrissbildung bei Kunststoffen. </w:t>
            </w:r>
            <w:r w:rsidRPr="00C60FA6">
              <w:rPr>
                <w:i/>
                <w:color w:val="000000"/>
                <w:sz w:val="20"/>
                <w:szCs w:val="20"/>
                <w:rPrChange w:id="252" w:author="Tom Baker" w:date="2021-02-21T09:52:00Z">
                  <w:rPr>
                    <w:i/>
                    <w:color w:val="000000"/>
                    <w:sz w:val="20"/>
                    <w:szCs w:val="20"/>
                    <w:lang w:val="en-GB"/>
                  </w:rPr>
                </w:rPrChange>
              </w:rPr>
              <w:t>Umdruck zur Tagung der Gesellschaft für Korrosionsschutz: Korrosion bei Kunststoffen</w:t>
            </w:r>
            <w:r w:rsidRPr="00C60FA6">
              <w:rPr>
                <w:color w:val="000000"/>
                <w:sz w:val="20"/>
                <w:szCs w:val="20"/>
                <w:rPrChange w:id="253" w:author="Tom Baker" w:date="2021-02-21T09:52:00Z">
                  <w:rPr>
                    <w:color w:val="000000"/>
                    <w:sz w:val="20"/>
                    <w:szCs w:val="20"/>
                    <w:lang w:val="en-GB"/>
                  </w:rPr>
                </w:rPrChange>
              </w:rPr>
              <w:t xml:space="preserve">. </w:t>
            </w:r>
            <w:r w:rsidRPr="00C27440">
              <w:rPr>
                <w:color w:val="000000"/>
                <w:sz w:val="20"/>
                <w:szCs w:val="20"/>
                <w:lang w:val="en-GB"/>
              </w:rPr>
              <w:t>Frankfurt am Main, 2005</w:t>
            </w:r>
          </w:p>
          <w:p w14:paraId="200D15B2"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4F66DDE1" w14:textId="77777777">
        <w:tc>
          <w:tcPr>
            <w:tcW w:w="1063" w:type="dxa"/>
          </w:tcPr>
          <w:p w14:paraId="5303FE99"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[Sih85]</w:t>
            </w:r>
          </w:p>
          <w:p w14:paraId="5B4B0733"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color w:val="000000"/>
                <w:sz w:val="20"/>
                <w:szCs w:val="20"/>
                <w:lang w:val="en-GB"/>
              </w:rPr>
              <w:t>Buchkap</w:t>
            </w:r>
            <w:proofErr w:type="spellEnd"/>
            <w:r w:rsidRPr="00C27440">
              <w:rPr>
                <w:color w:val="000000"/>
                <w:sz w:val="20"/>
                <w:szCs w:val="20"/>
                <w:lang w:val="en-GB"/>
              </w:rPr>
              <w:t>.</w:t>
            </w:r>
          </w:p>
        </w:tc>
        <w:tc>
          <w:tcPr>
            <w:tcW w:w="8079" w:type="dxa"/>
          </w:tcPr>
          <w:p w14:paraId="686024A3"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smallCaps/>
                <w:color w:val="000000"/>
                <w:sz w:val="20"/>
                <w:szCs w:val="20"/>
                <w:lang w:val="en-GB"/>
              </w:rPr>
              <w:t>Sih</w:t>
            </w:r>
            <w:proofErr w:type="spellEnd"/>
            <w:r w:rsidRPr="00C27440">
              <w:rPr>
                <w:smallCaps/>
                <w:color w:val="000000"/>
                <w:sz w:val="20"/>
                <w:szCs w:val="20"/>
                <w:lang w:val="en-GB"/>
              </w:rPr>
              <w:t>, G.H.:</w:t>
            </w:r>
            <w:r w:rsidRPr="00C27440">
              <w:rPr>
                <w:color w:val="000000"/>
                <w:sz w:val="20"/>
                <w:szCs w:val="20"/>
                <w:lang w:val="en-GB"/>
              </w:rPr>
              <w:t xml:space="preserve"> Strength (failure) theories and their experimental correlation. In: </w:t>
            </w:r>
            <w:proofErr w:type="spellStart"/>
            <w:r w:rsidRPr="00C27440">
              <w:rPr>
                <w:color w:val="000000"/>
                <w:sz w:val="20"/>
                <w:szCs w:val="20"/>
                <w:lang w:val="en-GB"/>
              </w:rPr>
              <w:t>Skudra</w:t>
            </w:r>
            <w:proofErr w:type="spellEnd"/>
            <w:r w:rsidRPr="00C27440">
              <w:rPr>
                <w:color w:val="000000"/>
                <w:sz w:val="20"/>
                <w:szCs w:val="20"/>
                <w:lang w:val="en-GB"/>
              </w:rPr>
              <w:t>, A.M. (</w:t>
            </w:r>
            <w:proofErr w:type="spellStart"/>
            <w:r w:rsidRPr="00C27440">
              <w:rPr>
                <w:color w:val="000000"/>
                <w:sz w:val="20"/>
                <w:szCs w:val="20"/>
                <w:lang w:val="en-GB"/>
              </w:rPr>
              <w:t>Hrsg</w:t>
            </w:r>
            <w:proofErr w:type="spellEnd"/>
            <w:r w:rsidRPr="00C27440">
              <w:rPr>
                <w:color w:val="000000"/>
                <w:sz w:val="20"/>
                <w:szCs w:val="20"/>
                <w:lang w:val="en-GB"/>
              </w:rPr>
              <w:t xml:space="preserve">.): </w:t>
            </w:r>
            <w:r w:rsidRPr="00C27440">
              <w:rPr>
                <w:i/>
                <w:color w:val="000000"/>
                <w:sz w:val="20"/>
                <w:szCs w:val="20"/>
                <w:lang w:val="en-GB"/>
              </w:rPr>
              <w:t>Handbook of Composites, Vol. 3: Failure Mechanics of Composites</w:t>
            </w:r>
            <w:r w:rsidRPr="00C27440">
              <w:rPr>
                <w:color w:val="000000"/>
                <w:sz w:val="20"/>
                <w:szCs w:val="20"/>
                <w:lang w:val="en-GB"/>
              </w:rPr>
              <w:t>. Amsterdam: Elsevier Science Publishers, 1985</w:t>
            </w:r>
          </w:p>
          <w:p w14:paraId="4B6A7DBF"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03FED421" w14:textId="77777777">
        <w:tc>
          <w:tcPr>
            <w:tcW w:w="1063" w:type="dxa"/>
          </w:tcPr>
          <w:p w14:paraId="385AE43E"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[Bla00]</w:t>
            </w:r>
          </w:p>
          <w:p w14:paraId="11F300C2"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Diss.</w:t>
            </w:r>
          </w:p>
        </w:tc>
        <w:tc>
          <w:tcPr>
            <w:tcW w:w="8079" w:type="dxa"/>
          </w:tcPr>
          <w:p w14:paraId="3270CAF9"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60FA6">
              <w:rPr>
                <w:smallCaps/>
                <w:color w:val="000000"/>
                <w:sz w:val="20"/>
                <w:szCs w:val="20"/>
                <w:rPrChange w:id="254" w:author="Tom Baker" w:date="2021-02-21T09:52:00Z">
                  <w:rPr>
                    <w:smallCaps/>
                    <w:color w:val="000000"/>
                    <w:sz w:val="20"/>
                    <w:szCs w:val="20"/>
                    <w:lang w:val="en-GB"/>
                  </w:rPr>
                </w:rPrChange>
              </w:rPr>
              <w:t>Blaese</w:t>
            </w:r>
            <w:proofErr w:type="spellEnd"/>
            <w:r w:rsidRPr="00C60FA6">
              <w:rPr>
                <w:smallCaps/>
                <w:color w:val="000000"/>
                <w:sz w:val="20"/>
                <w:szCs w:val="20"/>
                <w:rPrChange w:id="255" w:author="Tom Baker" w:date="2021-02-21T09:52:00Z">
                  <w:rPr>
                    <w:smallCaps/>
                    <w:color w:val="000000"/>
                    <w:sz w:val="20"/>
                    <w:szCs w:val="20"/>
                    <w:lang w:val="en-GB"/>
                  </w:rPr>
                </w:rPrChange>
              </w:rPr>
              <w:t xml:space="preserve">, D.: </w:t>
            </w:r>
            <w:r w:rsidRPr="00C60FA6">
              <w:rPr>
                <w:i/>
                <w:color w:val="000000"/>
                <w:sz w:val="20"/>
                <w:szCs w:val="20"/>
                <w:rPrChange w:id="256" w:author="Tom Baker" w:date="2021-02-21T09:52:00Z">
                  <w:rPr>
                    <w:i/>
                    <w:color w:val="000000"/>
                    <w:sz w:val="20"/>
                    <w:szCs w:val="20"/>
                    <w:lang w:val="en-GB"/>
                  </w:rPr>
                </w:rPrChange>
              </w:rPr>
              <w:t xml:space="preserve">Methodische Ansätze zur Abschätzung der Lebensdauer von Kunststoffbauteilen bei komplexer Belastung. </w:t>
            </w:r>
            <w:r w:rsidRPr="00C27440">
              <w:rPr>
                <w:color w:val="000000"/>
                <w:sz w:val="20"/>
                <w:szCs w:val="20"/>
                <w:lang w:val="en-GB"/>
              </w:rPr>
              <w:t>Universität Duisburg-Essen, Dissertation, 2000</w:t>
            </w:r>
          </w:p>
          <w:p w14:paraId="2C278AA6"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7D610F45" w14:textId="77777777">
        <w:tc>
          <w:tcPr>
            <w:tcW w:w="1063" w:type="dxa"/>
          </w:tcPr>
          <w:p w14:paraId="621CB6F3"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[Zac98]</w:t>
            </w:r>
          </w:p>
          <w:p w14:paraId="02A374A1"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IKV-Diss.</w:t>
            </w:r>
          </w:p>
        </w:tc>
        <w:tc>
          <w:tcPr>
            <w:tcW w:w="8079" w:type="dxa"/>
          </w:tcPr>
          <w:p w14:paraId="53BDEAA0"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60FA6">
              <w:rPr>
                <w:smallCaps/>
                <w:color w:val="000000"/>
                <w:sz w:val="20"/>
                <w:szCs w:val="20"/>
                <w:rPrChange w:id="257" w:author="Tom Baker" w:date="2021-02-21T09:52:00Z">
                  <w:rPr>
                    <w:smallCaps/>
                    <w:color w:val="000000"/>
                    <w:sz w:val="20"/>
                    <w:szCs w:val="20"/>
                    <w:lang w:val="en-GB"/>
                  </w:rPr>
                </w:rPrChange>
              </w:rPr>
              <w:t>von da Zachert, J.</w:t>
            </w:r>
            <w:r w:rsidRPr="00C60FA6">
              <w:rPr>
                <w:color w:val="000000"/>
                <w:sz w:val="20"/>
                <w:szCs w:val="20"/>
                <w:rPrChange w:id="258" w:author="Tom Baker" w:date="2021-02-21T09:52:00Z">
                  <w:rPr>
                    <w:color w:val="000000"/>
                    <w:sz w:val="20"/>
                    <w:szCs w:val="20"/>
                    <w:lang w:val="en-GB"/>
                  </w:rPr>
                </w:rPrChange>
              </w:rPr>
              <w:t xml:space="preserve">: </w:t>
            </w:r>
            <w:r w:rsidRPr="00C60FA6">
              <w:rPr>
                <w:i/>
                <w:color w:val="000000"/>
                <w:sz w:val="20"/>
                <w:szCs w:val="20"/>
                <w:rPrChange w:id="259" w:author="Tom Baker" w:date="2021-02-21T09:52:00Z">
                  <w:rPr>
                    <w:i/>
                    <w:color w:val="000000"/>
                    <w:sz w:val="20"/>
                    <w:szCs w:val="20"/>
                    <w:lang w:val="en-GB"/>
                  </w:rPr>
                </w:rPrChange>
              </w:rPr>
              <w:t>Analyse und Simulation dreidimensionaler Strömungsvorgänge beim Spritzgießen</w:t>
            </w:r>
            <w:r w:rsidRPr="00C60FA6">
              <w:rPr>
                <w:color w:val="000000"/>
                <w:sz w:val="20"/>
                <w:szCs w:val="20"/>
                <w:rPrChange w:id="260" w:author="Tom Baker" w:date="2021-02-21T09:52:00Z">
                  <w:rPr>
                    <w:color w:val="000000"/>
                    <w:sz w:val="20"/>
                    <w:szCs w:val="20"/>
                    <w:lang w:val="en-GB"/>
                  </w:rPr>
                </w:rPrChange>
              </w:rPr>
              <w:t xml:space="preserve">. </w:t>
            </w:r>
            <w:r w:rsidRPr="00C27440">
              <w:rPr>
                <w:color w:val="000000"/>
                <w:sz w:val="20"/>
                <w:szCs w:val="20"/>
                <w:lang w:val="en-GB"/>
              </w:rPr>
              <w:t>RWTH Aachen, Dissertation, 1998 – ISBN: 3-3244-213-4</w:t>
            </w:r>
          </w:p>
          <w:p w14:paraId="37DEE76D"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07930DD7" w14:textId="77777777">
        <w:tc>
          <w:tcPr>
            <w:tcW w:w="1063" w:type="dxa"/>
          </w:tcPr>
          <w:p w14:paraId="0F93BFA2"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[Sil97]</w:t>
            </w:r>
          </w:p>
          <w:p w14:paraId="322B5D2E"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IKV-</w:t>
            </w:r>
            <w:proofErr w:type="spellStart"/>
            <w:r w:rsidRPr="00C27440">
              <w:rPr>
                <w:color w:val="000000"/>
                <w:sz w:val="20"/>
                <w:szCs w:val="20"/>
                <w:lang w:val="en-GB"/>
              </w:rPr>
              <w:t>Arbeiten</w:t>
            </w:r>
            <w:proofErr w:type="spellEnd"/>
          </w:p>
        </w:tc>
        <w:tc>
          <w:tcPr>
            <w:tcW w:w="8079" w:type="dxa"/>
          </w:tcPr>
          <w:p w14:paraId="44A27172" w14:textId="77777777" w:rsidR="00362408" w:rsidRPr="00C60FA6" w:rsidRDefault="0039649D">
            <w:pPr>
              <w:pBdr>
                <w:top w:val="nil"/>
                <w:left w:val="nil"/>
                <w:bottom w:val="nil"/>
                <w:right w:val="nil"/>
                <w:between w:val="nil"/>
              </w:pBdr>
              <w:spacing w:after="0" w:line="240" w:lineRule="auto"/>
              <w:jc w:val="left"/>
              <w:rPr>
                <w:color w:val="000000"/>
                <w:sz w:val="20"/>
                <w:szCs w:val="20"/>
                <w:rPrChange w:id="261" w:author="Tom Baker" w:date="2021-02-21T09:52:00Z">
                  <w:rPr>
                    <w:color w:val="000000"/>
                    <w:sz w:val="20"/>
                    <w:szCs w:val="20"/>
                    <w:lang w:val="en-GB"/>
                  </w:rPr>
                </w:rPrChange>
              </w:rPr>
            </w:pPr>
            <w:proofErr w:type="spellStart"/>
            <w:r w:rsidRPr="00C60FA6">
              <w:rPr>
                <w:smallCaps/>
                <w:color w:val="000000"/>
                <w:sz w:val="20"/>
                <w:szCs w:val="20"/>
                <w:rPrChange w:id="262" w:author="Tom Baker" w:date="2021-02-21T09:52:00Z">
                  <w:rPr>
                    <w:smallCaps/>
                    <w:color w:val="000000"/>
                    <w:sz w:val="20"/>
                    <w:szCs w:val="20"/>
                    <w:lang w:val="en-GB"/>
                  </w:rPr>
                </w:rPrChange>
              </w:rPr>
              <w:t>O’Silva</w:t>
            </w:r>
            <w:proofErr w:type="spellEnd"/>
            <w:r w:rsidRPr="00C60FA6">
              <w:rPr>
                <w:smallCaps/>
                <w:color w:val="000000"/>
                <w:sz w:val="20"/>
                <w:szCs w:val="20"/>
                <w:rPrChange w:id="263" w:author="Tom Baker" w:date="2021-02-21T09:52:00Z">
                  <w:rPr>
                    <w:smallCaps/>
                    <w:color w:val="000000"/>
                    <w:sz w:val="20"/>
                    <w:szCs w:val="20"/>
                    <w:lang w:val="en-GB"/>
                  </w:rPr>
                </w:rPrChange>
              </w:rPr>
              <w:t>, J.:</w:t>
            </w:r>
            <w:r w:rsidRPr="00C60FA6">
              <w:rPr>
                <w:color w:val="000000"/>
                <w:sz w:val="20"/>
                <w:szCs w:val="20"/>
                <w:rPrChange w:id="264" w:author="Tom Baker" w:date="2021-02-21T09:52:00Z">
                  <w:rPr>
                    <w:color w:val="000000"/>
                    <w:sz w:val="20"/>
                    <w:szCs w:val="20"/>
                    <w:lang w:val="en-GB"/>
                  </w:rPr>
                </w:rPrChange>
              </w:rPr>
              <w:t xml:space="preserve"> </w:t>
            </w:r>
            <w:r w:rsidRPr="00C60FA6">
              <w:rPr>
                <w:i/>
                <w:color w:val="000000"/>
                <w:sz w:val="20"/>
                <w:szCs w:val="20"/>
                <w:rPrChange w:id="265" w:author="Tom Baker" w:date="2021-02-21T09:52:00Z">
                  <w:rPr>
                    <w:i/>
                    <w:color w:val="000000"/>
                    <w:sz w:val="20"/>
                    <w:szCs w:val="20"/>
                    <w:lang w:val="en-GB"/>
                  </w:rPr>
                </w:rPrChange>
              </w:rPr>
              <w:t>Modellbildung und Experimente zur Erfassung der werkstofflichen Nichtlinearitäten bei unidirektionalen Schichtverbunden</w:t>
            </w:r>
            <w:r w:rsidRPr="00C60FA6">
              <w:rPr>
                <w:color w:val="000000"/>
                <w:sz w:val="20"/>
                <w:szCs w:val="20"/>
                <w:rPrChange w:id="266" w:author="Tom Baker" w:date="2021-02-21T09:52:00Z">
                  <w:rPr>
                    <w:color w:val="000000"/>
                    <w:sz w:val="20"/>
                    <w:szCs w:val="20"/>
                    <w:lang w:val="en-GB"/>
                  </w:rPr>
                </w:rPrChange>
              </w:rPr>
              <w:t>. Institut für Kunststoffverarbeitung, RWTH Aachen, unveröffentlichte Diplomarbeit (alternativ: Studien-, Master-, Bachelorarbeit), 1997 – Betreuer: J. Kopp</w:t>
            </w:r>
          </w:p>
          <w:p w14:paraId="26E7040C" w14:textId="77777777" w:rsidR="00362408" w:rsidRPr="00C60FA6" w:rsidRDefault="00362408">
            <w:pPr>
              <w:pBdr>
                <w:top w:val="nil"/>
                <w:left w:val="nil"/>
                <w:bottom w:val="nil"/>
                <w:right w:val="nil"/>
                <w:between w:val="nil"/>
              </w:pBdr>
              <w:spacing w:after="0" w:line="240" w:lineRule="auto"/>
              <w:jc w:val="left"/>
              <w:rPr>
                <w:color w:val="000000"/>
                <w:sz w:val="20"/>
                <w:szCs w:val="20"/>
                <w:rPrChange w:id="267" w:author="Tom Baker" w:date="2021-02-21T09:52:00Z">
                  <w:rPr>
                    <w:color w:val="000000"/>
                    <w:sz w:val="20"/>
                    <w:szCs w:val="20"/>
                    <w:lang w:val="en-GB"/>
                  </w:rPr>
                </w:rPrChange>
              </w:rPr>
            </w:pPr>
          </w:p>
        </w:tc>
      </w:tr>
      <w:tr w:rsidR="00362408" w:rsidRPr="00C27440" w14:paraId="7F898AA7" w14:textId="77777777">
        <w:tc>
          <w:tcPr>
            <w:tcW w:w="1063" w:type="dxa"/>
          </w:tcPr>
          <w:p w14:paraId="2F869D8A"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lastRenderedPageBreak/>
              <w:t>[Mic00]</w:t>
            </w:r>
          </w:p>
          <w:p w14:paraId="5A5685F5"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gramStart"/>
            <w:r w:rsidRPr="00C27440">
              <w:rPr>
                <w:color w:val="000000"/>
                <w:sz w:val="20"/>
                <w:szCs w:val="20"/>
                <w:lang w:val="en-GB"/>
              </w:rPr>
              <w:t>For.-</w:t>
            </w:r>
            <w:proofErr w:type="gramEnd"/>
            <w:r w:rsidRPr="00C27440">
              <w:rPr>
                <w:color w:val="000000"/>
                <w:sz w:val="20"/>
                <w:szCs w:val="20"/>
                <w:lang w:val="en-GB"/>
              </w:rPr>
              <w:t>Ber.</w:t>
            </w:r>
          </w:p>
        </w:tc>
        <w:tc>
          <w:tcPr>
            <w:tcW w:w="8079" w:type="dxa"/>
          </w:tcPr>
          <w:p w14:paraId="445DE524" w14:textId="77777777" w:rsidR="00362408" w:rsidRPr="00C60FA6" w:rsidRDefault="0039649D">
            <w:pPr>
              <w:pBdr>
                <w:top w:val="nil"/>
                <w:left w:val="nil"/>
                <w:bottom w:val="nil"/>
                <w:right w:val="nil"/>
                <w:between w:val="nil"/>
              </w:pBdr>
              <w:spacing w:after="0" w:line="240" w:lineRule="auto"/>
              <w:jc w:val="left"/>
              <w:rPr>
                <w:color w:val="000000"/>
                <w:sz w:val="20"/>
                <w:szCs w:val="20"/>
                <w:rPrChange w:id="268" w:author="Tom Baker" w:date="2021-02-21T09:52:00Z">
                  <w:rPr>
                    <w:color w:val="000000"/>
                    <w:sz w:val="20"/>
                    <w:szCs w:val="20"/>
                    <w:lang w:val="en-GB"/>
                  </w:rPr>
                </w:rPrChange>
              </w:rPr>
            </w:pPr>
            <w:r w:rsidRPr="00C60FA6">
              <w:rPr>
                <w:smallCaps/>
                <w:color w:val="000000"/>
                <w:sz w:val="20"/>
                <w:szCs w:val="20"/>
                <w:rPrChange w:id="269" w:author="Tom Baker" w:date="2021-02-21T09:52:00Z">
                  <w:rPr>
                    <w:smallCaps/>
                    <w:color w:val="000000"/>
                    <w:sz w:val="20"/>
                    <w:szCs w:val="20"/>
                    <w:lang w:val="en-GB"/>
                  </w:rPr>
                </w:rPrChange>
              </w:rPr>
              <w:t>Michaeli, W.:</w:t>
            </w:r>
            <w:r w:rsidRPr="00C60FA6">
              <w:rPr>
                <w:color w:val="000000"/>
                <w:sz w:val="20"/>
                <w:szCs w:val="20"/>
                <w:rPrChange w:id="270" w:author="Tom Baker" w:date="2021-02-21T09:52:00Z">
                  <w:rPr>
                    <w:color w:val="000000"/>
                    <w:sz w:val="20"/>
                    <w:szCs w:val="20"/>
                    <w:lang w:val="en-GB"/>
                  </w:rPr>
                </w:rPrChange>
              </w:rPr>
              <w:t xml:space="preserve"> </w:t>
            </w:r>
            <w:r w:rsidRPr="00C60FA6">
              <w:rPr>
                <w:i/>
                <w:color w:val="000000"/>
                <w:sz w:val="20"/>
                <w:szCs w:val="20"/>
                <w:rPrChange w:id="271" w:author="Tom Baker" w:date="2021-02-21T09:52:00Z">
                  <w:rPr>
                    <w:i/>
                    <w:color w:val="000000"/>
                    <w:sz w:val="20"/>
                    <w:szCs w:val="20"/>
                    <w:lang w:val="en-GB"/>
                  </w:rPr>
                </w:rPrChange>
              </w:rPr>
              <w:t xml:space="preserve">Entwicklung einer Berechnungsprozedur für ein FE-Programm zur Berücksichtigung der nichtlinearen </w:t>
            </w:r>
            <w:proofErr w:type="spellStart"/>
            <w:r w:rsidRPr="00C60FA6">
              <w:rPr>
                <w:i/>
                <w:color w:val="000000"/>
                <w:sz w:val="20"/>
                <w:szCs w:val="20"/>
                <w:rPrChange w:id="272" w:author="Tom Baker" w:date="2021-02-21T09:52:00Z">
                  <w:rPr>
                    <w:i/>
                    <w:color w:val="000000"/>
                    <w:sz w:val="20"/>
                    <w:szCs w:val="20"/>
                    <w:lang w:val="en-GB"/>
                  </w:rPr>
                </w:rPrChange>
              </w:rPr>
              <w:t>Spannungs</w:t>
            </w:r>
            <w:proofErr w:type="spellEnd"/>
            <w:r w:rsidRPr="00C60FA6">
              <w:rPr>
                <w:i/>
                <w:color w:val="000000"/>
                <w:sz w:val="20"/>
                <w:szCs w:val="20"/>
                <w:rPrChange w:id="273" w:author="Tom Baker" w:date="2021-02-21T09:52:00Z">
                  <w:rPr>
                    <w:i/>
                    <w:color w:val="000000"/>
                    <w:sz w:val="20"/>
                    <w:szCs w:val="20"/>
                    <w:lang w:val="en-GB"/>
                  </w:rPr>
                </w:rPrChange>
              </w:rPr>
              <w:t>/Verzerrungs-Zusammenhänge bei der Auslegung von Bauteilen aus Faserverbundkunststoffen (FVK)</w:t>
            </w:r>
            <w:r w:rsidRPr="00C60FA6">
              <w:rPr>
                <w:color w:val="000000"/>
                <w:sz w:val="20"/>
                <w:szCs w:val="20"/>
                <w:rPrChange w:id="274" w:author="Tom Baker" w:date="2021-02-21T09:52:00Z">
                  <w:rPr>
                    <w:color w:val="000000"/>
                    <w:sz w:val="20"/>
                    <w:szCs w:val="20"/>
                    <w:lang w:val="en-GB"/>
                  </w:rPr>
                </w:rPrChange>
              </w:rPr>
              <w:t>. Institut für Kunststoffverarbeitung, RWTH-Aachen, Abschlussbericht zum IGF-Vorhaben Nr. 11479 N, 2000</w:t>
            </w:r>
          </w:p>
          <w:p w14:paraId="612C6773" w14:textId="77777777" w:rsidR="00362408" w:rsidRPr="00C60FA6" w:rsidRDefault="00362408">
            <w:pPr>
              <w:pBdr>
                <w:top w:val="nil"/>
                <w:left w:val="nil"/>
                <w:bottom w:val="nil"/>
                <w:right w:val="nil"/>
                <w:between w:val="nil"/>
              </w:pBdr>
              <w:spacing w:after="0" w:line="240" w:lineRule="auto"/>
              <w:jc w:val="left"/>
              <w:rPr>
                <w:color w:val="000000"/>
                <w:sz w:val="20"/>
                <w:szCs w:val="20"/>
                <w:rPrChange w:id="275" w:author="Tom Baker" w:date="2021-02-21T09:52:00Z">
                  <w:rPr>
                    <w:color w:val="000000"/>
                    <w:sz w:val="20"/>
                    <w:szCs w:val="20"/>
                    <w:lang w:val="en-GB"/>
                  </w:rPr>
                </w:rPrChange>
              </w:rPr>
            </w:pPr>
          </w:p>
        </w:tc>
      </w:tr>
      <w:tr w:rsidR="00362408" w:rsidRPr="00C27440" w14:paraId="590714BD" w14:textId="77777777">
        <w:tc>
          <w:tcPr>
            <w:tcW w:w="1063" w:type="dxa"/>
          </w:tcPr>
          <w:p w14:paraId="5A992DBD"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[Car98]</w:t>
            </w:r>
          </w:p>
          <w:p w14:paraId="417C9C47"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 xml:space="preserve">Per. </w:t>
            </w:r>
            <w:proofErr w:type="spellStart"/>
            <w:r w:rsidRPr="00C27440">
              <w:rPr>
                <w:color w:val="000000"/>
                <w:sz w:val="20"/>
                <w:szCs w:val="20"/>
                <w:lang w:val="en-GB"/>
              </w:rPr>
              <w:t>Mit</w:t>
            </w:r>
            <w:proofErr w:type="spellEnd"/>
            <w:r w:rsidRPr="00C27440">
              <w:rPr>
                <w:color w:val="000000"/>
                <w:sz w:val="20"/>
                <w:szCs w:val="20"/>
                <w:lang w:val="en-GB"/>
              </w:rPr>
              <w:t>.</w:t>
            </w:r>
          </w:p>
        </w:tc>
        <w:tc>
          <w:tcPr>
            <w:tcW w:w="8079" w:type="dxa"/>
          </w:tcPr>
          <w:p w14:paraId="648429DB"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60FA6">
              <w:rPr>
                <w:smallCaps/>
                <w:color w:val="000000"/>
                <w:sz w:val="20"/>
                <w:szCs w:val="20"/>
                <w:rPrChange w:id="276" w:author="Tom Baker" w:date="2021-02-21T09:52:00Z">
                  <w:rPr>
                    <w:smallCaps/>
                    <w:color w:val="000000"/>
                    <w:sz w:val="20"/>
                    <w:szCs w:val="20"/>
                    <w:lang w:val="en-GB"/>
                  </w:rPr>
                </w:rPrChange>
              </w:rPr>
              <w:t>McCarthy, R.G.:</w:t>
            </w:r>
            <w:r w:rsidRPr="00C60FA6">
              <w:rPr>
                <w:color w:val="000000"/>
                <w:sz w:val="20"/>
                <w:szCs w:val="20"/>
                <w:rPrChange w:id="277" w:author="Tom Baker" w:date="2021-02-21T09:52:00Z">
                  <w:rPr>
                    <w:color w:val="000000"/>
                    <w:sz w:val="20"/>
                    <w:szCs w:val="20"/>
                    <w:lang w:val="en-GB"/>
                  </w:rPr>
                </w:rPrChange>
              </w:rPr>
              <w:t xml:space="preserve"> </w:t>
            </w:r>
            <w:r w:rsidRPr="00C60FA6">
              <w:rPr>
                <w:i/>
                <w:color w:val="000000"/>
                <w:sz w:val="20"/>
                <w:szCs w:val="20"/>
                <w:rPrChange w:id="278" w:author="Tom Baker" w:date="2021-02-21T09:52:00Z">
                  <w:rPr>
                    <w:i/>
                    <w:color w:val="000000"/>
                    <w:sz w:val="20"/>
                    <w:szCs w:val="20"/>
                    <w:lang w:val="en-GB"/>
                  </w:rPr>
                </w:rPrChange>
              </w:rPr>
              <w:t>Persönliche Mitteilung</w:t>
            </w:r>
            <w:r w:rsidRPr="00C60FA6">
              <w:rPr>
                <w:color w:val="000000"/>
                <w:sz w:val="20"/>
                <w:szCs w:val="20"/>
                <w:rPrChange w:id="279" w:author="Tom Baker" w:date="2021-02-21T09:52:00Z">
                  <w:rPr>
                    <w:color w:val="000000"/>
                    <w:sz w:val="20"/>
                    <w:szCs w:val="20"/>
                    <w:lang w:val="en-GB"/>
                  </w:rPr>
                </w:rPrChange>
              </w:rPr>
              <w:t xml:space="preserve">. </w:t>
            </w:r>
            <w:r w:rsidRPr="00C27440">
              <w:rPr>
                <w:color w:val="000000"/>
                <w:sz w:val="20"/>
                <w:szCs w:val="20"/>
                <w:lang w:val="en-GB"/>
              </w:rPr>
              <w:t>MAN AG, München, 04.06.1998</w:t>
            </w:r>
          </w:p>
          <w:p w14:paraId="3D469D23"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625C703E" w14:textId="77777777">
        <w:tc>
          <w:tcPr>
            <w:tcW w:w="1063" w:type="dxa"/>
          </w:tcPr>
          <w:p w14:paraId="7FB38C5E"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[URL00]</w:t>
            </w:r>
          </w:p>
          <w:p w14:paraId="261D0011"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Web</w:t>
            </w:r>
          </w:p>
        </w:tc>
        <w:tc>
          <w:tcPr>
            <w:tcW w:w="8079" w:type="dxa"/>
          </w:tcPr>
          <w:p w14:paraId="419840DA"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60FA6">
              <w:rPr>
                <w:smallCaps/>
                <w:color w:val="000000"/>
                <w:sz w:val="20"/>
                <w:szCs w:val="20"/>
                <w:rPrChange w:id="280" w:author="Tom Baker" w:date="2021-02-21T09:52:00Z">
                  <w:rPr>
                    <w:smallCaps/>
                    <w:color w:val="000000"/>
                    <w:sz w:val="20"/>
                    <w:szCs w:val="20"/>
                    <w:lang w:val="en-GB"/>
                  </w:rPr>
                </w:rPrChange>
              </w:rPr>
              <w:t xml:space="preserve">N.N.: </w:t>
            </w:r>
            <w:r w:rsidRPr="00C60FA6">
              <w:rPr>
                <w:i/>
                <w:color w:val="000000"/>
                <w:sz w:val="20"/>
                <w:szCs w:val="20"/>
                <w:rPrChange w:id="281" w:author="Tom Baker" w:date="2021-02-21T09:52:00Z">
                  <w:rPr>
                    <w:i/>
                    <w:color w:val="000000"/>
                    <w:sz w:val="20"/>
                    <w:szCs w:val="20"/>
                    <w:lang w:val="en-GB"/>
                  </w:rPr>
                </w:rPrChange>
              </w:rPr>
              <w:t xml:space="preserve">Fachtagung Dimensionieren mit faserverstärkten Kunststoffen. </w:t>
            </w:r>
            <w:r w:rsidRPr="00C27440">
              <w:rPr>
                <w:color w:val="000000"/>
                <w:sz w:val="20"/>
                <w:szCs w:val="20"/>
                <w:lang w:val="en-GB"/>
              </w:rPr>
              <w:t>URL: www.ikv.rwth-aachen.de/akt/seminar/sem59.html, 12.12.2000</w:t>
            </w:r>
          </w:p>
          <w:p w14:paraId="08FCB946"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7A8CBDDF" w14:textId="77777777">
        <w:tc>
          <w:tcPr>
            <w:tcW w:w="1063" w:type="dxa"/>
          </w:tcPr>
          <w:p w14:paraId="0F4AF51C"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[NN77]</w:t>
            </w:r>
          </w:p>
          <w:p w14:paraId="49A9ECF1"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color w:val="000000"/>
                <w:sz w:val="20"/>
                <w:szCs w:val="20"/>
                <w:lang w:val="en-GB"/>
              </w:rPr>
              <w:t>Gesetz</w:t>
            </w:r>
            <w:proofErr w:type="spellEnd"/>
          </w:p>
        </w:tc>
        <w:tc>
          <w:tcPr>
            <w:tcW w:w="8079" w:type="dxa"/>
          </w:tcPr>
          <w:p w14:paraId="16F3B51E" w14:textId="77777777" w:rsidR="00362408" w:rsidRPr="00C60FA6" w:rsidRDefault="0039649D">
            <w:pPr>
              <w:pBdr>
                <w:top w:val="nil"/>
                <w:left w:val="nil"/>
                <w:bottom w:val="nil"/>
                <w:right w:val="nil"/>
                <w:between w:val="nil"/>
              </w:pBdr>
              <w:spacing w:after="0" w:line="240" w:lineRule="auto"/>
              <w:jc w:val="left"/>
              <w:rPr>
                <w:color w:val="000000"/>
                <w:sz w:val="20"/>
                <w:szCs w:val="20"/>
                <w:rPrChange w:id="282" w:author="Tom Baker" w:date="2021-02-21T09:52:00Z">
                  <w:rPr>
                    <w:color w:val="000000"/>
                    <w:sz w:val="20"/>
                    <w:szCs w:val="20"/>
                    <w:lang w:val="en-GB"/>
                  </w:rPr>
                </w:rPrChange>
              </w:rPr>
            </w:pPr>
            <w:r w:rsidRPr="00C60FA6">
              <w:rPr>
                <w:smallCaps/>
                <w:color w:val="000000"/>
                <w:sz w:val="20"/>
                <w:szCs w:val="20"/>
                <w:rPrChange w:id="283" w:author="Tom Baker" w:date="2021-02-21T09:52:00Z">
                  <w:rPr>
                    <w:smallCaps/>
                    <w:color w:val="000000"/>
                    <w:sz w:val="20"/>
                    <w:szCs w:val="20"/>
                    <w:lang w:val="en-GB"/>
                  </w:rPr>
                </w:rPrChange>
              </w:rPr>
              <w:t>N.N.:</w:t>
            </w:r>
            <w:r w:rsidRPr="00C60FA6">
              <w:rPr>
                <w:color w:val="000000"/>
                <w:sz w:val="20"/>
                <w:szCs w:val="20"/>
                <w:rPrChange w:id="284" w:author="Tom Baker" w:date="2021-02-21T09:52:00Z">
                  <w:rPr>
                    <w:color w:val="000000"/>
                    <w:sz w:val="20"/>
                    <w:szCs w:val="20"/>
                    <w:lang w:val="en-GB"/>
                  </w:rPr>
                </w:rPrChange>
              </w:rPr>
              <w:t xml:space="preserve"> </w:t>
            </w:r>
            <w:r w:rsidRPr="00C60FA6">
              <w:rPr>
                <w:i/>
                <w:color w:val="000000"/>
                <w:sz w:val="20"/>
                <w:szCs w:val="20"/>
                <w:rPrChange w:id="285" w:author="Tom Baker" w:date="2021-02-21T09:52:00Z">
                  <w:rPr>
                    <w:i/>
                    <w:color w:val="000000"/>
                    <w:sz w:val="20"/>
                    <w:szCs w:val="20"/>
                    <w:lang w:val="en-GB"/>
                  </w:rPr>
                </w:rPrChange>
              </w:rPr>
              <w:t xml:space="preserve">Gesetz für alles. </w:t>
            </w:r>
            <w:r w:rsidRPr="00C60FA6">
              <w:rPr>
                <w:color w:val="000000"/>
                <w:sz w:val="20"/>
                <w:szCs w:val="20"/>
                <w:rPrChange w:id="286" w:author="Tom Baker" w:date="2021-02-21T09:52:00Z">
                  <w:rPr>
                    <w:color w:val="000000"/>
                    <w:sz w:val="20"/>
                    <w:szCs w:val="20"/>
                    <w:lang w:val="en-GB"/>
                  </w:rPr>
                </w:rPrChange>
              </w:rPr>
              <w:t>BGB § 554 Abs. II, Musterort: Musterverlag, 16.07.1977</w:t>
            </w:r>
          </w:p>
          <w:p w14:paraId="1E77F207" w14:textId="77777777" w:rsidR="00362408" w:rsidRPr="00C60FA6" w:rsidRDefault="00362408">
            <w:pPr>
              <w:pBdr>
                <w:top w:val="nil"/>
                <w:left w:val="nil"/>
                <w:bottom w:val="nil"/>
                <w:right w:val="nil"/>
                <w:between w:val="nil"/>
              </w:pBdr>
              <w:spacing w:after="0" w:line="240" w:lineRule="auto"/>
              <w:jc w:val="left"/>
              <w:rPr>
                <w:color w:val="000000"/>
                <w:sz w:val="20"/>
                <w:szCs w:val="20"/>
                <w:rPrChange w:id="287" w:author="Tom Baker" w:date="2021-02-21T09:52:00Z">
                  <w:rPr>
                    <w:color w:val="000000"/>
                    <w:sz w:val="20"/>
                    <w:szCs w:val="20"/>
                    <w:lang w:val="en-GB"/>
                  </w:rPr>
                </w:rPrChange>
              </w:rPr>
            </w:pPr>
          </w:p>
        </w:tc>
      </w:tr>
      <w:tr w:rsidR="00362408" w:rsidRPr="00C27440" w14:paraId="67FEA581" w14:textId="77777777">
        <w:tc>
          <w:tcPr>
            <w:tcW w:w="1063" w:type="dxa"/>
          </w:tcPr>
          <w:p w14:paraId="045D1139"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[NN05a]</w:t>
            </w:r>
          </w:p>
          <w:p w14:paraId="016A58E8"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Patent</w:t>
            </w:r>
          </w:p>
        </w:tc>
        <w:tc>
          <w:tcPr>
            <w:tcW w:w="8079" w:type="dxa"/>
          </w:tcPr>
          <w:p w14:paraId="67E15B4D"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60FA6">
              <w:rPr>
                <w:smallCaps/>
                <w:color w:val="000000"/>
                <w:sz w:val="20"/>
                <w:szCs w:val="20"/>
                <w:rPrChange w:id="288" w:author="Tom Baker" w:date="2021-02-21T09:52:00Z">
                  <w:rPr>
                    <w:smallCaps/>
                    <w:color w:val="000000"/>
                    <w:sz w:val="20"/>
                    <w:szCs w:val="20"/>
                    <w:lang w:val="en-GB"/>
                  </w:rPr>
                </w:rPrChange>
              </w:rPr>
              <w:t>N.N.:</w:t>
            </w:r>
            <w:r w:rsidRPr="00C60FA6">
              <w:rPr>
                <w:color w:val="000000"/>
                <w:sz w:val="20"/>
                <w:szCs w:val="20"/>
                <w:rPrChange w:id="289" w:author="Tom Baker" w:date="2021-02-21T09:52:00Z">
                  <w:rPr>
                    <w:color w:val="000000"/>
                    <w:sz w:val="20"/>
                    <w:szCs w:val="20"/>
                    <w:lang w:val="en-GB"/>
                  </w:rPr>
                </w:rPrChange>
              </w:rPr>
              <w:t xml:space="preserve"> </w:t>
            </w:r>
            <w:r w:rsidRPr="00C60FA6">
              <w:rPr>
                <w:i/>
                <w:color w:val="000000"/>
                <w:sz w:val="20"/>
                <w:szCs w:val="20"/>
                <w:rPrChange w:id="290" w:author="Tom Baker" w:date="2021-02-21T09:52:00Z">
                  <w:rPr>
                    <w:i/>
                    <w:color w:val="000000"/>
                    <w:sz w:val="20"/>
                    <w:szCs w:val="20"/>
                    <w:lang w:val="en-GB"/>
                  </w:rPr>
                </w:rPrChange>
              </w:rPr>
              <w:t xml:space="preserve">DE 699 17 656 T2 2005.06.09: Verfahren zur Herstellung eines Druckbehälters. </w:t>
            </w:r>
            <w:proofErr w:type="spellStart"/>
            <w:r w:rsidRPr="00C27440">
              <w:rPr>
                <w:color w:val="000000"/>
                <w:sz w:val="20"/>
                <w:szCs w:val="20"/>
                <w:lang w:val="en-GB"/>
              </w:rPr>
              <w:t>Patentschrift</w:t>
            </w:r>
            <w:proofErr w:type="spellEnd"/>
            <w:r w:rsidRPr="00C27440">
              <w:rPr>
                <w:color w:val="000000"/>
                <w:sz w:val="20"/>
                <w:szCs w:val="20"/>
                <w:lang w:val="en-GB"/>
              </w:rPr>
              <w:t xml:space="preserve">, </w:t>
            </w:r>
            <w:proofErr w:type="spellStart"/>
            <w:r w:rsidRPr="00C27440">
              <w:rPr>
                <w:color w:val="000000"/>
                <w:sz w:val="20"/>
                <w:szCs w:val="20"/>
                <w:lang w:val="en-GB"/>
              </w:rPr>
              <w:t>Deutsches</w:t>
            </w:r>
            <w:proofErr w:type="spellEnd"/>
            <w:r w:rsidRPr="00C27440">
              <w:rPr>
                <w:color w:val="000000"/>
                <w:sz w:val="20"/>
                <w:szCs w:val="20"/>
                <w:lang w:val="en-GB"/>
              </w:rPr>
              <w:t xml:space="preserve"> Patent- und </w:t>
            </w:r>
            <w:proofErr w:type="spellStart"/>
            <w:r w:rsidRPr="00C27440">
              <w:rPr>
                <w:color w:val="000000"/>
                <w:sz w:val="20"/>
                <w:szCs w:val="20"/>
                <w:lang w:val="en-GB"/>
              </w:rPr>
              <w:t>Markenamt</w:t>
            </w:r>
            <w:proofErr w:type="spellEnd"/>
            <w:r w:rsidRPr="00C27440">
              <w:rPr>
                <w:color w:val="000000"/>
                <w:sz w:val="20"/>
                <w:szCs w:val="20"/>
                <w:lang w:val="en-GB"/>
              </w:rPr>
              <w:t>, 09.06.2005 (</w:t>
            </w:r>
            <w:proofErr w:type="spellStart"/>
            <w:r w:rsidRPr="00C27440">
              <w:rPr>
                <w:color w:val="000000"/>
                <w:sz w:val="20"/>
                <w:szCs w:val="20"/>
                <w:lang w:val="en-GB"/>
              </w:rPr>
              <w:t>alternativ</w:t>
            </w:r>
            <w:proofErr w:type="spellEnd"/>
            <w:r w:rsidRPr="00C27440">
              <w:rPr>
                <w:color w:val="000000"/>
                <w:sz w:val="20"/>
                <w:szCs w:val="20"/>
                <w:lang w:val="en-GB"/>
              </w:rPr>
              <w:t xml:space="preserve">: </w:t>
            </w:r>
            <w:proofErr w:type="spellStart"/>
            <w:r w:rsidRPr="00C27440">
              <w:rPr>
                <w:color w:val="000000"/>
                <w:sz w:val="20"/>
                <w:szCs w:val="20"/>
                <w:lang w:val="en-GB"/>
              </w:rPr>
              <w:t>Offenlegungsdatum</w:t>
            </w:r>
            <w:proofErr w:type="spellEnd"/>
            <w:r w:rsidRPr="00C27440">
              <w:rPr>
                <w:color w:val="000000"/>
                <w:sz w:val="20"/>
                <w:szCs w:val="20"/>
                <w:lang w:val="en-GB"/>
              </w:rPr>
              <w:t>)</w:t>
            </w:r>
          </w:p>
          <w:p w14:paraId="4B787A75"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1D51E201" w14:textId="77777777">
        <w:tc>
          <w:tcPr>
            <w:tcW w:w="1063" w:type="dxa"/>
          </w:tcPr>
          <w:p w14:paraId="2F203F40"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[NN05b]</w:t>
            </w:r>
          </w:p>
          <w:p w14:paraId="0327379F"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color w:val="000000"/>
                <w:sz w:val="20"/>
                <w:szCs w:val="20"/>
                <w:lang w:val="en-GB"/>
              </w:rPr>
              <w:t>Datenblatt</w:t>
            </w:r>
            <w:proofErr w:type="spellEnd"/>
          </w:p>
        </w:tc>
        <w:tc>
          <w:tcPr>
            <w:tcW w:w="8079" w:type="dxa"/>
          </w:tcPr>
          <w:p w14:paraId="128D792D"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60FA6">
              <w:rPr>
                <w:smallCaps/>
                <w:color w:val="000000"/>
                <w:sz w:val="20"/>
                <w:szCs w:val="20"/>
                <w:rPrChange w:id="291" w:author="Tom Baker" w:date="2021-02-21T09:52:00Z">
                  <w:rPr>
                    <w:smallCaps/>
                    <w:color w:val="000000"/>
                    <w:sz w:val="20"/>
                    <w:szCs w:val="20"/>
                    <w:lang w:val="en-GB"/>
                  </w:rPr>
                </w:rPrChange>
              </w:rPr>
              <w:t>N.N.:</w:t>
            </w:r>
            <w:r w:rsidRPr="00C60FA6">
              <w:rPr>
                <w:color w:val="000000"/>
                <w:sz w:val="20"/>
                <w:szCs w:val="20"/>
                <w:rPrChange w:id="292" w:author="Tom Baker" w:date="2021-02-21T09:52:00Z">
                  <w:rPr>
                    <w:color w:val="000000"/>
                    <w:sz w:val="20"/>
                    <w:szCs w:val="20"/>
                    <w:lang w:val="en-GB"/>
                  </w:rPr>
                </w:rPrChange>
              </w:rPr>
              <w:t xml:space="preserve"> </w:t>
            </w:r>
            <w:r w:rsidRPr="00C60FA6">
              <w:rPr>
                <w:i/>
                <w:color w:val="000000"/>
                <w:sz w:val="20"/>
                <w:szCs w:val="20"/>
                <w:rPrChange w:id="293" w:author="Tom Baker" w:date="2021-02-21T09:52:00Z">
                  <w:rPr>
                    <w:i/>
                    <w:color w:val="000000"/>
                    <w:sz w:val="20"/>
                    <w:szCs w:val="20"/>
                    <w:lang w:val="en-GB"/>
                  </w:rPr>
                </w:rPrChange>
              </w:rPr>
              <w:t xml:space="preserve">Harz und Härter. </w:t>
            </w:r>
            <w:proofErr w:type="spellStart"/>
            <w:r w:rsidRPr="00C27440">
              <w:rPr>
                <w:color w:val="000000"/>
                <w:sz w:val="20"/>
                <w:szCs w:val="20"/>
                <w:lang w:val="en-GB"/>
              </w:rPr>
              <w:t>Datenblatt</w:t>
            </w:r>
            <w:proofErr w:type="spellEnd"/>
            <w:r w:rsidRPr="00C27440">
              <w:rPr>
                <w:color w:val="000000"/>
                <w:sz w:val="20"/>
                <w:szCs w:val="20"/>
                <w:lang w:val="en-GB"/>
              </w:rPr>
              <w:t>, Engel AG, München, 2005</w:t>
            </w:r>
          </w:p>
          <w:p w14:paraId="586E5F7B"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46762FFE" w14:textId="77777777">
        <w:tc>
          <w:tcPr>
            <w:tcW w:w="1063" w:type="dxa"/>
          </w:tcPr>
          <w:p w14:paraId="6957FE8D"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[NN06]</w:t>
            </w:r>
          </w:p>
          <w:p w14:paraId="6FCD5E48"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DIN</w:t>
            </w:r>
          </w:p>
        </w:tc>
        <w:tc>
          <w:tcPr>
            <w:tcW w:w="8079" w:type="dxa"/>
          </w:tcPr>
          <w:p w14:paraId="34A6E20C"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60FA6">
              <w:rPr>
                <w:smallCaps/>
                <w:color w:val="000000"/>
                <w:sz w:val="20"/>
                <w:szCs w:val="20"/>
                <w:rPrChange w:id="294" w:author="Tom Baker" w:date="2021-02-21T09:52:00Z">
                  <w:rPr>
                    <w:smallCaps/>
                    <w:color w:val="000000"/>
                    <w:sz w:val="20"/>
                    <w:szCs w:val="20"/>
                    <w:lang w:val="en-GB"/>
                  </w:rPr>
                </w:rPrChange>
              </w:rPr>
              <w:t>N.N.:</w:t>
            </w:r>
            <w:r w:rsidRPr="00C60FA6">
              <w:rPr>
                <w:color w:val="000000"/>
                <w:sz w:val="20"/>
                <w:szCs w:val="20"/>
                <w:rPrChange w:id="295" w:author="Tom Baker" w:date="2021-02-21T09:52:00Z">
                  <w:rPr>
                    <w:color w:val="000000"/>
                    <w:sz w:val="20"/>
                    <w:szCs w:val="20"/>
                    <w:lang w:val="en-GB"/>
                  </w:rPr>
                </w:rPrChange>
              </w:rPr>
              <w:t xml:space="preserve"> </w:t>
            </w:r>
            <w:r w:rsidRPr="00C60FA6">
              <w:rPr>
                <w:i/>
                <w:color w:val="000000"/>
                <w:sz w:val="20"/>
                <w:szCs w:val="20"/>
                <w:rPrChange w:id="296" w:author="Tom Baker" w:date="2021-02-21T09:52:00Z">
                  <w:rPr>
                    <w:i/>
                    <w:color w:val="000000"/>
                    <w:sz w:val="20"/>
                    <w:szCs w:val="20"/>
                    <w:lang w:val="en-GB"/>
                  </w:rPr>
                </w:rPrChange>
              </w:rPr>
              <w:t>DIN EN ISO 22088-2: Kunststoffe – Bestimmung der Beständigkeit gegen umgebungsbedingte Spannungsrissbildung (ESC) – Teil 2: Zeitstandzugversuch.</w:t>
            </w:r>
            <w:r w:rsidRPr="00C60FA6">
              <w:rPr>
                <w:color w:val="000000"/>
                <w:sz w:val="20"/>
                <w:szCs w:val="20"/>
                <w:rPrChange w:id="297" w:author="Tom Baker" w:date="2021-02-21T09:52:00Z">
                  <w:rPr>
                    <w:color w:val="000000"/>
                    <w:sz w:val="20"/>
                    <w:szCs w:val="20"/>
                    <w:lang w:val="en-GB"/>
                  </w:rPr>
                </w:rPrChange>
              </w:rPr>
              <w:t xml:space="preserve"> </w:t>
            </w:r>
            <w:r w:rsidRPr="00C27440">
              <w:rPr>
                <w:color w:val="000000"/>
                <w:sz w:val="20"/>
                <w:szCs w:val="20"/>
                <w:lang w:val="en-GB"/>
              </w:rPr>
              <w:t xml:space="preserve">Berlin: </w:t>
            </w:r>
            <w:proofErr w:type="spellStart"/>
            <w:r w:rsidRPr="00C27440">
              <w:rPr>
                <w:color w:val="000000"/>
                <w:sz w:val="20"/>
                <w:szCs w:val="20"/>
                <w:lang w:val="en-GB"/>
              </w:rPr>
              <w:t>Beuth</w:t>
            </w:r>
            <w:proofErr w:type="spellEnd"/>
            <w:r w:rsidRPr="00C27440">
              <w:rPr>
                <w:color w:val="000000"/>
                <w:sz w:val="20"/>
                <w:szCs w:val="20"/>
                <w:lang w:val="en-GB"/>
              </w:rPr>
              <w:t xml:space="preserve"> Verlag, 2006</w:t>
            </w:r>
          </w:p>
          <w:p w14:paraId="013AC3CD"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11B833BE" w14:textId="77777777">
        <w:tc>
          <w:tcPr>
            <w:tcW w:w="1063" w:type="dxa"/>
          </w:tcPr>
          <w:p w14:paraId="3F1BF6AC"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[Kaa98]</w:t>
            </w:r>
          </w:p>
          <w:p w14:paraId="2ED2E9CB"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color w:val="000000"/>
                <w:sz w:val="18"/>
                <w:szCs w:val="18"/>
                <w:lang w:val="en-GB"/>
              </w:rPr>
              <w:t>Zeitungsart</w:t>
            </w:r>
            <w:proofErr w:type="spellEnd"/>
            <w:r w:rsidRPr="00C27440">
              <w:rPr>
                <w:color w:val="000000"/>
                <w:sz w:val="18"/>
                <w:szCs w:val="18"/>
                <w:lang w:val="en-GB"/>
              </w:rPr>
              <w:t>.</w:t>
            </w:r>
          </w:p>
        </w:tc>
        <w:tc>
          <w:tcPr>
            <w:tcW w:w="8079" w:type="dxa"/>
          </w:tcPr>
          <w:p w14:paraId="6C5FEB42"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60FA6">
              <w:rPr>
                <w:smallCaps/>
                <w:color w:val="000000"/>
                <w:sz w:val="20"/>
                <w:szCs w:val="20"/>
                <w:rPrChange w:id="298" w:author="Tom Baker" w:date="2021-02-21T09:52:00Z">
                  <w:rPr>
                    <w:smallCaps/>
                    <w:color w:val="000000"/>
                    <w:sz w:val="20"/>
                    <w:szCs w:val="20"/>
                    <w:lang w:val="en-GB"/>
                  </w:rPr>
                </w:rPrChange>
              </w:rPr>
              <w:t>Al-</w:t>
            </w:r>
            <w:proofErr w:type="spellStart"/>
            <w:r w:rsidRPr="00C60FA6">
              <w:rPr>
                <w:smallCaps/>
                <w:color w:val="000000"/>
                <w:sz w:val="20"/>
                <w:szCs w:val="20"/>
                <w:rPrChange w:id="299" w:author="Tom Baker" w:date="2021-02-21T09:52:00Z">
                  <w:rPr>
                    <w:smallCaps/>
                    <w:color w:val="000000"/>
                    <w:sz w:val="20"/>
                    <w:szCs w:val="20"/>
                    <w:lang w:val="en-GB"/>
                  </w:rPr>
                </w:rPrChange>
              </w:rPr>
              <w:t>Kaabi</w:t>
            </w:r>
            <w:proofErr w:type="spellEnd"/>
            <w:r w:rsidRPr="00C60FA6">
              <w:rPr>
                <w:smallCaps/>
                <w:color w:val="000000"/>
                <w:sz w:val="20"/>
                <w:szCs w:val="20"/>
                <w:rPrChange w:id="300" w:author="Tom Baker" w:date="2021-02-21T09:52:00Z">
                  <w:rPr>
                    <w:smallCaps/>
                    <w:color w:val="000000"/>
                    <w:sz w:val="20"/>
                    <w:szCs w:val="20"/>
                    <w:lang w:val="en-GB"/>
                  </w:rPr>
                </w:rPrChange>
              </w:rPr>
              <w:t>, G.</w:t>
            </w:r>
            <w:r w:rsidRPr="00C60FA6">
              <w:rPr>
                <w:color w:val="000000"/>
                <w:sz w:val="20"/>
                <w:szCs w:val="20"/>
                <w:rPrChange w:id="301" w:author="Tom Baker" w:date="2021-02-21T09:52:00Z">
                  <w:rPr>
                    <w:color w:val="000000"/>
                    <w:sz w:val="20"/>
                    <w:szCs w:val="20"/>
                    <w:lang w:val="en-GB"/>
                  </w:rPr>
                </w:rPrChange>
              </w:rPr>
              <w:t xml:space="preserve">: Energie effizient nutzen. </w:t>
            </w:r>
            <w:r w:rsidRPr="00C27440">
              <w:rPr>
                <w:i/>
                <w:color w:val="000000"/>
                <w:sz w:val="20"/>
                <w:szCs w:val="20"/>
                <w:lang w:val="en-GB"/>
              </w:rPr>
              <w:t>Rheinische Post</w:t>
            </w:r>
            <w:r w:rsidRPr="00C27440">
              <w:rPr>
                <w:color w:val="000000"/>
                <w:sz w:val="20"/>
                <w:szCs w:val="20"/>
                <w:lang w:val="en-GB"/>
              </w:rPr>
              <w:t xml:space="preserve"> 86 (12.12.1998), S. 3</w:t>
            </w:r>
          </w:p>
          <w:p w14:paraId="36D12D00"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bl>
    <w:p w14:paraId="62A5B239" w14:textId="77777777" w:rsidR="00362408" w:rsidRPr="00C27440" w:rsidRDefault="00362408">
      <w:pPr>
        <w:rPr>
          <w:lang w:val="en-GB"/>
        </w:rPr>
      </w:pPr>
    </w:p>
    <w:p w14:paraId="09B32960" w14:textId="71C66353" w:rsidR="00362408" w:rsidRPr="00C27440" w:rsidRDefault="0039649D" w:rsidP="00A65142">
      <w:pPr>
        <w:pStyle w:val="Heading1"/>
        <w:numPr>
          <w:ilvl w:val="0"/>
          <w:numId w:val="15"/>
        </w:numPr>
        <w:rPr>
          <w:lang w:val="en-GB"/>
        </w:rPr>
      </w:pPr>
      <w:r w:rsidRPr="00C27440">
        <w:rPr>
          <w:lang w:val="en-GB"/>
        </w:rPr>
        <w:br w:type="page"/>
      </w:r>
      <w:bookmarkStart w:id="302" w:name="_Toc63852838"/>
      <w:r w:rsidR="008444E7" w:rsidRPr="00C27440">
        <w:rPr>
          <w:lang w:val="en-GB"/>
        </w:rPr>
        <w:lastRenderedPageBreak/>
        <w:t>Appendix</w:t>
      </w:r>
      <w:bookmarkEnd w:id="302"/>
    </w:p>
    <w:p w14:paraId="3946F43C" w14:textId="77777777" w:rsidR="00362408" w:rsidRPr="00C27440" w:rsidRDefault="0039649D">
      <w:pPr>
        <w:rPr>
          <w:lang w:val="en-GB"/>
        </w:rPr>
      </w:pPr>
      <w:r w:rsidRPr="00C60FA6">
        <w:rPr>
          <w:rPrChange w:id="303" w:author="Tom Baker" w:date="2021-02-21T09:52:00Z">
            <w:rPr>
              <w:lang w:val="en-GB"/>
            </w:rPr>
          </w:rPrChange>
        </w:rPr>
        <w:t xml:space="preserve">Der Anhang enthält Aussagen, die für das grundsätzliche Verständnis der Arbeit verzichtbar, für den im Detail interessierten Leser oder für weitere Arbeiten im IKV jedoch wichtig sind. </w:t>
      </w:r>
      <w:r w:rsidRPr="00C27440">
        <w:rPr>
          <w:lang w:val="en-GB"/>
        </w:rPr>
        <w:t xml:space="preserve">Dies </w:t>
      </w:r>
      <w:proofErr w:type="spellStart"/>
      <w:r w:rsidRPr="00C27440">
        <w:rPr>
          <w:lang w:val="en-GB"/>
        </w:rPr>
        <w:t>sind</w:t>
      </w:r>
      <w:proofErr w:type="spellEnd"/>
      <w:r w:rsidRPr="00C27440">
        <w:rPr>
          <w:lang w:val="en-GB"/>
        </w:rPr>
        <w:t xml:space="preserve"> </w:t>
      </w:r>
      <w:proofErr w:type="spellStart"/>
      <w:r w:rsidRPr="00C27440">
        <w:rPr>
          <w:lang w:val="en-GB"/>
        </w:rPr>
        <w:t>insbesondere</w:t>
      </w:r>
      <w:proofErr w:type="spellEnd"/>
      <w:r w:rsidRPr="00C27440">
        <w:rPr>
          <w:lang w:val="en-GB"/>
        </w:rPr>
        <w:t xml:space="preserve">: </w:t>
      </w:r>
    </w:p>
    <w:p w14:paraId="721469A6" w14:textId="77777777" w:rsidR="00362408" w:rsidRPr="00C27440" w:rsidRDefault="0039649D">
      <w:pPr>
        <w:numPr>
          <w:ilvl w:val="0"/>
          <w:numId w:val="4"/>
        </w:numPr>
        <w:pBdr>
          <w:top w:val="nil"/>
          <w:left w:val="nil"/>
          <w:bottom w:val="nil"/>
          <w:right w:val="nil"/>
          <w:between w:val="nil"/>
        </w:pBdr>
        <w:spacing w:after="0"/>
        <w:rPr>
          <w:lang w:val="en-GB"/>
        </w:rPr>
      </w:pPr>
      <w:proofErr w:type="spellStart"/>
      <w:r w:rsidRPr="00C27440">
        <w:rPr>
          <w:color w:val="000000"/>
          <w:lang w:val="en-GB"/>
        </w:rPr>
        <w:t>Programmdokumentation</w:t>
      </w:r>
      <w:proofErr w:type="spellEnd"/>
      <w:r w:rsidRPr="00C27440">
        <w:rPr>
          <w:color w:val="000000"/>
          <w:lang w:val="en-GB"/>
        </w:rPr>
        <w:t>, Listings (</w:t>
      </w:r>
      <w:proofErr w:type="spellStart"/>
      <w:r w:rsidRPr="00C27440">
        <w:rPr>
          <w:color w:val="000000"/>
          <w:lang w:val="en-GB"/>
        </w:rPr>
        <w:t>bei</w:t>
      </w:r>
      <w:proofErr w:type="spellEnd"/>
      <w:r w:rsidRPr="00C27440">
        <w:rPr>
          <w:color w:val="000000"/>
          <w:lang w:val="en-GB"/>
        </w:rPr>
        <w:t xml:space="preserve"> </w:t>
      </w:r>
      <w:proofErr w:type="spellStart"/>
      <w:r w:rsidRPr="00C27440">
        <w:rPr>
          <w:color w:val="000000"/>
          <w:lang w:val="en-GB"/>
        </w:rPr>
        <w:t>Softwarearbeiten</w:t>
      </w:r>
      <w:proofErr w:type="spellEnd"/>
      <w:r w:rsidRPr="00C27440">
        <w:rPr>
          <w:color w:val="000000"/>
          <w:lang w:val="en-GB"/>
        </w:rPr>
        <w:t xml:space="preserve">), </w:t>
      </w:r>
    </w:p>
    <w:p w14:paraId="14260CEE" w14:textId="77777777" w:rsidR="00362408" w:rsidRPr="00C27440" w:rsidRDefault="0039649D">
      <w:pPr>
        <w:numPr>
          <w:ilvl w:val="0"/>
          <w:numId w:val="4"/>
        </w:numPr>
        <w:pBdr>
          <w:top w:val="nil"/>
          <w:left w:val="nil"/>
          <w:bottom w:val="nil"/>
          <w:right w:val="nil"/>
          <w:between w:val="nil"/>
        </w:pBdr>
        <w:spacing w:after="0"/>
        <w:rPr>
          <w:lang w:val="en-GB"/>
        </w:rPr>
      </w:pPr>
      <w:r w:rsidRPr="00C27440">
        <w:rPr>
          <w:color w:val="000000"/>
          <w:lang w:val="en-GB"/>
        </w:rPr>
        <w:t xml:space="preserve">(Details) </w:t>
      </w:r>
      <w:proofErr w:type="spellStart"/>
      <w:r w:rsidRPr="00C27440">
        <w:rPr>
          <w:color w:val="000000"/>
          <w:lang w:val="en-GB"/>
        </w:rPr>
        <w:t>Versuchsaufbau</w:t>
      </w:r>
      <w:proofErr w:type="spellEnd"/>
      <w:r w:rsidRPr="00C27440">
        <w:rPr>
          <w:color w:val="000000"/>
          <w:lang w:val="en-GB"/>
        </w:rPr>
        <w:t xml:space="preserve">, </w:t>
      </w:r>
    </w:p>
    <w:p w14:paraId="12CAB140" w14:textId="77777777" w:rsidR="00362408" w:rsidRPr="00C27440" w:rsidRDefault="0039649D">
      <w:pPr>
        <w:numPr>
          <w:ilvl w:val="0"/>
          <w:numId w:val="4"/>
        </w:numPr>
        <w:pBdr>
          <w:top w:val="nil"/>
          <w:left w:val="nil"/>
          <w:bottom w:val="nil"/>
          <w:right w:val="nil"/>
          <w:between w:val="nil"/>
        </w:pBdr>
        <w:spacing w:after="0"/>
        <w:rPr>
          <w:lang w:val="en-GB"/>
        </w:rPr>
      </w:pPr>
      <w:proofErr w:type="spellStart"/>
      <w:r w:rsidRPr="00C27440">
        <w:rPr>
          <w:color w:val="000000"/>
          <w:lang w:val="en-GB"/>
        </w:rPr>
        <w:t>Versuchsprotokolle</w:t>
      </w:r>
      <w:proofErr w:type="spellEnd"/>
      <w:r w:rsidRPr="00C27440">
        <w:rPr>
          <w:color w:val="000000"/>
          <w:lang w:val="en-GB"/>
        </w:rPr>
        <w:t xml:space="preserve">, </w:t>
      </w:r>
    </w:p>
    <w:p w14:paraId="04FE8CDD" w14:textId="77777777" w:rsidR="00362408" w:rsidRPr="00C27440" w:rsidRDefault="0039649D">
      <w:pPr>
        <w:numPr>
          <w:ilvl w:val="0"/>
          <w:numId w:val="4"/>
        </w:numPr>
        <w:pBdr>
          <w:top w:val="nil"/>
          <w:left w:val="nil"/>
          <w:bottom w:val="nil"/>
          <w:right w:val="nil"/>
          <w:between w:val="nil"/>
        </w:pBdr>
        <w:spacing w:after="0"/>
        <w:rPr>
          <w:lang w:val="en-GB"/>
        </w:rPr>
      </w:pPr>
      <w:proofErr w:type="spellStart"/>
      <w:r w:rsidRPr="00C27440">
        <w:rPr>
          <w:color w:val="000000"/>
          <w:lang w:val="en-GB"/>
        </w:rPr>
        <w:t>Ergebnisse</w:t>
      </w:r>
      <w:proofErr w:type="spellEnd"/>
      <w:r w:rsidRPr="00C27440">
        <w:rPr>
          <w:color w:val="000000"/>
          <w:lang w:val="en-GB"/>
        </w:rPr>
        <w:t xml:space="preserve"> </w:t>
      </w:r>
      <w:proofErr w:type="spellStart"/>
      <w:r w:rsidRPr="00C27440">
        <w:rPr>
          <w:color w:val="000000"/>
          <w:lang w:val="en-GB"/>
        </w:rPr>
        <w:t>umfangreicher</w:t>
      </w:r>
      <w:proofErr w:type="spellEnd"/>
      <w:r w:rsidRPr="00C27440">
        <w:rPr>
          <w:color w:val="000000"/>
          <w:lang w:val="en-GB"/>
        </w:rPr>
        <w:t xml:space="preserve"> </w:t>
      </w:r>
      <w:proofErr w:type="spellStart"/>
      <w:r w:rsidRPr="00C27440">
        <w:rPr>
          <w:color w:val="000000"/>
          <w:lang w:val="en-GB"/>
        </w:rPr>
        <w:t>Versuchsreihen</w:t>
      </w:r>
      <w:proofErr w:type="spellEnd"/>
      <w:r w:rsidRPr="00C27440">
        <w:rPr>
          <w:color w:val="000000"/>
          <w:lang w:val="en-GB"/>
        </w:rPr>
        <w:t xml:space="preserve">, </w:t>
      </w:r>
    </w:p>
    <w:p w14:paraId="346EBEFF" w14:textId="77777777" w:rsidR="00362408" w:rsidRPr="00C27440" w:rsidRDefault="0039649D">
      <w:pPr>
        <w:numPr>
          <w:ilvl w:val="0"/>
          <w:numId w:val="4"/>
        </w:numPr>
        <w:pBdr>
          <w:top w:val="nil"/>
          <w:left w:val="nil"/>
          <w:bottom w:val="nil"/>
          <w:right w:val="nil"/>
          <w:between w:val="nil"/>
        </w:pBdr>
        <w:rPr>
          <w:lang w:val="en-GB"/>
        </w:rPr>
      </w:pPr>
      <w:r w:rsidRPr="00C27440">
        <w:rPr>
          <w:color w:val="000000"/>
          <w:lang w:val="en-GB"/>
        </w:rPr>
        <w:t>(</w:t>
      </w:r>
      <w:proofErr w:type="spellStart"/>
      <w:r w:rsidRPr="00C27440">
        <w:rPr>
          <w:color w:val="000000"/>
          <w:lang w:val="en-GB"/>
        </w:rPr>
        <w:t>längere</w:t>
      </w:r>
      <w:proofErr w:type="spellEnd"/>
      <w:r w:rsidRPr="00C27440">
        <w:rPr>
          <w:color w:val="000000"/>
          <w:lang w:val="en-GB"/>
        </w:rPr>
        <w:t xml:space="preserve">) </w:t>
      </w:r>
      <w:proofErr w:type="spellStart"/>
      <w:r w:rsidRPr="00C27440">
        <w:rPr>
          <w:color w:val="000000"/>
          <w:lang w:val="en-GB"/>
        </w:rPr>
        <w:t>mathematische</w:t>
      </w:r>
      <w:proofErr w:type="spellEnd"/>
      <w:r w:rsidRPr="00C27440">
        <w:rPr>
          <w:color w:val="000000"/>
          <w:lang w:val="en-GB"/>
        </w:rPr>
        <w:t xml:space="preserve"> </w:t>
      </w:r>
      <w:proofErr w:type="spellStart"/>
      <w:r w:rsidRPr="00C27440">
        <w:rPr>
          <w:color w:val="000000"/>
          <w:lang w:val="en-GB"/>
        </w:rPr>
        <w:t>Herleitungen</w:t>
      </w:r>
      <w:proofErr w:type="spellEnd"/>
      <w:r w:rsidRPr="00C27440">
        <w:rPr>
          <w:color w:val="000000"/>
          <w:lang w:val="en-GB"/>
        </w:rPr>
        <w:t>.</w:t>
      </w:r>
    </w:p>
    <w:p w14:paraId="17A205C5" w14:textId="77777777" w:rsidR="00362408" w:rsidRPr="00C60FA6" w:rsidRDefault="0039649D">
      <w:pPr>
        <w:rPr>
          <w:rPrChange w:id="304" w:author="Tom Baker" w:date="2021-02-21T09:52:00Z">
            <w:rPr>
              <w:lang w:val="en-GB"/>
            </w:rPr>
          </w:rPrChange>
        </w:rPr>
      </w:pPr>
      <w:r w:rsidRPr="00C60FA6">
        <w:rPr>
          <w:rPrChange w:id="305" w:author="Tom Baker" w:date="2021-02-21T09:52:00Z">
            <w:rPr>
              <w:lang w:val="en-GB"/>
            </w:rPr>
          </w:rPrChange>
        </w:rPr>
        <w:t>Der Anhang sollte nicht unnötig aufgebauscht werden. Er sollte auch keinen Text enthalten, den man eigentlich im Hauptteil erwarten würde.</w:t>
      </w:r>
    </w:p>
    <w:p w14:paraId="3DC414D5" w14:textId="77777777" w:rsidR="00362408" w:rsidRPr="00C60FA6" w:rsidRDefault="00362408">
      <w:pPr>
        <w:rPr>
          <w:rPrChange w:id="306" w:author="Tom Baker" w:date="2021-02-21T09:52:00Z">
            <w:rPr>
              <w:lang w:val="en-GB"/>
            </w:rPr>
          </w:rPrChange>
        </w:rPr>
      </w:pPr>
    </w:p>
    <w:p w14:paraId="3D138BE6" w14:textId="77777777" w:rsidR="00024CB2" w:rsidRPr="00C60FA6" w:rsidRDefault="00024CB2">
      <w:pPr>
        <w:rPr>
          <w:rPrChange w:id="307" w:author="Tom Baker" w:date="2021-02-21T09:52:00Z">
            <w:rPr>
              <w:lang w:val="en-GB"/>
            </w:rPr>
          </w:rPrChange>
        </w:rPr>
      </w:pPr>
    </w:p>
    <w:sectPr w:rsidR="00024CB2" w:rsidRPr="00C60FA6">
      <w:headerReference w:type="default" r:id="rId16"/>
      <w:pgSz w:w="11907" w:h="16840"/>
      <w:pgMar w:top="1418" w:right="1418" w:bottom="1134" w:left="1418"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Tom Baker" w:date="2021-02-21T13:32:00Z" w:initials="TB">
    <w:p w14:paraId="77047C45" w14:textId="62CEE559" w:rsidR="003A6CE2" w:rsidRPr="003A6CE2" w:rsidRDefault="003A6CE2">
      <w:pPr>
        <w:pStyle w:val="CommentText"/>
        <w:rPr>
          <w:lang w:val="en-US"/>
        </w:rPr>
      </w:pPr>
      <w:r>
        <w:rPr>
          <w:rStyle w:val="CommentReference"/>
        </w:rPr>
        <w:annotationRef/>
      </w:r>
      <w:r w:rsidRPr="003A6CE2">
        <w:rPr>
          <w:lang w:val="en-US"/>
        </w:rPr>
        <w:t>Delete?</w:t>
      </w:r>
    </w:p>
  </w:comment>
  <w:comment w:id="84" w:author="Tom Baker" w:date="2021-02-21T15:17:00Z" w:initials="TB">
    <w:p w14:paraId="32EAA7FB" w14:textId="566D0ADC" w:rsidR="003A6CE2" w:rsidRPr="003A6CE2" w:rsidRDefault="003A6CE2">
      <w:pPr>
        <w:pStyle w:val="CommentText"/>
        <w:rPr>
          <w:lang w:val="en-US"/>
        </w:rPr>
      </w:pPr>
      <w:r>
        <w:rPr>
          <w:rStyle w:val="CommentReference"/>
        </w:rPr>
        <w:annotationRef/>
      </w:r>
      <w:r w:rsidRPr="003A6CE2">
        <w:rPr>
          <w:lang w:val="en-US"/>
        </w:rPr>
        <w:t>What is this?</w:t>
      </w:r>
    </w:p>
  </w:comment>
  <w:comment w:id="98" w:author="Tom Baker" w:date="2021-02-21T15:26:00Z" w:initials="TB">
    <w:p w14:paraId="1A61EBFE" w14:textId="7CE89B9A" w:rsidR="003A6CE2" w:rsidRPr="009F235F" w:rsidRDefault="003A6CE2">
      <w:pPr>
        <w:pStyle w:val="CommentText"/>
        <w:rPr>
          <w:lang w:val="en-US"/>
        </w:rPr>
      </w:pPr>
      <w:r>
        <w:rPr>
          <w:rStyle w:val="CommentReference"/>
        </w:rPr>
        <w:annotationRef/>
      </w:r>
      <w:r w:rsidRPr="009F235F">
        <w:rPr>
          <w:lang w:val="en-US"/>
        </w:rPr>
        <w:t>the progression of fatigue and d</w:t>
      </w:r>
      <w:r>
        <w:rPr>
          <w:lang w:val="en-US"/>
        </w:rPr>
        <w:t>amage?</w:t>
      </w:r>
    </w:p>
  </w:comment>
  <w:comment w:id="112" w:author="Tom Baker" w:date="2021-02-21T15:42:00Z" w:initials="TB">
    <w:p w14:paraId="5A186BFD" w14:textId="1237FD61" w:rsidR="003A6CE2" w:rsidRPr="003A6CE2" w:rsidRDefault="003A6CE2">
      <w:pPr>
        <w:pStyle w:val="CommentText"/>
        <w:rPr>
          <w:lang w:val="en-US"/>
        </w:rPr>
      </w:pPr>
      <w:r>
        <w:rPr>
          <w:rStyle w:val="CommentReference"/>
        </w:rPr>
        <w:annotationRef/>
      </w:r>
      <w:r w:rsidRPr="003A6CE2">
        <w:rPr>
          <w:lang w:val="en-US"/>
        </w:rPr>
        <w:t>Unclear</w:t>
      </w:r>
    </w:p>
  </w:comment>
  <w:comment w:id="113" w:author="Tom Baker" w:date="2021-02-21T15:44:00Z" w:initials="TB">
    <w:p w14:paraId="09001B4D" w14:textId="5917C5C1" w:rsidR="003A6CE2" w:rsidRPr="003A6CE2" w:rsidRDefault="003A6CE2">
      <w:pPr>
        <w:pStyle w:val="CommentText"/>
        <w:rPr>
          <w:lang w:val="en-US"/>
        </w:rPr>
      </w:pPr>
      <w:r>
        <w:rPr>
          <w:rStyle w:val="CommentReference"/>
        </w:rPr>
        <w:annotationRef/>
      </w:r>
      <w:r w:rsidRPr="003A6CE2">
        <w:rPr>
          <w:lang w:val="en-US"/>
        </w:rPr>
        <w:t>?</w:t>
      </w:r>
    </w:p>
  </w:comment>
  <w:comment w:id="115" w:author="Tom Baker" w:date="2021-02-21T15:47:00Z" w:initials="TB">
    <w:p w14:paraId="66108C60" w14:textId="64411C13" w:rsidR="003A6CE2" w:rsidRPr="003A6CE2" w:rsidRDefault="003A6CE2">
      <w:pPr>
        <w:pStyle w:val="CommentText"/>
        <w:rPr>
          <w:lang w:val="en-US"/>
        </w:rPr>
      </w:pPr>
      <w:r>
        <w:rPr>
          <w:rStyle w:val="CommentReference"/>
        </w:rPr>
        <w:annotationRef/>
      </w:r>
      <w:r w:rsidRPr="003A6CE2">
        <w:rPr>
          <w:lang w:val="en-US"/>
        </w:rPr>
        <w:t>??</w:t>
      </w:r>
    </w:p>
  </w:comment>
  <w:comment w:id="116" w:author="Tom Baker" w:date="2021-02-21T15:49:00Z" w:initials="TB">
    <w:p w14:paraId="30DEEB55" w14:textId="363298A4" w:rsidR="003A6CE2" w:rsidRPr="003A6CE2" w:rsidRDefault="003A6CE2">
      <w:pPr>
        <w:pStyle w:val="CommentText"/>
        <w:rPr>
          <w:lang w:val="en-US"/>
        </w:rPr>
      </w:pPr>
      <w:r>
        <w:rPr>
          <w:rStyle w:val="CommentReference"/>
        </w:rPr>
        <w:annotationRef/>
      </w:r>
      <w:r w:rsidRPr="003A6CE2">
        <w:rPr>
          <w:lang w:val="en-US"/>
        </w:rPr>
        <w:t>their?</w:t>
      </w:r>
    </w:p>
  </w:comment>
  <w:comment w:id="129" w:author="Tom Baker" w:date="2021-02-21T16:08:00Z" w:initials="TB">
    <w:p w14:paraId="1A7BDB42" w14:textId="3EFCC2D9" w:rsidR="003A6CE2" w:rsidRPr="003A6CE2" w:rsidRDefault="003A6CE2">
      <w:pPr>
        <w:pStyle w:val="CommentText"/>
        <w:rPr>
          <w:lang w:val="en-US"/>
        </w:rPr>
      </w:pPr>
      <w:r>
        <w:rPr>
          <w:rStyle w:val="CommentReference"/>
        </w:rPr>
        <w:annotationRef/>
      </w:r>
      <w:r w:rsidRPr="003A6CE2">
        <w:rPr>
          <w:lang w:val="en-US"/>
        </w:rPr>
        <w:t>service life?</w:t>
      </w:r>
    </w:p>
  </w:comment>
  <w:comment w:id="130" w:author="Tom Baker" w:date="2021-02-21T16:13:00Z" w:initials="TB">
    <w:p w14:paraId="01CBDA79" w14:textId="23BD8A53" w:rsidR="003A6CE2" w:rsidRPr="003A6CE2" w:rsidRDefault="003A6CE2">
      <w:pPr>
        <w:pStyle w:val="CommentText"/>
        <w:rPr>
          <w:lang w:val="en-US"/>
        </w:rPr>
      </w:pPr>
      <w:r>
        <w:rPr>
          <w:rStyle w:val="CommentReference"/>
        </w:rPr>
        <w:annotationRef/>
      </w:r>
      <w:r w:rsidRPr="003A6CE2">
        <w:rPr>
          <w:lang w:val="en-US"/>
        </w:rPr>
        <w:t>?? the evaluation of the?</w:t>
      </w:r>
    </w:p>
  </w:comment>
  <w:comment w:id="131" w:author="Tom Baker" w:date="2021-02-21T16:18:00Z" w:initials="TB">
    <w:p w14:paraId="39704927" w14:textId="731762CB" w:rsidR="003A6CE2" w:rsidRPr="0058708D" w:rsidRDefault="003A6CE2">
      <w:pPr>
        <w:pStyle w:val="CommentText"/>
        <w:rPr>
          <w:lang w:val="en-US"/>
        </w:rPr>
      </w:pPr>
      <w:r>
        <w:rPr>
          <w:rStyle w:val="CommentReference"/>
        </w:rPr>
        <w:annotationRef/>
      </w:r>
      <w:r w:rsidRPr="0058708D">
        <w:rPr>
          <w:lang w:val="en-US"/>
        </w:rPr>
        <w:t>Good! This is your own conclusion (</w:t>
      </w:r>
      <w:r>
        <w:rPr>
          <w:lang w:val="en-US"/>
        </w:rPr>
        <w:t>so no citation needed)?</w:t>
      </w:r>
    </w:p>
  </w:comment>
  <w:comment w:id="135" w:author="Tom Baker" w:date="2021-02-21T16:20:00Z" w:initials="TB">
    <w:p w14:paraId="5F12991D" w14:textId="230CE222" w:rsidR="003A6CE2" w:rsidRPr="00136D3C" w:rsidRDefault="003A6CE2">
      <w:pPr>
        <w:pStyle w:val="CommentText"/>
        <w:rPr>
          <w:lang w:val="en-US"/>
        </w:rPr>
      </w:pPr>
      <w:r>
        <w:rPr>
          <w:rStyle w:val="CommentReference"/>
        </w:rPr>
        <w:annotationRef/>
      </w:r>
      <w:r w:rsidRPr="00136D3C">
        <w:rPr>
          <w:lang w:val="en-US"/>
        </w:rPr>
        <w:t>The words „</w:t>
      </w:r>
      <w:proofErr w:type="gramStart"/>
      <w:r w:rsidRPr="00136D3C">
        <w:rPr>
          <w:lang w:val="en-US"/>
        </w:rPr>
        <w:t>figure“ (</w:t>
      </w:r>
      <w:proofErr w:type="gramEnd"/>
      <w:r w:rsidRPr="00136D3C">
        <w:rPr>
          <w:lang w:val="en-US"/>
        </w:rPr>
        <w:t>and „section“</w:t>
      </w:r>
      <w:r>
        <w:rPr>
          <w:lang w:val="en-US"/>
        </w:rPr>
        <w:t>) do not need to be in uppercase?</w:t>
      </w:r>
    </w:p>
  </w:comment>
  <w:comment w:id="144" w:author="Tom Baker" w:date="2021-02-21T18:54:00Z" w:initials="TB">
    <w:p w14:paraId="66BFA706" w14:textId="4948FAB5" w:rsidR="003A6CE2" w:rsidRPr="00BE3A4B" w:rsidRDefault="003A6CE2">
      <w:pPr>
        <w:pStyle w:val="CommentText"/>
        <w:rPr>
          <w:lang w:val="en-US"/>
        </w:rPr>
      </w:pPr>
      <w:r>
        <w:rPr>
          <w:rStyle w:val="CommentReference"/>
        </w:rPr>
        <w:annotationRef/>
      </w:r>
      <w:r w:rsidRPr="00BE3A4B">
        <w:rPr>
          <w:lang w:val="en-US"/>
        </w:rPr>
        <w:t>How do you know this?</w:t>
      </w:r>
      <w:r>
        <w:rPr>
          <w:lang w:val="en-US"/>
        </w:rPr>
        <w:t xml:space="preserve"> Or is this what you want to explain in the following paragraphs? Just wondering if a bibliographic citation is needed...</w:t>
      </w:r>
    </w:p>
  </w:comment>
  <w:comment w:id="146" w:author="Tom Baker" w:date="2021-02-21T19:06:00Z" w:initials="TB">
    <w:p w14:paraId="7B468B24" w14:textId="67197D17" w:rsidR="003A6CE2" w:rsidRPr="0060568E" w:rsidRDefault="003A6CE2">
      <w:pPr>
        <w:pStyle w:val="CommentText"/>
        <w:rPr>
          <w:lang w:val="en-US"/>
        </w:rPr>
      </w:pPr>
      <w:r>
        <w:rPr>
          <w:rStyle w:val="CommentReference"/>
        </w:rPr>
        <w:annotationRef/>
      </w:r>
      <w:r w:rsidRPr="0060568E">
        <w:rPr>
          <w:lang w:val="en-US"/>
        </w:rPr>
        <w:t>There’s probably a slightly better way to say this</w:t>
      </w:r>
      <w:r>
        <w:rPr>
          <w:lang w:val="en-US"/>
        </w:rPr>
        <w:t xml:space="preserve"> but I can’t think of it – and this is clear</w:t>
      </w:r>
    </w:p>
  </w:comment>
  <w:comment w:id="147" w:author="Tom Baker" w:date="2021-02-21T20:04:00Z" w:initials="TB">
    <w:p w14:paraId="301BB9F5" w14:textId="3E2878DE" w:rsidR="003A6CE2" w:rsidRDefault="003A6CE2">
      <w:pPr>
        <w:pStyle w:val="CommentText"/>
      </w:pPr>
      <w:r>
        <w:rPr>
          <w:rStyle w:val="CommentReference"/>
        </w:rPr>
        <w:annotationRef/>
      </w:r>
      <w:proofErr w:type="spellStart"/>
      <w:r>
        <w:t>displays</w:t>
      </w:r>
      <w:proofErr w:type="spellEnd"/>
      <w:r>
        <w:t>?</w:t>
      </w:r>
    </w:p>
  </w:comment>
  <w:comment w:id="151" w:author="Tom Baker" w:date="2021-02-21T20:10:00Z" w:initials="TB">
    <w:p w14:paraId="5B44D720" w14:textId="2A77C16E" w:rsidR="003A6CE2" w:rsidRPr="003A6CE2" w:rsidRDefault="003A6CE2">
      <w:pPr>
        <w:pStyle w:val="CommentText"/>
        <w:rPr>
          <w:lang w:val="en-US"/>
        </w:rPr>
      </w:pPr>
      <w:r>
        <w:rPr>
          <w:rStyle w:val="CommentReference"/>
        </w:rPr>
        <w:annotationRef/>
      </w:r>
      <w:r w:rsidRPr="003A6CE2">
        <w:rPr>
          <w:lang w:val="en-US"/>
        </w:rPr>
        <w:t>You mean no comparative data in the literature?</w:t>
      </w:r>
    </w:p>
  </w:comment>
  <w:comment w:id="163" w:author="Tom Baker" w:date="2021-02-21T20:13:00Z" w:initials="TB">
    <w:p w14:paraId="0C76A4DB" w14:textId="67B031C4" w:rsidR="00486A9B" w:rsidRPr="00486A9B" w:rsidRDefault="00486A9B">
      <w:pPr>
        <w:pStyle w:val="CommentText"/>
        <w:rPr>
          <w:lang w:val="en-US"/>
        </w:rPr>
      </w:pPr>
      <w:r>
        <w:rPr>
          <w:rStyle w:val="CommentReference"/>
        </w:rPr>
        <w:annotationRef/>
      </w:r>
      <w:r w:rsidRPr="00486A9B">
        <w:rPr>
          <w:lang w:val="en-US"/>
        </w:rPr>
        <w:t xml:space="preserve">Is this supposed </w:t>
      </w:r>
      <w:proofErr w:type="spellStart"/>
      <w:r w:rsidRPr="00486A9B">
        <w:rPr>
          <w:lang w:val="en-US"/>
        </w:rPr>
        <w:t>tob</w:t>
      </w:r>
      <w:proofErr w:type="spellEnd"/>
      <w:r w:rsidRPr="00486A9B">
        <w:rPr>
          <w:lang w:val="en-US"/>
        </w:rPr>
        <w:t xml:space="preserve"> e bold</w:t>
      </w:r>
      <w:r>
        <w:rPr>
          <w:lang w:val="en-US"/>
        </w:rPr>
        <w:t>faced?</w:t>
      </w:r>
    </w:p>
  </w:comment>
  <w:comment w:id="166" w:author="Tom Baker" w:date="2021-02-21T20:15:00Z" w:initials="TB">
    <w:p w14:paraId="4F5A79B2" w14:textId="461544A6" w:rsidR="00486A9B" w:rsidRDefault="00486A9B">
      <w:pPr>
        <w:pStyle w:val="CommentText"/>
      </w:pPr>
      <w:r>
        <w:rPr>
          <w:rStyle w:val="CommentReference"/>
        </w:rPr>
        <w:annotationRef/>
      </w:r>
      <w:proofErr w:type="spellStart"/>
      <w:r>
        <w:t>comparable</w:t>
      </w:r>
      <w:proofErr w:type="spellEnd"/>
      <w:r>
        <w:t>?</w:t>
      </w:r>
    </w:p>
  </w:comment>
  <w:comment w:id="167" w:author="Tom Baker" w:date="2021-02-21T20:16:00Z" w:initials="TB">
    <w:p w14:paraId="38F77869" w14:textId="67FB2287" w:rsidR="00486A9B" w:rsidRPr="00486A9B" w:rsidRDefault="00486A9B">
      <w:pPr>
        <w:pStyle w:val="CommentText"/>
        <w:rPr>
          <w:lang w:val="en-US"/>
        </w:rPr>
      </w:pPr>
      <w:r>
        <w:rPr>
          <w:rStyle w:val="CommentReference"/>
        </w:rPr>
        <w:annotationRef/>
      </w:r>
      <w:proofErr w:type="spellStart"/>
      <w:r w:rsidRPr="00486A9B">
        <w:rPr>
          <w:lang w:val="en-US"/>
        </w:rPr>
        <w:t>fibre</w:t>
      </w:r>
      <w:proofErr w:type="spellEnd"/>
      <w:r w:rsidRPr="00486A9B">
        <w:rPr>
          <w:lang w:val="en-US"/>
        </w:rPr>
        <w:t>-matrix detachment (no second hyphen</w:t>
      </w:r>
      <w:r>
        <w:rPr>
          <w:lang w:val="en-US"/>
        </w:rPr>
        <w:t>)</w:t>
      </w:r>
    </w:p>
  </w:comment>
  <w:comment w:id="168" w:author="Tom Baker" w:date="2021-02-21T20:19:00Z" w:initials="TB">
    <w:p w14:paraId="28687CD2" w14:textId="421F8965" w:rsidR="00486A9B" w:rsidRPr="00486A9B" w:rsidRDefault="00486A9B">
      <w:pPr>
        <w:pStyle w:val="CommentText"/>
        <w:rPr>
          <w:lang w:val="en-US"/>
        </w:rPr>
      </w:pPr>
      <w:r>
        <w:rPr>
          <w:rStyle w:val="CommentReference"/>
        </w:rPr>
        <w:annotationRef/>
      </w:r>
      <w:r w:rsidRPr="00486A9B">
        <w:rPr>
          <w:lang w:val="en-US"/>
        </w:rPr>
        <w:t xml:space="preserve">split into two sentences – but </w:t>
      </w:r>
      <w:r>
        <w:rPr>
          <w:lang w:val="en-US"/>
        </w:rPr>
        <w:t xml:space="preserve">unsure </w:t>
      </w:r>
      <w:proofErr w:type="gramStart"/>
      <w:r>
        <w:rPr>
          <w:lang w:val="en-US"/>
        </w:rPr>
        <w:t>where</w:t>
      </w:r>
      <w:proofErr w:type="gramEnd"/>
    </w:p>
  </w:comment>
  <w:comment w:id="169" w:author="Tom Baker" w:date="2021-02-21T20:25:00Z" w:initials="TB">
    <w:p w14:paraId="0A0747A9" w14:textId="5485AF5F" w:rsidR="004078A4" w:rsidRDefault="004078A4">
      <w:pPr>
        <w:pStyle w:val="CommentText"/>
      </w:pPr>
      <w:r>
        <w:rPr>
          <w:rStyle w:val="CommentReference"/>
        </w:rPr>
        <w:annotationRef/>
      </w:r>
      <w:r>
        <w:t>?</w:t>
      </w:r>
    </w:p>
  </w:comment>
  <w:comment w:id="170" w:author="Tom Baker" w:date="2021-02-21T20:25:00Z" w:initials="TB">
    <w:p w14:paraId="27A5C4C7" w14:textId="4E2F6EFF" w:rsidR="004078A4" w:rsidRDefault="004078A4">
      <w:pPr>
        <w:pStyle w:val="CommentText"/>
      </w:pPr>
      <w:r>
        <w:rPr>
          <w:rStyle w:val="CommentReference"/>
        </w:rPr>
        <w:annotationRef/>
      </w:r>
      <w:r>
        <w:t>Format?</w:t>
      </w:r>
    </w:p>
  </w:comment>
  <w:comment w:id="173" w:author="Tom Baker" w:date="2021-02-21T20:27:00Z" w:initials="TB">
    <w:p w14:paraId="2277CA9D" w14:textId="1C911C3B" w:rsidR="004078A4" w:rsidRDefault="004078A4">
      <w:pPr>
        <w:pStyle w:val="CommentText"/>
      </w:pPr>
      <w:r>
        <w:rPr>
          <w:rStyle w:val="CommentReference"/>
        </w:rPr>
        <w:annotationRef/>
      </w:r>
      <w:proofErr w:type="spellStart"/>
      <w:r>
        <w:t>Edyn</w:t>
      </w:r>
      <w:proofErr w:type="spellEnd"/>
      <w:r>
        <w:t>?</w:t>
      </w:r>
    </w:p>
  </w:comment>
  <w:comment w:id="174" w:author="Tom Baker" w:date="2021-02-21T20:28:00Z" w:initials="TB">
    <w:p w14:paraId="05F4D722" w14:textId="48A5DD16" w:rsidR="004078A4" w:rsidRDefault="004078A4">
      <w:pPr>
        <w:pStyle w:val="CommentText"/>
      </w:pPr>
      <w:r>
        <w:rPr>
          <w:rStyle w:val="CommentReference"/>
        </w:rPr>
        <w:annotationRef/>
      </w:r>
      <w:r>
        <w:t xml:space="preserve">Singular </w:t>
      </w:r>
      <w:proofErr w:type="spellStart"/>
      <w:r>
        <w:t>is</w:t>
      </w:r>
      <w:proofErr w:type="spellEnd"/>
      <w:r>
        <w:t xml:space="preserve"> „</w:t>
      </w:r>
      <w:proofErr w:type="spellStart"/>
      <w:r>
        <w:t>criterion</w:t>
      </w:r>
      <w:proofErr w:type="spellEnd"/>
      <w:r>
        <w:t>“</w:t>
      </w:r>
    </w:p>
  </w:comment>
  <w:comment w:id="179" w:author="Tom Baker" w:date="2021-02-21T20:30:00Z" w:initials="TB">
    <w:p w14:paraId="28B357FC" w14:textId="2808AB0E" w:rsidR="00387BD3" w:rsidRDefault="00387BD3">
      <w:pPr>
        <w:pStyle w:val="CommentText"/>
      </w:pPr>
      <w:r>
        <w:rPr>
          <w:rStyle w:val="CommentReference"/>
        </w:rPr>
        <w:annotationRef/>
      </w:r>
      <w:proofErr w:type="spellStart"/>
      <w:r>
        <w:t>Is</w:t>
      </w:r>
      <w:proofErr w:type="spellEnd"/>
      <w:r>
        <w:t>?</w:t>
      </w:r>
    </w:p>
  </w:comment>
  <w:comment w:id="184" w:author="Tom Baker" w:date="2021-02-21T20:34:00Z" w:initials="TB">
    <w:p w14:paraId="7D3809E0" w14:textId="20B2D9C7" w:rsidR="00387BD3" w:rsidRDefault="00387BD3">
      <w:pPr>
        <w:pStyle w:val="CommentText"/>
      </w:pPr>
      <w:r>
        <w:rPr>
          <w:rStyle w:val="CommentReference"/>
        </w:rPr>
        <w:annotationRef/>
      </w:r>
      <w:r>
        <w:t>Singular?</w:t>
      </w:r>
    </w:p>
  </w:comment>
  <w:comment w:id="202" w:author="Tom Baker" w:date="2021-02-21T20:42:00Z" w:initials="TB">
    <w:p w14:paraId="40779BDF" w14:textId="69A56147" w:rsidR="00D851D6" w:rsidRDefault="00D851D6">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047C45" w15:done="0"/>
  <w15:commentEx w15:paraId="32EAA7FB" w15:done="0"/>
  <w15:commentEx w15:paraId="1A61EBFE" w15:done="0"/>
  <w15:commentEx w15:paraId="5A186BFD" w15:done="0"/>
  <w15:commentEx w15:paraId="09001B4D" w15:done="0"/>
  <w15:commentEx w15:paraId="66108C60" w15:done="0"/>
  <w15:commentEx w15:paraId="30DEEB55" w15:done="0"/>
  <w15:commentEx w15:paraId="1A7BDB42" w15:done="0"/>
  <w15:commentEx w15:paraId="01CBDA79" w15:done="0"/>
  <w15:commentEx w15:paraId="39704927" w15:done="0"/>
  <w15:commentEx w15:paraId="5F12991D" w15:done="0"/>
  <w15:commentEx w15:paraId="66BFA706" w15:done="0"/>
  <w15:commentEx w15:paraId="7B468B24" w15:done="0"/>
  <w15:commentEx w15:paraId="301BB9F5" w15:done="0"/>
  <w15:commentEx w15:paraId="5B44D720" w15:done="0"/>
  <w15:commentEx w15:paraId="0C76A4DB" w15:done="0"/>
  <w15:commentEx w15:paraId="4F5A79B2" w15:done="0"/>
  <w15:commentEx w15:paraId="38F77869" w15:done="0"/>
  <w15:commentEx w15:paraId="28687CD2" w15:done="0"/>
  <w15:commentEx w15:paraId="0A0747A9" w15:done="0"/>
  <w15:commentEx w15:paraId="27A5C4C7" w15:done="0"/>
  <w15:commentEx w15:paraId="2277CA9D" w15:done="0"/>
  <w15:commentEx w15:paraId="05F4D722" w15:done="0"/>
  <w15:commentEx w15:paraId="28B357FC" w15:done="0"/>
  <w15:commentEx w15:paraId="7D3809E0" w15:done="0"/>
  <w15:commentEx w15:paraId="40779B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CDF85" w16cex:dateUtc="2021-02-21T12:32:00Z"/>
  <w16cex:commentExtensible w16cex:durableId="23DCF7F1" w16cex:dateUtc="2021-02-21T14:17:00Z"/>
  <w16cex:commentExtensible w16cex:durableId="23DCFA16" w16cex:dateUtc="2021-02-21T14:26:00Z"/>
  <w16cex:commentExtensible w16cex:durableId="23DCFDD2" w16cex:dateUtc="2021-02-21T14:42:00Z"/>
  <w16cex:commentExtensible w16cex:durableId="23DCFE55" w16cex:dateUtc="2021-02-21T14:44:00Z"/>
  <w16cex:commentExtensible w16cex:durableId="23DCFF0A" w16cex:dateUtc="2021-02-21T14:47:00Z"/>
  <w16cex:commentExtensible w16cex:durableId="23DCFF73" w16cex:dateUtc="2021-02-21T14:49:00Z"/>
  <w16cex:commentExtensible w16cex:durableId="23DD03F3" w16cex:dateUtc="2021-02-21T15:08:00Z"/>
  <w16cex:commentExtensible w16cex:durableId="23DD052E" w16cex:dateUtc="2021-02-21T15:13:00Z"/>
  <w16cex:commentExtensible w16cex:durableId="23DD0657" w16cex:dateUtc="2021-02-21T15:18:00Z"/>
  <w16cex:commentExtensible w16cex:durableId="23DD06B1" w16cex:dateUtc="2021-02-21T15:20:00Z"/>
  <w16cex:commentExtensible w16cex:durableId="23DD2AEB" w16cex:dateUtc="2021-02-21T17:54:00Z"/>
  <w16cex:commentExtensible w16cex:durableId="23DD2DB9" w16cex:dateUtc="2021-02-21T18:06:00Z"/>
  <w16cex:commentExtensible w16cex:durableId="23DD3B50" w16cex:dateUtc="2021-02-21T19:04:00Z"/>
  <w16cex:commentExtensible w16cex:durableId="23DD3C98" w16cex:dateUtc="2021-02-21T19:10:00Z"/>
  <w16cex:commentExtensible w16cex:durableId="23DD3D51" w16cex:dateUtc="2021-02-21T19:13:00Z"/>
  <w16cex:commentExtensible w16cex:durableId="23DD3DE2" w16cex:dateUtc="2021-02-21T19:15:00Z"/>
  <w16cex:commentExtensible w16cex:durableId="23DD3E13" w16cex:dateUtc="2021-02-21T19:16:00Z"/>
  <w16cex:commentExtensible w16cex:durableId="23DD3EB9" w16cex:dateUtc="2021-02-21T19:19:00Z"/>
  <w16cex:commentExtensible w16cex:durableId="23DD4025" w16cex:dateUtc="2021-02-21T19:25:00Z"/>
  <w16cex:commentExtensible w16cex:durableId="23DD404D" w16cex:dateUtc="2021-02-21T19:25:00Z"/>
  <w16cex:commentExtensible w16cex:durableId="23DD40A2" w16cex:dateUtc="2021-02-21T19:27:00Z"/>
  <w16cex:commentExtensible w16cex:durableId="23DD40E0" w16cex:dateUtc="2021-02-21T19:28:00Z"/>
  <w16cex:commentExtensible w16cex:durableId="23DD417D" w16cex:dateUtc="2021-02-21T19:30:00Z"/>
  <w16cex:commentExtensible w16cex:durableId="23DD4265" w16cex:dateUtc="2021-02-21T19:34:00Z"/>
  <w16cex:commentExtensible w16cex:durableId="23DD441F" w16cex:dateUtc="2021-02-21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047C45" w16cid:durableId="23DCDF85"/>
  <w16cid:commentId w16cid:paraId="32EAA7FB" w16cid:durableId="23DCF7F1"/>
  <w16cid:commentId w16cid:paraId="1A61EBFE" w16cid:durableId="23DCFA16"/>
  <w16cid:commentId w16cid:paraId="5A186BFD" w16cid:durableId="23DCFDD2"/>
  <w16cid:commentId w16cid:paraId="09001B4D" w16cid:durableId="23DCFE55"/>
  <w16cid:commentId w16cid:paraId="66108C60" w16cid:durableId="23DCFF0A"/>
  <w16cid:commentId w16cid:paraId="30DEEB55" w16cid:durableId="23DCFF73"/>
  <w16cid:commentId w16cid:paraId="1A7BDB42" w16cid:durableId="23DD03F3"/>
  <w16cid:commentId w16cid:paraId="01CBDA79" w16cid:durableId="23DD052E"/>
  <w16cid:commentId w16cid:paraId="39704927" w16cid:durableId="23DD0657"/>
  <w16cid:commentId w16cid:paraId="5F12991D" w16cid:durableId="23DD06B1"/>
  <w16cid:commentId w16cid:paraId="66BFA706" w16cid:durableId="23DD2AEB"/>
  <w16cid:commentId w16cid:paraId="7B468B24" w16cid:durableId="23DD2DB9"/>
  <w16cid:commentId w16cid:paraId="301BB9F5" w16cid:durableId="23DD3B50"/>
  <w16cid:commentId w16cid:paraId="5B44D720" w16cid:durableId="23DD3C98"/>
  <w16cid:commentId w16cid:paraId="0C76A4DB" w16cid:durableId="23DD3D51"/>
  <w16cid:commentId w16cid:paraId="4F5A79B2" w16cid:durableId="23DD3DE2"/>
  <w16cid:commentId w16cid:paraId="38F77869" w16cid:durableId="23DD3E13"/>
  <w16cid:commentId w16cid:paraId="28687CD2" w16cid:durableId="23DD3EB9"/>
  <w16cid:commentId w16cid:paraId="0A0747A9" w16cid:durableId="23DD4025"/>
  <w16cid:commentId w16cid:paraId="27A5C4C7" w16cid:durableId="23DD404D"/>
  <w16cid:commentId w16cid:paraId="2277CA9D" w16cid:durableId="23DD40A2"/>
  <w16cid:commentId w16cid:paraId="05F4D722" w16cid:durableId="23DD40E0"/>
  <w16cid:commentId w16cid:paraId="28B357FC" w16cid:durableId="23DD417D"/>
  <w16cid:commentId w16cid:paraId="7D3809E0" w16cid:durableId="23DD4265"/>
  <w16cid:commentId w16cid:paraId="40779BDF" w16cid:durableId="23DD44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233C9" w14:textId="77777777" w:rsidR="0050201D" w:rsidRDefault="0050201D">
      <w:pPr>
        <w:spacing w:after="0" w:line="240" w:lineRule="auto"/>
      </w:pPr>
      <w:r>
        <w:separator/>
      </w:r>
    </w:p>
  </w:endnote>
  <w:endnote w:type="continuationSeparator" w:id="0">
    <w:p w14:paraId="569315FA" w14:textId="77777777" w:rsidR="0050201D" w:rsidRDefault="0050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26F4E" w14:textId="77777777" w:rsidR="0050201D" w:rsidRDefault="0050201D">
      <w:pPr>
        <w:spacing w:after="0" w:line="240" w:lineRule="auto"/>
      </w:pPr>
      <w:r>
        <w:separator/>
      </w:r>
    </w:p>
  </w:footnote>
  <w:footnote w:type="continuationSeparator" w:id="0">
    <w:p w14:paraId="1A2282EC" w14:textId="77777777" w:rsidR="0050201D" w:rsidRDefault="00502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91554" w14:textId="026D7007" w:rsidR="003A6CE2" w:rsidRDefault="003A6CE2" w:rsidP="008444E7">
    <w:pPr>
      <w:pBdr>
        <w:top w:val="nil"/>
        <w:left w:val="nil"/>
        <w:bottom w:val="single" w:sz="6" w:space="1" w:color="000000"/>
        <w:right w:val="nil"/>
        <w:between w:val="nil"/>
      </w:pBdr>
      <w:tabs>
        <w:tab w:val="right" w:pos="9072"/>
      </w:tabs>
      <w:spacing w:line="240" w:lineRule="auto"/>
      <w:ind w:left="200" w:hanging="200"/>
      <w:rPr>
        <w:smallCaps/>
        <w:color w:val="000000"/>
        <w:sz w:val="20"/>
        <w:szCs w:val="20"/>
      </w:rPr>
    </w:pPr>
    <w:r>
      <w:rPr>
        <w:smallCaps/>
        <w:color w:val="000000"/>
        <w:sz w:val="20"/>
        <w:szCs w:val="20"/>
      </w:rPr>
      <w:t xml:space="preserve">Table </w:t>
    </w:r>
    <w:proofErr w:type="spellStart"/>
    <w:r>
      <w:rPr>
        <w:smallCaps/>
        <w:color w:val="000000"/>
        <w:sz w:val="20"/>
        <w:szCs w:val="20"/>
      </w:rPr>
      <w:t>of</w:t>
    </w:r>
    <w:proofErr w:type="spellEnd"/>
    <w:r>
      <w:rPr>
        <w:smallCaps/>
        <w:color w:val="000000"/>
        <w:sz w:val="20"/>
        <w:szCs w:val="20"/>
      </w:rPr>
      <w:t xml:space="preserve"> Contents</w:t>
    </w:r>
    <w:r>
      <w:rPr>
        <w:smallCaps/>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58C42AC1" w14:textId="77777777" w:rsidR="003A6CE2" w:rsidRDefault="003A6CE2">
    <w:pPr>
      <w:widowControl w:val="0"/>
      <w:pBdr>
        <w:top w:val="nil"/>
        <w:left w:val="nil"/>
        <w:bottom w:val="nil"/>
        <w:right w:val="nil"/>
        <w:between w:val="nil"/>
      </w:pBdr>
      <w:spacing w:after="0" w:line="276" w:lineRule="auto"/>
      <w:jc w:val="left"/>
      <w:rPr>
        <w:smallCaps/>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99543" w14:textId="77777777" w:rsidR="003A6CE2" w:rsidRDefault="003A6CE2">
    <w:pPr>
      <w:pBdr>
        <w:top w:val="nil"/>
        <w:left w:val="nil"/>
        <w:bottom w:val="single" w:sz="6" w:space="1" w:color="000000"/>
        <w:right w:val="nil"/>
        <w:between w:val="nil"/>
      </w:pBdr>
      <w:tabs>
        <w:tab w:val="right" w:pos="9072"/>
      </w:tabs>
      <w:spacing w:line="240" w:lineRule="auto"/>
      <w:ind w:left="200" w:hanging="200"/>
      <w:rPr>
        <w:smallCaps/>
        <w:color w:val="000000"/>
        <w:sz w:val="20"/>
        <w:szCs w:val="20"/>
      </w:rPr>
    </w:pPr>
    <w:r>
      <w:rPr>
        <w:smallCaps/>
        <w:color w:val="000000"/>
        <w:sz w:val="20"/>
        <w:szCs w:val="20"/>
      </w:rPr>
      <w:t>10 Anhang (Optional)</w:t>
    </w:r>
    <w:r>
      <w:rPr>
        <w:smallCaps/>
        <w:color w:val="000000"/>
        <w:sz w:val="20"/>
        <w:szCs w:val="20"/>
      </w:rPr>
      <w:tab/>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separate"/>
    </w:r>
    <w:r>
      <w:rPr>
        <w:smallCaps/>
        <w:noProof/>
        <w:color w:val="000000"/>
        <w:sz w:val="20"/>
        <w:szCs w:val="20"/>
      </w:rPr>
      <w:t>1</w:t>
    </w:r>
    <w:r>
      <w:rPr>
        <w:smallCaps/>
        <w:color w:val="000000"/>
        <w:sz w:val="20"/>
        <w:szCs w:val="20"/>
      </w:rPr>
      <w:fldChar w:fldCharType="end"/>
    </w:r>
  </w:p>
  <w:p w14:paraId="2F9FDF1E" w14:textId="77777777" w:rsidR="003A6CE2" w:rsidRDefault="003A6CE2">
    <w:pPr>
      <w:widowControl w:val="0"/>
      <w:pBdr>
        <w:top w:val="nil"/>
        <w:left w:val="nil"/>
        <w:bottom w:val="nil"/>
        <w:right w:val="nil"/>
        <w:between w:val="nil"/>
      </w:pBdr>
      <w:spacing w:after="0" w:line="276" w:lineRule="auto"/>
      <w:jc w:val="left"/>
      <w:rPr>
        <w:smallCaps/>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4ACE"/>
    <w:multiLevelType w:val="multilevel"/>
    <w:tmpl w:val="CD8637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AD542A"/>
    <w:multiLevelType w:val="multilevel"/>
    <w:tmpl w:val="44FCF8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DB22B2C"/>
    <w:multiLevelType w:val="multilevel"/>
    <w:tmpl w:val="59D261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160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AB5204"/>
    <w:multiLevelType w:val="hybridMultilevel"/>
    <w:tmpl w:val="5A4EF11E"/>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E5E63"/>
    <w:multiLevelType w:val="multilevel"/>
    <w:tmpl w:val="7E6EBB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843401"/>
    <w:multiLevelType w:val="multilevel"/>
    <w:tmpl w:val="B380C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AF37E4"/>
    <w:multiLevelType w:val="multilevel"/>
    <w:tmpl w:val="E1145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4126B4"/>
    <w:multiLevelType w:val="hybridMultilevel"/>
    <w:tmpl w:val="DCBE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16ED1"/>
    <w:multiLevelType w:val="multilevel"/>
    <w:tmpl w:val="48C8B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6178F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B051E7"/>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C2B1ABA"/>
    <w:multiLevelType w:val="multilevel"/>
    <w:tmpl w:val="002C03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7B0D83"/>
    <w:multiLevelType w:val="multilevel"/>
    <w:tmpl w:val="22A43FE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708" w:hanging="708"/>
      </w:pPr>
    </w:lvl>
    <w:lvl w:ilvl="6">
      <w:start w:val="1"/>
      <w:numFmt w:val="decimal"/>
      <w:lvlText w:val="%1.%2.%3.%4.%5.%6.%7"/>
      <w:lvlJc w:val="left"/>
      <w:pPr>
        <w:ind w:left="1416" w:hanging="708"/>
      </w:pPr>
    </w:lvl>
    <w:lvl w:ilvl="7">
      <w:start w:val="1"/>
      <w:numFmt w:val="decimal"/>
      <w:lvlText w:val="%1.%2.%3.%4.%5.%6.%7.%8"/>
      <w:lvlJc w:val="left"/>
      <w:pPr>
        <w:ind w:left="2124" w:hanging="707"/>
      </w:pPr>
    </w:lvl>
    <w:lvl w:ilvl="8">
      <w:start w:val="1"/>
      <w:numFmt w:val="decimal"/>
      <w:lvlText w:val="%1.%2.%3.%4.%5.%6.%7.%8.%9"/>
      <w:lvlJc w:val="left"/>
      <w:pPr>
        <w:ind w:left="2832" w:hanging="708"/>
      </w:pPr>
    </w:lvl>
  </w:abstractNum>
  <w:abstractNum w:abstractNumId="14" w15:restartNumberingAfterBreak="0">
    <w:nsid w:val="30770BEF"/>
    <w:multiLevelType w:val="multilevel"/>
    <w:tmpl w:val="2760C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2BA6B1E"/>
    <w:multiLevelType w:val="hybridMultilevel"/>
    <w:tmpl w:val="AC34DD6A"/>
    <w:lvl w:ilvl="0" w:tplc="6FB4E4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452D01"/>
    <w:multiLevelType w:val="multilevel"/>
    <w:tmpl w:val="8DE2B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D9338A"/>
    <w:multiLevelType w:val="multilevel"/>
    <w:tmpl w:val="F70C13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F9D5970"/>
    <w:multiLevelType w:val="multilevel"/>
    <w:tmpl w:val="C0A61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0A603B4"/>
    <w:multiLevelType w:val="multilevel"/>
    <w:tmpl w:val="002C03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87D5489"/>
    <w:multiLevelType w:val="multilevel"/>
    <w:tmpl w:val="B8482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192D37"/>
    <w:multiLevelType w:val="multilevel"/>
    <w:tmpl w:val="9F9CA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8"/>
  </w:num>
  <w:num w:numId="3">
    <w:abstractNumId w:val="6"/>
  </w:num>
  <w:num w:numId="4">
    <w:abstractNumId w:val="20"/>
  </w:num>
  <w:num w:numId="5">
    <w:abstractNumId w:val="7"/>
  </w:num>
  <w:num w:numId="6">
    <w:abstractNumId w:val="9"/>
  </w:num>
  <w:num w:numId="7">
    <w:abstractNumId w:val="16"/>
  </w:num>
  <w:num w:numId="8">
    <w:abstractNumId w:val="17"/>
  </w:num>
  <w:num w:numId="9">
    <w:abstractNumId w:val="14"/>
  </w:num>
  <w:num w:numId="10">
    <w:abstractNumId w:val="21"/>
  </w:num>
  <w:num w:numId="11">
    <w:abstractNumId w:val="13"/>
  </w:num>
  <w:num w:numId="12">
    <w:abstractNumId w:val="4"/>
  </w:num>
  <w:num w:numId="13">
    <w:abstractNumId w:val="11"/>
  </w:num>
  <w:num w:numId="14">
    <w:abstractNumId w:val="10"/>
  </w:num>
  <w:num w:numId="15">
    <w:abstractNumId w:val="5"/>
  </w:num>
  <w:num w:numId="16">
    <w:abstractNumId w:val="3"/>
  </w:num>
  <w:num w:numId="17">
    <w:abstractNumId w:val="2"/>
  </w:num>
  <w:num w:numId="18">
    <w:abstractNumId w:val="1"/>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8"/>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 Baker">
    <w15:presenceInfo w15:providerId="Windows Live" w15:userId="7880e012a0803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408"/>
    <w:rsid w:val="00004CD9"/>
    <w:rsid w:val="00014588"/>
    <w:rsid w:val="00016F1D"/>
    <w:rsid w:val="0001747D"/>
    <w:rsid w:val="000222D2"/>
    <w:rsid w:val="00022C98"/>
    <w:rsid w:val="00023545"/>
    <w:rsid w:val="00024BCE"/>
    <w:rsid w:val="00024CB2"/>
    <w:rsid w:val="0003282A"/>
    <w:rsid w:val="00032F1A"/>
    <w:rsid w:val="00035E1B"/>
    <w:rsid w:val="00036337"/>
    <w:rsid w:val="00040C5E"/>
    <w:rsid w:val="00044C6C"/>
    <w:rsid w:val="0005001A"/>
    <w:rsid w:val="00057499"/>
    <w:rsid w:val="00071F91"/>
    <w:rsid w:val="00074514"/>
    <w:rsid w:val="000960A1"/>
    <w:rsid w:val="00097F4B"/>
    <w:rsid w:val="000A5E85"/>
    <w:rsid w:val="000A7CC3"/>
    <w:rsid w:val="000B0FD7"/>
    <w:rsid w:val="000B21BE"/>
    <w:rsid w:val="000C3CE1"/>
    <w:rsid w:val="000D1479"/>
    <w:rsid w:val="000D7253"/>
    <w:rsid w:val="000E6994"/>
    <w:rsid w:val="000F5AAB"/>
    <w:rsid w:val="001021A5"/>
    <w:rsid w:val="00117171"/>
    <w:rsid w:val="00121F25"/>
    <w:rsid w:val="00124F83"/>
    <w:rsid w:val="00125472"/>
    <w:rsid w:val="00136D3C"/>
    <w:rsid w:val="00141B8E"/>
    <w:rsid w:val="00143877"/>
    <w:rsid w:val="00156216"/>
    <w:rsid w:val="00156D8A"/>
    <w:rsid w:val="00161A82"/>
    <w:rsid w:val="001751BE"/>
    <w:rsid w:val="00184B1C"/>
    <w:rsid w:val="00185A9D"/>
    <w:rsid w:val="00185DDD"/>
    <w:rsid w:val="0019036B"/>
    <w:rsid w:val="001955A3"/>
    <w:rsid w:val="001A668C"/>
    <w:rsid w:val="001B445C"/>
    <w:rsid w:val="001C59B6"/>
    <w:rsid w:val="001D28FB"/>
    <w:rsid w:val="001E10C2"/>
    <w:rsid w:val="001E343A"/>
    <w:rsid w:val="001E40AE"/>
    <w:rsid w:val="001E493D"/>
    <w:rsid w:val="002001E3"/>
    <w:rsid w:val="002045BE"/>
    <w:rsid w:val="00211C45"/>
    <w:rsid w:val="002140BB"/>
    <w:rsid w:val="002157D5"/>
    <w:rsid w:val="00223A6A"/>
    <w:rsid w:val="00227E63"/>
    <w:rsid w:val="00230DC8"/>
    <w:rsid w:val="00230EB2"/>
    <w:rsid w:val="00240228"/>
    <w:rsid w:val="00242450"/>
    <w:rsid w:val="00243EA1"/>
    <w:rsid w:val="00244D76"/>
    <w:rsid w:val="0024526E"/>
    <w:rsid w:val="00257725"/>
    <w:rsid w:val="00261137"/>
    <w:rsid w:val="002625D0"/>
    <w:rsid w:val="0026770E"/>
    <w:rsid w:val="002737DD"/>
    <w:rsid w:val="002947BA"/>
    <w:rsid w:val="002C44DF"/>
    <w:rsid w:val="002D0B3B"/>
    <w:rsid w:val="002D0F90"/>
    <w:rsid w:val="002D1165"/>
    <w:rsid w:val="002D1759"/>
    <w:rsid w:val="002D51DD"/>
    <w:rsid w:val="00302583"/>
    <w:rsid w:val="003043B4"/>
    <w:rsid w:val="0030538B"/>
    <w:rsid w:val="003179C7"/>
    <w:rsid w:val="00317B44"/>
    <w:rsid w:val="00321C1C"/>
    <w:rsid w:val="00325585"/>
    <w:rsid w:val="003329A3"/>
    <w:rsid w:val="00340056"/>
    <w:rsid w:val="003455DF"/>
    <w:rsid w:val="00356E90"/>
    <w:rsid w:val="00361508"/>
    <w:rsid w:val="00362408"/>
    <w:rsid w:val="00364D2B"/>
    <w:rsid w:val="00372638"/>
    <w:rsid w:val="00387BD3"/>
    <w:rsid w:val="0039649D"/>
    <w:rsid w:val="003A6CE2"/>
    <w:rsid w:val="003B6D18"/>
    <w:rsid w:val="003C0F2D"/>
    <w:rsid w:val="003D07A4"/>
    <w:rsid w:val="003D3934"/>
    <w:rsid w:val="003D3EFC"/>
    <w:rsid w:val="003D5CE1"/>
    <w:rsid w:val="003D76E0"/>
    <w:rsid w:val="003E0B84"/>
    <w:rsid w:val="003E2F32"/>
    <w:rsid w:val="003F1340"/>
    <w:rsid w:val="003F1F98"/>
    <w:rsid w:val="003F6F97"/>
    <w:rsid w:val="004003FA"/>
    <w:rsid w:val="004018B3"/>
    <w:rsid w:val="00403322"/>
    <w:rsid w:val="004078A4"/>
    <w:rsid w:val="0041205A"/>
    <w:rsid w:val="00417663"/>
    <w:rsid w:val="0042281D"/>
    <w:rsid w:val="00423717"/>
    <w:rsid w:val="00480BE6"/>
    <w:rsid w:val="00486A9B"/>
    <w:rsid w:val="004A020A"/>
    <w:rsid w:val="004B00BD"/>
    <w:rsid w:val="004B4CC8"/>
    <w:rsid w:val="004C39AB"/>
    <w:rsid w:val="004C660A"/>
    <w:rsid w:val="004C7047"/>
    <w:rsid w:val="004D04EB"/>
    <w:rsid w:val="004D3127"/>
    <w:rsid w:val="004D7B2B"/>
    <w:rsid w:val="004F4918"/>
    <w:rsid w:val="0050201D"/>
    <w:rsid w:val="0050627D"/>
    <w:rsid w:val="00506781"/>
    <w:rsid w:val="005136A5"/>
    <w:rsid w:val="00525C5F"/>
    <w:rsid w:val="0053370A"/>
    <w:rsid w:val="00534759"/>
    <w:rsid w:val="00545A98"/>
    <w:rsid w:val="005508C9"/>
    <w:rsid w:val="00550F8B"/>
    <w:rsid w:val="0055700B"/>
    <w:rsid w:val="0056456B"/>
    <w:rsid w:val="00574759"/>
    <w:rsid w:val="005814F2"/>
    <w:rsid w:val="00582C32"/>
    <w:rsid w:val="00582DF6"/>
    <w:rsid w:val="0058708D"/>
    <w:rsid w:val="005946FF"/>
    <w:rsid w:val="00594901"/>
    <w:rsid w:val="00596F45"/>
    <w:rsid w:val="005B38CE"/>
    <w:rsid w:val="005B46F3"/>
    <w:rsid w:val="005C1465"/>
    <w:rsid w:val="005C452D"/>
    <w:rsid w:val="005D16C9"/>
    <w:rsid w:val="005E2673"/>
    <w:rsid w:val="005E4D5F"/>
    <w:rsid w:val="005F1AE9"/>
    <w:rsid w:val="005F5CA6"/>
    <w:rsid w:val="005F7352"/>
    <w:rsid w:val="0060568E"/>
    <w:rsid w:val="00615095"/>
    <w:rsid w:val="00616B32"/>
    <w:rsid w:val="00624096"/>
    <w:rsid w:val="00624BA5"/>
    <w:rsid w:val="00633D30"/>
    <w:rsid w:val="00634C1B"/>
    <w:rsid w:val="0067708D"/>
    <w:rsid w:val="00680F87"/>
    <w:rsid w:val="00691641"/>
    <w:rsid w:val="00697AB3"/>
    <w:rsid w:val="006A1106"/>
    <w:rsid w:val="006E07CA"/>
    <w:rsid w:val="006E3D96"/>
    <w:rsid w:val="006E7521"/>
    <w:rsid w:val="006E770C"/>
    <w:rsid w:val="006F0131"/>
    <w:rsid w:val="006F151C"/>
    <w:rsid w:val="006F77FF"/>
    <w:rsid w:val="00700F29"/>
    <w:rsid w:val="00704F01"/>
    <w:rsid w:val="007136C9"/>
    <w:rsid w:val="00714882"/>
    <w:rsid w:val="00715446"/>
    <w:rsid w:val="00720C82"/>
    <w:rsid w:val="00724FC5"/>
    <w:rsid w:val="007325C4"/>
    <w:rsid w:val="007346A5"/>
    <w:rsid w:val="0074510B"/>
    <w:rsid w:val="0075045D"/>
    <w:rsid w:val="007544CB"/>
    <w:rsid w:val="007562FE"/>
    <w:rsid w:val="00756B9A"/>
    <w:rsid w:val="00761698"/>
    <w:rsid w:val="00771451"/>
    <w:rsid w:val="007736C8"/>
    <w:rsid w:val="00773F31"/>
    <w:rsid w:val="007956FB"/>
    <w:rsid w:val="00796B99"/>
    <w:rsid w:val="007A7037"/>
    <w:rsid w:val="007B1CE3"/>
    <w:rsid w:val="007B4B6B"/>
    <w:rsid w:val="007D5503"/>
    <w:rsid w:val="007D596D"/>
    <w:rsid w:val="007E40F1"/>
    <w:rsid w:val="007F193E"/>
    <w:rsid w:val="007F5615"/>
    <w:rsid w:val="007F6596"/>
    <w:rsid w:val="00802917"/>
    <w:rsid w:val="00803AF3"/>
    <w:rsid w:val="00807675"/>
    <w:rsid w:val="008233FC"/>
    <w:rsid w:val="008238A0"/>
    <w:rsid w:val="00835647"/>
    <w:rsid w:val="008444E7"/>
    <w:rsid w:val="00846D31"/>
    <w:rsid w:val="00847911"/>
    <w:rsid w:val="00862EA2"/>
    <w:rsid w:val="00866CCE"/>
    <w:rsid w:val="00866FF5"/>
    <w:rsid w:val="0086709E"/>
    <w:rsid w:val="00870ACB"/>
    <w:rsid w:val="00892D5F"/>
    <w:rsid w:val="00896668"/>
    <w:rsid w:val="00897FE4"/>
    <w:rsid w:val="008A66B1"/>
    <w:rsid w:val="008A67E4"/>
    <w:rsid w:val="008A6E79"/>
    <w:rsid w:val="008B48D3"/>
    <w:rsid w:val="008B7A43"/>
    <w:rsid w:val="008C5839"/>
    <w:rsid w:val="008C69DD"/>
    <w:rsid w:val="008D19D4"/>
    <w:rsid w:val="008D25AC"/>
    <w:rsid w:val="008F0836"/>
    <w:rsid w:val="008F43DD"/>
    <w:rsid w:val="008F60D6"/>
    <w:rsid w:val="008F6D77"/>
    <w:rsid w:val="009000E6"/>
    <w:rsid w:val="00902550"/>
    <w:rsid w:val="0090517E"/>
    <w:rsid w:val="00905737"/>
    <w:rsid w:val="00912E4F"/>
    <w:rsid w:val="00913E44"/>
    <w:rsid w:val="0092260D"/>
    <w:rsid w:val="009243AE"/>
    <w:rsid w:val="009243F4"/>
    <w:rsid w:val="00941D68"/>
    <w:rsid w:val="00987B0D"/>
    <w:rsid w:val="00987D07"/>
    <w:rsid w:val="009B1D68"/>
    <w:rsid w:val="009B74D8"/>
    <w:rsid w:val="009D015C"/>
    <w:rsid w:val="009E7EE6"/>
    <w:rsid w:val="009F100E"/>
    <w:rsid w:val="009F235F"/>
    <w:rsid w:val="00A06CAD"/>
    <w:rsid w:val="00A116E5"/>
    <w:rsid w:val="00A17DF0"/>
    <w:rsid w:val="00A2499C"/>
    <w:rsid w:val="00A41015"/>
    <w:rsid w:val="00A517D3"/>
    <w:rsid w:val="00A524A2"/>
    <w:rsid w:val="00A626DA"/>
    <w:rsid w:val="00A65142"/>
    <w:rsid w:val="00A71162"/>
    <w:rsid w:val="00A76476"/>
    <w:rsid w:val="00A7753D"/>
    <w:rsid w:val="00A77A55"/>
    <w:rsid w:val="00A81558"/>
    <w:rsid w:val="00A92BC3"/>
    <w:rsid w:val="00A95B32"/>
    <w:rsid w:val="00A9791B"/>
    <w:rsid w:val="00AA0068"/>
    <w:rsid w:val="00AA258E"/>
    <w:rsid w:val="00AA7C6F"/>
    <w:rsid w:val="00AB0302"/>
    <w:rsid w:val="00AC0378"/>
    <w:rsid w:val="00AC682D"/>
    <w:rsid w:val="00AC7036"/>
    <w:rsid w:val="00AD0AA0"/>
    <w:rsid w:val="00AD7997"/>
    <w:rsid w:val="00AF0877"/>
    <w:rsid w:val="00B048F9"/>
    <w:rsid w:val="00B05359"/>
    <w:rsid w:val="00B126EA"/>
    <w:rsid w:val="00B26120"/>
    <w:rsid w:val="00B27786"/>
    <w:rsid w:val="00B33B6E"/>
    <w:rsid w:val="00B34295"/>
    <w:rsid w:val="00B53826"/>
    <w:rsid w:val="00B6420D"/>
    <w:rsid w:val="00B7497D"/>
    <w:rsid w:val="00B96455"/>
    <w:rsid w:val="00B97760"/>
    <w:rsid w:val="00BB6589"/>
    <w:rsid w:val="00BB6B63"/>
    <w:rsid w:val="00BB728B"/>
    <w:rsid w:val="00BC37F8"/>
    <w:rsid w:val="00BC4BA6"/>
    <w:rsid w:val="00BC4E5F"/>
    <w:rsid w:val="00BD2653"/>
    <w:rsid w:val="00BD7EF7"/>
    <w:rsid w:val="00BE1949"/>
    <w:rsid w:val="00BE3A4B"/>
    <w:rsid w:val="00BF20FB"/>
    <w:rsid w:val="00BF7C25"/>
    <w:rsid w:val="00C01C7C"/>
    <w:rsid w:val="00C106C6"/>
    <w:rsid w:val="00C1553A"/>
    <w:rsid w:val="00C27440"/>
    <w:rsid w:val="00C42115"/>
    <w:rsid w:val="00C60FA6"/>
    <w:rsid w:val="00C6654C"/>
    <w:rsid w:val="00C67250"/>
    <w:rsid w:val="00C76F9A"/>
    <w:rsid w:val="00C90FC7"/>
    <w:rsid w:val="00C92758"/>
    <w:rsid w:val="00C944E1"/>
    <w:rsid w:val="00C95B6A"/>
    <w:rsid w:val="00CC7CF6"/>
    <w:rsid w:val="00CF219F"/>
    <w:rsid w:val="00D035C2"/>
    <w:rsid w:val="00D07CA4"/>
    <w:rsid w:val="00D13C3F"/>
    <w:rsid w:val="00D214C6"/>
    <w:rsid w:val="00D23529"/>
    <w:rsid w:val="00D33046"/>
    <w:rsid w:val="00D341E3"/>
    <w:rsid w:val="00D34B96"/>
    <w:rsid w:val="00D446B7"/>
    <w:rsid w:val="00D47296"/>
    <w:rsid w:val="00D50517"/>
    <w:rsid w:val="00D511BB"/>
    <w:rsid w:val="00D51BE4"/>
    <w:rsid w:val="00D627F3"/>
    <w:rsid w:val="00D65368"/>
    <w:rsid w:val="00D65791"/>
    <w:rsid w:val="00D67B86"/>
    <w:rsid w:val="00D72439"/>
    <w:rsid w:val="00D80423"/>
    <w:rsid w:val="00D811D2"/>
    <w:rsid w:val="00D851D6"/>
    <w:rsid w:val="00D9051B"/>
    <w:rsid w:val="00D93566"/>
    <w:rsid w:val="00DA07D1"/>
    <w:rsid w:val="00DA15AA"/>
    <w:rsid w:val="00DB6409"/>
    <w:rsid w:val="00DC0AA1"/>
    <w:rsid w:val="00DC21A2"/>
    <w:rsid w:val="00DC4146"/>
    <w:rsid w:val="00DD687B"/>
    <w:rsid w:val="00DD7DE4"/>
    <w:rsid w:val="00DE53DD"/>
    <w:rsid w:val="00DF1386"/>
    <w:rsid w:val="00DF37CC"/>
    <w:rsid w:val="00DF5049"/>
    <w:rsid w:val="00E003A4"/>
    <w:rsid w:val="00E15912"/>
    <w:rsid w:val="00E232B3"/>
    <w:rsid w:val="00E25B3F"/>
    <w:rsid w:val="00E349E1"/>
    <w:rsid w:val="00E37EDB"/>
    <w:rsid w:val="00E52606"/>
    <w:rsid w:val="00E54923"/>
    <w:rsid w:val="00E56527"/>
    <w:rsid w:val="00E63A9D"/>
    <w:rsid w:val="00E80231"/>
    <w:rsid w:val="00E9153A"/>
    <w:rsid w:val="00E92468"/>
    <w:rsid w:val="00EB31B4"/>
    <w:rsid w:val="00EB6B48"/>
    <w:rsid w:val="00EC13C7"/>
    <w:rsid w:val="00EC533C"/>
    <w:rsid w:val="00ED215D"/>
    <w:rsid w:val="00ED2D0E"/>
    <w:rsid w:val="00ED4770"/>
    <w:rsid w:val="00EE52EA"/>
    <w:rsid w:val="00EF0959"/>
    <w:rsid w:val="00EF3788"/>
    <w:rsid w:val="00EF7E84"/>
    <w:rsid w:val="00F016AA"/>
    <w:rsid w:val="00F049DD"/>
    <w:rsid w:val="00F10779"/>
    <w:rsid w:val="00F11E97"/>
    <w:rsid w:val="00F12819"/>
    <w:rsid w:val="00F12DDD"/>
    <w:rsid w:val="00F16A36"/>
    <w:rsid w:val="00F21550"/>
    <w:rsid w:val="00F2298A"/>
    <w:rsid w:val="00F23B26"/>
    <w:rsid w:val="00F32FF7"/>
    <w:rsid w:val="00F4387A"/>
    <w:rsid w:val="00F73F1B"/>
    <w:rsid w:val="00F752E0"/>
    <w:rsid w:val="00F752EC"/>
    <w:rsid w:val="00F85AF7"/>
    <w:rsid w:val="00F90F41"/>
    <w:rsid w:val="00F94F22"/>
    <w:rsid w:val="00F95670"/>
    <w:rsid w:val="00FA077A"/>
    <w:rsid w:val="00FB74C9"/>
    <w:rsid w:val="00FC4A5B"/>
    <w:rsid w:val="00FD40C5"/>
    <w:rsid w:val="00FE5AE3"/>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2ABCD"/>
  <w15:docId w15:val="{A10E9547-C3C8-B345-82D0-CFC68958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de-DE" w:eastAsia="en-US" w:bidi="ar-SA"/>
      </w:rPr>
    </w:rPrDefault>
    <w:pPrDefault>
      <w:pPr>
        <w:spacing w:before="240" w:after="240" w:line="33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65142"/>
    <w:pPr>
      <w:numPr>
        <w:numId w:val="19"/>
      </w:numPr>
      <w:outlineLvl w:val="0"/>
    </w:pPr>
    <w:rPr>
      <w:b/>
      <w:smallCaps/>
      <w:sz w:val="28"/>
    </w:rPr>
  </w:style>
  <w:style w:type="paragraph" w:styleId="Heading2">
    <w:name w:val="heading 2"/>
    <w:basedOn w:val="Normal"/>
    <w:next w:val="Normal"/>
    <w:uiPriority w:val="9"/>
    <w:unhideWhenUsed/>
    <w:qFormat/>
    <w:rsid w:val="00BE1949"/>
    <w:pPr>
      <w:keepNext/>
      <w:numPr>
        <w:ilvl w:val="1"/>
        <w:numId w:val="19"/>
      </w:numPr>
      <w:outlineLvl w:val="1"/>
    </w:pPr>
    <w:rPr>
      <w:b/>
    </w:rPr>
  </w:style>
  <w:style w:type="paragraph" w:styleId="Heading3">
    <w:name w:val="heading 3"/>
    <w:basedOn w:val="Normal"/>
    <w:next w:val="Normal"/>
    <w:uiPriority w:val="9"/>
    <w:unhideWhenUsed/>
    <w:qFormat/>
    <w:rsid w:val="00BE1949"/>
    <w:pPr>
      <w:keepNext/>
      <w:numPr>
        <w:ilvl w:val="2"/>
        <w:numId w:val="19"/>
      </w:numPr>
      <w:outlineLvl w:val="2"/>
    </w:pPr>
    <w:rPr>
      <w:b/>
    </w:rPr>
  </w:style>
  <w:style w:type="paragraph" w:styleId="Heading4">
    <w:name w:val="heading 4"/>
    <w:basedOn w:val="Normal"/>
    <w:next w:val="Normal"/>
    <w:uiPriority w:val="9"/>
    <w:unhideWhenUsed/>
    <w:qFormat/>
    <w:rsid w:val="00BE1949"/>
    <w:pPr>
      <w:keepNext/>
      <w:numPr>
        <w:ilvl w:val="3"/>
        <w:numId w:val="19"/>
      </w:numPr>
      <w:outlineLvl w:val="3"/>
    </w:pPr>
    <w:rPr>
      <w:b/>
    </w:rPr>
  </w:style>
  <w:style w:type="paragraph" w:styleId="Heading5">
    <w:name w:val="heading 5"/>
    <w:basedOn w:val="Normal"/>
    <w:next w:val="Normal"/>
    <w:uiPriority w:val="9"/>
    <w:semiHidden/>
    <w:unhideWhenUsed/>
    <w:qFormat/>
    <w:rsid w:val="00BE1949"/>
    <w:pPr>
      <w:outlineLvl w:val="4"/>
    </w:pPr>
    <w:rPr>
      <w:b/>
    </w:rPr>
  </w:style>
  <w:style w:type="paragraph" w:styleId="Heading6">
    <w:name w:val="heading 6"/>
    <w:basedOn w:val="Normal"/>
    <w:next w:val="Normal"/>
    <w:uiPriority w:val="9"/>
    <w:semiHidden/>
    <w:unhideWhenUsed/>
    <w:qFormat/>
    <w:rsid w:val="00BE1949"/>
    <w:pPr>
      <w:spacing w:after="60"/>
      <w:outlineLvl w:val="5"/>
    </w:pPr>
    <w:rPr>
      <w:i/>
      <w:sz w:val="22"/>
    </w:rPr>
  </w:style>
  <w:style w:type="paragraph" w:styleId="Heading7">
    <w:name w:val="heading 7"/>
    <w:basedOn w:val="Normal"/>
    <w:next w:val="Normal"/>
    <w:qFormat/>
    <w:rsid w:val="00BE1949"/>
    <w:pPr>
      <w:spacing w:after="60"/>
      <w:outlineLvl w:val="6"/>
    </w:pPr>
    <w:rPr>
      <w:rFonts w:ascii="Arial" w:hAnsi="Arial"/>
      <w:sz w:val="20"/>
    </w:rPr>
  </w:style>
  <w:style w:type="paragraph" w:styleId="Heading8">
    <w:name w:val="heading 8"/>
    <w:basedOn w:val="Normal"/>
    <w:next w:val="Normal"/>
    <w:qFormat/>
    <w:rsid w:val="00BE1949"/>
    <w:pPr>
      <w:spacing w:after="60"/>
      <w:outlineLvl w:val="7"/>
    </w:pPr>
    <w:rPr>
      <w:rFonts w:ascii="Arial" w:hAnsi="Arial"/>
      <w:i/>
      <w:sz w:val="20"/>
    </w:rPr>
  </w:style>
  <w:style w:type="paragraph" w:styleId="Heading9">
    <w:name w:val="heading 9"/>
    <w:basedOn w:val="Normal"/>
    <w:next w:val="Normal"/>
    <w:qFormat/>
    <w:rsid w:val="00BE1949"/>
    <w:p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40AFE"/>
    <w:pPr>
      <w:pBdr>
        <w:bottom w:val="single" w:sz="6" w:space="1" w:color="auto"/>
      </w:pBdr>
      <w:tabs>
        <w:tab w:val="right" w:pos="9072"/>
      </w:tabs>
      <w:spacing w:line="240" w:lineRule="auto"/>
      <w:ind w:left="200" w:hanging="200"/>
    </w:pPr>
    <w:rPr>
      <w:smallCaps/>
      <w:sz w:val="20"/>
    </w:rPr>
  </w:style>
  <w:style w:type="paragraph" w:customStyle="1" w:styleId="berschriftohne">
    <w:name w:val="Überschriftohne"/>
    <w:basedOn w:val="Normal"/>
    <w:next w:val="Normal"/>
    <w:rPr>
      <w:b/>
    </w:rPr>
  </w:style>
  <w:style w:type="paragraph" w:styleId="Footer">
    <w:name w:val="footer"/>
    <w:basedOn w:val="Normal"/>
    <w:pPr>
      <w:tabs>
        <w:tab w:val="center" w:pos="4536"/>
        <w:tab w:val="right" w:pos="9072"/>
      </w:tabs>
    </w:pPr>
  </w:style>
  <w:style w:type="paragraph" w:styleId="Caption">
    <w:name w:val="caption"/>
    <w:basedOn w:val="Normal"/>
    <w:next w:val="Normal"/>
    <w:qFormat/>
    <w:pPr>
      <w:spacing w:line="240" w:lineRule="auto"/>
      <w:ind w:left="1304" w:hanging="1304"/>
    </w:pPr>
    <w:rPr>
      <w:i/>
    </w:rPr>
  </w:style>
  <w:style w:type="character" w:styleId="PageNumber">
    <w:name w:val="page number"/>
    <w:basedOn w:val="DefaultParagraphFont"/>
  </w:style>
  <w:style w:type="paragraph" w:styleId="FootnoteText">
    <w:name w:val="footnote text"/>
    <w:basedOn w:val="Normal"/>
    <w:semiHidden/>
    <w:pPr>
      <w:spacing w:line="240" w:lineRule="auto"/>
      <w:ind w:left="482" w:hanging="198"/>
    </w:pPr>
    <w:rPr>
      <w:sz w:val="20"/>
    </w:rPr>
  </w:style>
  <w:style w:type="character" w:styleId="FootnoteReference">
    <w:name w:val="footnote reference"/>
    <w:basedOn w:val="DefaultParagraphFont"/>
    <w:semiHidden/>
    <w:rPr>
      <w:vertAlign w:val="superscript"/>
    </w:rPr>
  </w:style>
  <w:style w:type="paragraph" w:styleId="Index1">
    <w:name w:val="index 1"/>
    <w:basedOn w:val="Normal"/>
    <w:next w:val="Normal"/>
    <w:semiHidden/>
    <w:pPr>
      <w:tabs>
        <w:tab w:val="right" w:leader="dot" w:pos="4175"/>
      </w:tabs>
      <w:ind w:left="240" w:hanging="240"/>
      <w:jc w:val="left"/>
    </w:pPr>
    <w:rPr>
      <w:sz w:val="20"/>
    </w:rPr>
  </w:style>
  <w:style w:type="paragraph" w:customStyle="1" w:styleId="Dummy">
    <w:name w:val="Dummy"/>
    <w:basedOn w:val="Normal"/>
    <w:next w:val="Normal"/>
    <w:pPr>
      <w:framePr w:w="9072" w:hSpace="10773" w:wrap="around" w:vAnchor="text" w:hAnchor="margin" w:y="75"/>
      <w:pBdr>
        <w:top w:val="single" w:sz="6" w:space="1" w:color="auto"/>
        <w:left w:val="single" w:sz="6" w:space="1" w:color="auto"/>
        <w:bottom w:val="single" w:sz="6" w:space="1" w:color="auto"/>
        <w:right w:val="single" w:sz="6" w:space="1" w:color="auto"/>
      </w:pBdr>
    </w:pPr>
    <w:rPr>
      <w:color w:val="FFFFFF"/>
      <w:sz w:val="20"/>
    </w:rPr>
  </w:style>
  <w:style w:type="paragraph" w:customStyle="1" w:styleId="Formel">
    <w:name w:val="Formel"/>
    <w:basedOn w:val="Normal"/>
    <w:next w:val="Normal"/>
    <w:pPr>
      <w:tabs>
        <w:tab w:val="center" w:pos="4536"/>
        <w:tab w:val="right" w:pos="9072"/>
      </w:tabs>
      <w:jc w:val="center"/>
    </w:pPr>
  </w:style>
  <w:style w:type="paragraph" w:customStyle="1" w:styleId="EngBeschriftung">
    <w:name w:val="Eng_Beschriftung"/>
    <w:basedOn w:val="Caption"/>
    <w:next w:val="Normal"/>
    <w:rPr>
      <w:lang w:val="en-GB"/>
    </w:rPr>
  </w:style>
  <w:style w:type="paragraph" w:customStyle="1" w:styleId="FormBeschriftung">
    <w:name w:val="Form_Beschriftung"/>
    <w:basedOn w:val="Caption"/>
    <w:next w:val="Normal"/>
    <w:pPr>
      <w:spacing w:before="120"/>
      <w:ind w:left="0" w:firstLine="0"/>
      <w:jc w:val="right"/>
    </w:pPr>
  </w:style>
  <w:style w:type="paragraph" w:styleId="Index2">
    <w:name w:val="index 2"/>
    <w:basedOn w:val="Normal"/>
    <w:next w:val="Normal"/>
    <w:semiHidden/>
    <w:pPr>
      <w:tabs>
        <w:tab w:val="right" w:leader="dot" w:pos="4175"/>
      </w:tabs>
      <w:ind w:left="480" w:hanging="240"/>
      <w:jc w:val="left"/>
    </w:pPr>
    <w:rPr>
      <w:sz w:val="20"/>
    </w:rPr>
  </w:style>
  <w:style w:type="paragraph" w:styleId="Index3">
    <w:name w:val="index 3"/>
    <w:basedOn w:val="Normal"/>
    <w:next w:val="Normal"/>
    <w:semiHidden/>
    <w:pPr>
      <w:tabs>
        <w:tab w:val="right" w:leader="dot" w:pos="4175"/>
      </w:tabs>
      <w:ind w:left="720" w:hanging="240"/>
      <w:jc w:val="left"/>
    </w:pPr>
    <w:rPr>
      <w:sz w:val="20"/>
    </w:rPr>
  </w:style>
  <w:style w:type="paragraph" w:styleId="Index4">
    <w:name w:val="index 4"/>
    <w:basedOn w:val="Normal"/>
    <w:next w:val="Normal"/>
    <w:semiHidden/>
    <w:pPr>
      <w:tabs>
        <w:tab w:val="right" w:leader="dot" w:pos="4175"/>
      </w:tabs>
      <w:ind w:left="960" w:hanging="240"/>
      <w:jc w:val="left"/>
    </w:pPr>
    <w:rPr>
      <w:sz w:val="20"/>
    </w:rPr>
  </w:style>
  <w:style w:type="paragraph" w:styleId="Index5">
    <w:name w:val="index 5"/>
    <w:basedOn w:val="Normal"/>
    <w:next w:val="Normal"/>
    <w:semiHidden/>
    <w:pPr>
      <w:tabs>
        <w:tab w:val="right" w:leader="dot" w:pos="4175"/>
      </w:tabs>
      <w:ind w:left="1200" w:hanging="240"/>
      <w:jc w:val="left"/>
    </w:pPr>
    <w:rPr>
      <w:sz w:val="20"/>
    </w:rPr>
  </w:style>
  <w:style w:type="paragraph" w:styleId="Index6">
    <w:name w:val="index 6"/>
    <w:basedOn w:val="Normal"/>
    <w:next w:val="Normal"/>
    <w:semiHidden/>
    <w:pPr>
      <w:tabs>
        <w:tab w:val="right" w:leader="dot" w:pos="4175"/>
      </w:tabs>
      <w:ind w:left="1440" w:hanging="240"/>
      <w:jc w:val="left"/>
    </w:pPr>
    <w:rPr>
      <w:sz w:val="20"/>
    </w:rPr>
  </w:style>
  <w:style w:type="paragraph" w:styleId="Index7">
    <w:name w:val="index 7"/>
    <w:basedOn w:val="Normal"/>
    <w:next w:val="Normal"/>
    <w:semiHidden/>
    <w:pPr>
      <w:tabs>
        <w:tab w:val="right" w:leader="dot" w:pos="4175"/>
      </w:tabs>
      <w:ind w:left="1680" w:hanging="240"/>
      <w:jc w:val="left"/>
    </w:pPr>
    <w:rPr>
      <w:sz w:val="20"/>
    </w:rPr>
  </w:style>
  <w:style w:type="paragraph" w:styleId="Index8">
    <w:name w:val="index 8"/>
    <w:basedOn w:val="Normal"/>
    <w:next w:val="Normal"/>
    <w:semiHidden/>
    <w:pPr>
      <w:tabs>
        <w:tab w:val="right" w:leader="dot" w:pos="4175"/>
      </w:tabs>
      <w:ind w:left="1920" w:hanging="240"/>
      <w:jc w:val="left"/>
    </w:pPr>
    <w:rPr>
      <w:sz w:val="20"/>
    </w:rPr>
  </w:style>
  <w:style w:type="paragraph" w:styleId="Index9">
    <w:name w:val="index 9"/>
    <w:basedOn w:val="Normal"/>
    <w:next w:val="Normal"/>
    <w:semiHidden/>
    <w:pPr>
      <w:tabs>
        <w:tab w:val="right" w:leader="dot" w:pos="4175"/>
      </w:tabs>
      <w:ind w:left="2160" w:hanging="240"/>
      <w:jc w:val="left"/>
    </w:pPr>
    <w:rPr>
      <w:sz w:val="20"/>
    </w:rPr>
  </w:style>
  <w:style w:type="paragraph" w:styleId="IndexHeading">
    <w:name w:val="index heading"/>
    <w:basedOn w:val="Normal"/>
    <w:next w:val="Index1"/>
    <w:semiHidden/>
    <w:pPr>
      <w:spacing w:before="120"/>
      <w:jc w:val="left"/>
    </w:pPr>
    <w:rPr>
      <w:b/>
      <w:i/>
      <w:sz w:val="20"/>
    </w:rPr>
  </w:style>
  <w:style w:type="paragraph" w:styleId="TOC1">
    <w:name w:val="toc 1"/>
    <w:basedOn w:val="Normal"/>
    <w:next w:val="Normal"/>
    <w:uiPriority w:val="39"/>
    <w:rsid w:val="00640AFE"/>
    <w:pPr>
      <w:tabs>
        <w:tab w:val="right" w:leader="dot" w:pos="9071"/>
      </w:tabs>
      <w:spacing w:before="120"/>
      <w:ind w:left="520" w:hanging="520"/>
      <w:jc w:val="left"/>
    </w:pPr>
    <w:rPr>
      <w:b/>
      <w:smallCaps/>
    </w:rPr>
  </w:style>
  <w:style w:type="paragraph" w:styleId="TOC2">
    <w:name w:val="toc 2"/>
    <w:basedOn w:val="Normal"/>
    <w:next w:val="Normal"/>
    <w:uiPriority w:val="39"/>
    <w:rsid w:val="00640AFE"/>
    <w:pPr>
      <w:tabs>
        <w:tab w:val="right" w:leader="dot" w:pos="9071"/>
      </w:tabs>
      <w:spacing w:after="0"/>
      <w:ind w:left="840" w:hanging="600"/>
      <w:jc w:val="left"/>
    </w:pPr>
    <w:rPr>
      <w:b/>
      <w:sz w:val="20"/>
    </w:rPr>
  </w:style>
  <w:style w:type="paragraph" w:styleId="TOC3">
    <w:name w:val="toc 3"/>
    <w:basedOn w:val="Normal"/>
    <w:next w:val="Normal"/>
    <w:uiPriority w:val="39"/>
    <w:rsid w:val="00640AFE"/>
    <w:pPr>
      <w:tabs>
        <w:tab w:val="right" w:leader="dot" w:pos="9071"/>
      </w:tabs>
      <w:spacing w:after="0"/>
      <w:ind w:left="1080" w:hanging="600"/>
      <w:jc w:val="left"/>
    </w:pPr>
    <w:rPr>
      <w:sz w:val="20"/>
    </w:rPr>
  </w:style>
  <w:style w:type="paragraph" w:styleId="TOC4">
    <w:name w:val="toc 4"/>
    <w:basedOn w:val="Normal"/>
    <w:next w:val="Normal"/>
    <w:semiHidden/>
    <w:rsid w:val="00640AFE"/>
    <w:pPr>
      <w:tabs>
        <w:tab w:val="right" w:leader="dot" w:pos="9071"/>
      </w:tabs>
      <w:spacing w:after="0"/>
      <w:ind w:left="1440" w:hanging="720"/>
      <w:jc w:val="left"/>
    </w:pPr>
    <w:rPr>
      <w:sz w:val="20"/>
    </w:rPr>
  </w:style>
  <w:style w:type="paragraph" w:styleId="TOC5">
    <w:name w:val="toc 5"/>
    <w:basedOn w:val="Normal"/>
    <w:next w:val="Normal"/>
    <w:semiHidden/>
    <w:pPr>
      <w:tabs>
        <w:tab w:val="right" w:leader="dot" w:pos="9071"/>
      </w:tabs>
      <w:spacing w:after="0"/>
      <w:ind w:left="960"/>
      <w:jc w:val="left"/>
    </w:pPr>
    <w:rPr>
      <w:sz w:val="20"/>
    </w:rPr>
  </w:style>
  <w:style w:type="paragraph" w:styleId="TOC6">
    <w:name w:val="toc 6"/>
    <w:basedOn w:val="Normal"/>
    <w:next w:val="Normal"/>
    <w:semiHidden/>
    <w:pPr>
      <w:tabs>
        <w:tab w:val="right" w:leader="dot" w:pos="9071"/>
      </w:tabs>
      <w:spacing w:after="0"/>
      <w:ind w:left="1200"/>
      <w:jc w:val="left"/>
    </w:pPr>
    <w:rPr>
      <w:sz w:val="18"/>
    </w:rPr>
  </w:style>
  <w:style w:type="paragraph" w:styleId="TOC7">
    <w:name w:val="toc 7"/>
    <w:basedOn w:val="Normal"/>
    <w:next w:val="Normal"/>
    <w:semiHidden/>
    <w:pPr>
      <w:tabs>
        <w:tab w:val="right" w:leader="dot" w:pos="9071"/>
      </w:tabs>
      <w:spacing w:after="0"/>
      <w:ind w:left="1440"/>
      <w:jc w:val="left"/>
    </w:pPr>
    <w:rPr>
      <w:sz w:val="18"/>
    </w:rPr>
  </w:style>
  <w:style w:type="paragraph" w:styleId="TOC8">
    <w:name w:val="toc 8"/>
    <w:basedOn w:val="Normal"/>
    <w:next w:val="Normal"/>
    <w:semiHidden/>
    <w:pPr>
      <w:tabs>
        <w:tab w:val="right" w:leader="dot" w:pos="9071"/>
      </w:tabs>
      <w:spacing w:after="0"/>
      <w:ind w:left="1680"/>
      <w:jc w:val="left"/>
    </w:pPr>
    <w:rPr>
      <w:sz w:val="18"/>
    </w:rPr>
  </w:style>
  <w:style w:type="paragraph" w:styleId="TOC9">
    <w:name w:val="toc 9"/>
    <w:basedOn w:val="Normal"/>
    <w:next w:val="Normal"/>
    <w:semiHidden/>
    <w:pPr>
      <w:tabs>
        <w:tab w:val="right" w:leader="dot" w:pos="9071"/>
      </w:tabs>
      <w:spacing w:after="0"/>
      <w:ind w:left="1920"/>
      <w:jc w:val="left"/>
    </w:pPr>
    <w:rPr>
      <w:sz w:val="18"/>
    </w:rPr>
  </w:style>
  <w:style w:type="paragraph" w:customStyle="1" w:styleId="Absatz">
    <w:name w:val="Absatz"/>
    <w:basedOn w:val="Normal"/>
    <w:pPr>
      <w:tabs>
        <w:tab w:val="left" w:pos="284"/>
        <w:tab w:val="left" w:pos="567"/>
      </w:tabs>
      <w:spacing w:before="120" w:after="0" w:line="360" w:lineRule="atLeast"/>
    </w:pPr>
    <w:rPr>
      <w:rFonts w:ascii="Times" w:hAnsi="Times"/>
    </w:rPr>
  </w:style>
  <w:style w:type="paragraph" w:customStyle="1" w:styleId="Aufzhlung">
    <w:name w:val="Aufzählung"/>
    <w:basedOn w:val="Normal"/>
    <w:next w:val="Normal"/>
    <w:pPr>
      <w:ind w:left="822" w:hanging="397"/>
    </w:pPr>
  </w:style>
  <w:style w:type="paragraph" w:customStyle="1" w:styleId="EngStandard">
    <w:name w:val="Eng_Standard"/>
    <w:basedOn w:val="Normal"/>
    <w:rPr>
      <w:lang w:val="en-GB"/>
    </w:rPr>
  </w:style>
  <w:style w:type="paragraph" w:customStyle="1" w:styleId="berschriftohne0">
    <w:name w:val="Überschrift_ohne"/>
    <w:basedOn w:val="Normal"/>
    <w:next w:val="Normal"/>
    <w:pPr>
      <w:spacing w:before="120"/>
    </w:pPr>
    <w:rPr>
      <w:u w:val="single"/>
    </w:rPr>
  </w:style>
  <w:style w:type="paragraph" w:customStyle="1" w:styleId="Literatur">
    <w:name w:val="Literatur"/>
    <w:basedOn w:val="Normal"/>
    <w:pPr>
      <w:spacing w:after="0" w:line="240" w:lineRule="auto"/>
      <w:jc w:val="left"/>
    </w:pPr>
    <w:rPr>
      <w:sz w:val="20"/>
    </w:rPr>
  </w:style>
  <w:style w:type="paragraph" w:customStyle="1" w:styleId="abkrzungen">
    <w:name w:val="abkürzungen"/>
    <w:basedOn w:val="Normal"/>
    <w:pPr>
      <w:spacing w:line="240" w:lineRule="auto"/>
    </w:pPr>
  </w:style>
  <w:style w:type="character" w:styleId="Hyperlink">
    <w:name w:val="Hyperlink"/>
    <w:basedOn w:val="DefaultParagraphFont"/>
    <w:uiPriority w:val="99"/>
    <w:rsid w:val="002538DD"/>
    <w:rPr>
      <w:color w:val="0000FF"/>
      <w:u w:val="single"/>
    </w:rPr>
  </w:style>
  <w:style w:type="paragraph" w:customStyle="1" w:styleId="Tabelle">
    <w:name w:val="Tabelle"/>
    <w:basedOn w:val="Normal"/>
    <w:pPr>
      <w:spacing w:before="60" w:after="60" w:line="240" w:lineRule="auto"/>
      <w:jc w:val="center"/>
    </w:pPr>
  </w:style>
  <w:style w:type="paragraph" w:styleId="DocumentMap">
    <w:name w:val="Document Map"/>
    <w:basedOn w:val="Normal"/>
    <w:semiHidden/>
    <w:rsid w:val="00985CBA"/>
    <w:pPr>
      <w:shd w:val="clear" w:color="auto" w:fill="000080"/>
    </w:pPr>
    <w:rPr>
      <w:rFonts w:ascii="Tahoma" w:hAnsi="Tahoma" w:cs="Tahoma"/>
      <w:sz w:val="20"/>
    </w:rPr>
  </w:style>
  <w:style w:type="paragraph" w:styleId="ListParagraph">
    <w:name w:val="List Paragraph"/>
    <w:basedOn w:val="Normal"/>
    <w:uiPriority w:val="34"/>
    <w:qFormat/>
    <w:rsid w:val="00A922D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Revision">
    <w:name w:val="Revision"/>
    <w:hidden/>
    <w:uiPriority w:val="99"/>
    <w:semiHidden/>
    <w:rsid w:val="006E3D96"/>
    <w:pPr>
      <w:spacing w:before="0" w:after="0" w:line="240" w:lineRule="auto"/>
      <w:jc w:val="left"/>
    </w:pPr>
  </w:style>
  <w:style w:type="character" w:styleId="PlaceholderText">
    <w:name w:val="Placeholder Text"/>
    <w:basedOn w:val="DefaultParagraphFont"/>
    <w:uiPriority w:val="99"/>
    <w:semiHidden/>
    <w:rsid w:val="00870ACB"/>
    <w:rPr>
      <w:color w:val="808080"/>
    </w:rPr>
  </w:style>
  <w:style w:type="character" w:styleId="CommentReference">
    <w:name w:val="annotation reference"/>
    <w:basedOn w:val="DefaultParagraphFont"/>
    <w:uiPriority w:val="99"/>
    <w:semiHidden/>
    <w:unhideWhenUsed/>
    <w:rsid w:val="005F7352"/>
    <w:rPr>
      <w:sz w:val="16"/>
      <w:szCs w:val="16"/>
    </w:rPr>
  </w:style>
  <w:style w:type="paragraph" w:styleId="CommentText">
    <w:name w:val="annotation text"/>
    <w:basedOn w:val="Normal"/>
    <w:link w:val="CommentTextChar"/>
    <w:uiPriority w:val="99"/>
    <w:semiHidden/>
    <w:unhideWhenUsed/>
    <w:rsid w:val="005F7352"/>
    <w:pPr>
      <w:spacing w:line="240" w:lineRule="auto"/>
    </w:pPr>
    <w:rPr>
      <w:sz w:val="20"/>
      <w:szCs w:val="20"/>
    </w:rPr>
  </w:style>
  <w:style w:type="character" w:customStyle="1" w:styleId="CommentTextChar">
    <w:name w:val="Comment Text Char"/>
    <w:basedOn w:val="DefaultParagraphFont"/>
    <w:link w:val="CommentText"/>
    <w:uiPriority w:val="99"/>
    <w:semiHidden/>
    <w:rsid w:val="005F7352"/>
    <w:rPr>
      <w:sz w:val="20"/>
      <w:szCs w:val="20"/>
    </w:rPr>
  </w:style>
  <w:style w:type="paragraph" w:styleId="CommentSubject">
    <w:name w:val="annotation subject"/>
    <w:basedOn w:val="CommentText"/>
    <w:next w:val="CommentText"/>
    <w:link w:val="CommentSubjectChar"/>
    <w:uiPriority w:val="99"/>
    <w:semiHidden/>
    <w:unhideWhenUsed/>
    <w:rsid w:val="005F7352"/>
    <w:rPr>
      <w:b/>
      <w:bCs/>
    </w:rPr>
  </w:style>
  <w:style w:type="character" w:customStyle="1" w:styleId="CommentSubjectChar">
    <w:name w:val="Comment Subject Char"/>
    <w:basedOn w:val="CommentTextChar"/>
    <w:link w:val="CommentSubject"/>
    <w:uiPriority w:val="99"/>
    <w:semiHidden/>
    <w:rsid w:val="005F73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754628">
      <w:bodyDiv w:val="1"/>
      <w:marLeft w:val="0"/>
      <w:marRight w:val="0"/>
      <w:marTop w:val="0"/>
      <w:marBottom w:val="0"/>
      <w:divBdr>
        <w:top w:val="none" w:sz="0" w:space="0" w:color="auto"/>
        <w:left w:val="none" w:sz="0" w:space="0" w:color="auto"/>
        <w:bottom w:val="none" w:sz="0" w:space="0" w:color="auto"/>
        <w:right w:val="none" w:sz="0" w:space="0" w:color="auto"/>
      </w:divBdr>
      <w:divsChild>
        <w:div w:id="1428038257">
          <w:marLeft w:val="0"/>
          <w:marRight w:val="0"/>
          <w:marTop w:val="0"/>
          <w:marBottom w:val="0"/>
          <w:divBdr>
            <w:top w:val="none" w:sz="0" w:space="0" w:color="auto"/>
            <w:left w:val="none" w:sz="0" w:space="0" w:color="auto"/>
            <w:bottom w:val="none" w:sz="0" w:space="0" w:color="auto"/>
            <w:right w:val="none" w:sz="0" w:space="0" w:color="auto"/>
          </w:divBdr>
          <w:divsChild>
            <w:div w:id="75595140">
              <w:marLeft w:val="0"/>
              <w:marRight w:val="0"/>
              <w:marTop w:val="0"/>
              <w:marBottom w:val="0"/>
              <w:divBdr>
                <w:top w:val="none" w:sz="0" w:space="0" w:color="auto"/>
                <w:left w:val="none" w:sz="0" w:space="0" w:color="auto"/>
                <w:bottom w:val="none" w:sz="0" w:space="0" w:color="auto"/>
                <w:right w:val="none" w:sz="0" w:space="0" w:color="auto"/>
              </w:divBdr>
              <w:divsChild>
                <w:div w:id="6620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0160">
          <w:marLeft w:val="0"/>
          <w:marRight w:val="0"/>
          <w:marTop w:val="0"/>
          <w:marBottom w:val="0"/>
          <w:divBdr>
            <w:top w:val="none" w:sz="0" w:space="0" w:color="auto"/>
            <w:left w:val="none" w:sz="0" w:space="0" w:color="auto"/>
            <w:bottom w:val="none" w:sz="0" w:space="0" w:color="auto"/>
            <w:right w:val="none" w:sz="0" w:space="0" w:color="auto"/>
          </w:divBdr>
          <w:divsChild>
            <w:div w:id="1449010526">
              <w:marLeft w:val="0"/>
              <w:marRight w:val="0"/>
              <w:marTop w:val="0"/>
              <w:marBottom w:val="0"/>
              <w:divBdr>
                <w:top w:val="none" w:sz="0" w:space="0" w:color="auto"/>
                <w:left w:val="none" w:sz="0" w:space="0" w:color="auto"/>
                <w:bottom w:val="none" w:sz="0" w:space="0" w:color="auto"/>
                <w:right w:val="none" w:sz="0" w:space="0" w:color="auto"/>
              </w:divBdr>
              <w:divsChild>
                <w:div w:id="1495754401">
                  <w:marLeft w:val="0"/>
                  <w:marRight w:val="0"/>
                  <w:marTop w:val="0"/>
                  <w:marBottom w:val="0"/>
                  <w:divBdr>
                    <w:top w:val="none" w:sz="0" w:space="0" w:color="auto"/>
                    <w:left w:val="none" w:sz="0" w:space="0" w:color="auto"/>
                    <w:bottom w:val="none" w:sz="0" w:space="0" w:color="auto"/>
                    <w:right w:val="none" w:sz="0" w:space="0" w:color="auto"/>
                  </w:divBdr>
                </w:div>
              </w:divsChild>
            </w:div>
            <w:div w:id="1616863516">
              <w:marLeft w:val="0"/>
              <w:marRight w:val="0"/>
              <w:marTop w:val="0"/>
              <w:marBottom w:val="0"/>
              <w:divBdr>
                <w:top w:val="none" w:sz="0" w:space="0" w:color="auto"/>
                <w:left w:val="none" w:sz="0" w:space="0" w:color="auto"/>
                <w:bottom w:val="none" w:sz="0" w:space="0" w:color="auto"/>
                <w:right w:val="none" w:sz="0" w:space="0" w:color="auto"/>
              </w:divBdr>
              <w:divsChild>
                <w:div w:id="4979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377">
          <w:marLeft w:val="0"/>
          <w:marRight w:val="0"/>
          <w:marTop w:val="0"/>
          <w:marBottom w:val="0"/>
          <w:divBdr>
            <w:top w:val="none" w:sz="0" w:space="0" w:color="auto"/>
            <w:left w:val="none" w:sz="0" w:space="0" w:color="auto"/>
            <w:bottom w:val="none" w:sz="0" w:space="0" w:color="auto"/>
            <w:right w:val="none" w:sz="0" w:space="0" w:color="auto"/>
          </w:divBdr>
          <w:divsChild>
            <w:div w:id="354039300">
              <w:marLeft w:val="0"/>
              <w:marRight w:val="0"/>
              <w:marTop w:val="0"/>
              <w:marBottom w:val="0"/>
              <w:divBdr>
                <w:top w:val="none" w:sz="0" w:space="0" w:color="auto"/>
                <w:left w:val="none" w:sz="0" w:space="0" w:color="auto"/>
                <w:bottom w:val="none" w:sz="0" w:space="0" w:color="auto"/>
                <w:right w:val="none" w:sz="0" w:space="0" w:color="auto"/>
              </w:divBdr>
              <w:divsChild>
                <w:div w:id="1029112836">
                  <w:marLeft w:val="0"/>
                  <w:marRight w:val="0"/>
                  <w:marTop w:val="0"/>
                  <w:marBottom w:val="0"/>
                  <w:divBdr>
                    <w:top w:val="none" w:sz="0" w:space="0" w:color="auto"/>
                    <w:left w:val="none" w:sz="0" w:space="0" w:color="auto"/>
                    <w:bottom w:val="none" w:sz="0" w:space="0" w:color="auto"/>
                    <w:right w:val="none" w:sz="0" w:space="0" w:color="auto"/>
                  </w:divBdr>
                </w:div>
              </w:divsChild>
            </w:div>
            <w:div w:id="1682047639">
              <w:marLeft w:val="0"/>
              <w:marRight w:val="0"/>
              <w:marTop w:val="0"/>
              <w:marBottom w:val="0"/>
              <w:divBdr>
                <w:top w:val="none" w:sz="0" w:space="0" w:color="auto"/>
                <w:left w:val="none" w:sz="0" w:space="0" w:color="auto"/>
                <w:bottom w:val="none" w:sz="0" w:space="0" w:color="auto"/>
                <w:right w:val="none" w:sz="0" w:space="0" w:color="auto"/>
              </w:divBdr>
              <w:divsChild>
                <w:div w:id="15987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6223">
          <w:marLeft w:val="0"/>
          <w:marRight w:val="0"/>
          <w:marTop w:val="0"/>
          <w:marBottom w:val="0"/>
          <w:divBdr>
            <w:top w:val="none" w:sz="0" w:space="0" w:color="auto"/>
            <w:left w:val="none" w:sz="0" w:space="0" w:color="auto"/>
            <w:bottom w:val="none" w:sz="0" w:space="0" w:color="auto"/>
            <w:right w:val="none" w:sz="0" w:space="0" w:color="auto"/>
          </w:divBdr>
          <w:divsChild>
            <w:div w:id="143931902">
              <w:marLeft w:val="0"/>
              <w:marRight w:val="0"/>
              <w:marTop w:val="0"/>
              <w:marBottom w:val="0"/>
              <w:divBdr>
                <w:top w:val="none" w:sz="0" w:space="0" w:color="auto"/>
                <w:left w:val="none" w:sz="0" w:space="0" w:color="auto"/>
                <w:bottom w:val="none" w:sz="0" w:space="0" w:color="auto"/>
                <w:right w:val="none" w:sz="0" w:space="0" w:color="auto"/>
              </w:divBdr>
              <w:divsChild>
                <w:div w:id="226959326">
                  <w:marLeft w:val="0"/>
                  <w:marRight w:val="0"/>
                  <w:marTop w:val="0"/>
                  <w:marBottom w:val="0"/>
                  <w:divBdr>
                    <w:top w:val="none" w:sz="0" w:space="0" w:color="auto"/>
                    <w:left w:val="none" w:sz="0" w:space="0" w:color="auto"/>
                    <w:bottom w:val="none" w:sz="0" w:space="0" w:color="auto"/>
                    <w:right w:val="none" w:sz="0" w:space="0" w:color="auto"/>
                  </w:divBdr>
                </w:div>
              </w:divsChild>
            </w:div>
            <w:div w:id="1794179303">
              <w:marLeft w:val="0"/>
              <w:marRight w:val="0"/>
              <w:marTop w:val="0"/>
              <w:marBottom w:val="0"/>
              <w:divBdr>
                <w:top w:val="none" w:sz="0" w:space="0" w:color="auto"/>
                <w:left w:val="none" w:sz="0" w:space="0" w:color="auto"/>
                <w:bottom w:val="none" w:sz="0" w:space="0" w:color="auto"/>
                <w:right w:val="none" w:sz="0" w:space="0" w:color="auto"/>
              </w:divBdr>
              <w:divsChild>
                <w:div w:id="15714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0375">
          <w:marLeft w:val="0"/>
          <w:marRight w:val="0"/>
          <w:marTop w:val="0"/>
          <w:marBottom w:val="0"/>
          <w:divBdr>
            <w:top w:val="none" w:sz="0" w:space="0" w:color="auto"/>
            <w:left w:val="none" w:sz="0" w:space="0" w:color="auto"/>
            <w:bottom w:val="none" w:sz="0" w:space="0" w:color="auto"/>
            <w:right w:val="none" w:sz="0" w:space="0" w:color="auto"/>
          </w:divBdr>
          <w:divsChild>
            <w:div w:id="1994681632">
              <w:marLeft w:val="0"/>
              <w:marRight w:val="0"/>
              <w:marTop w:val="0"/>
              <w:marBottom w:val="0"/>
              <w:divBdr>
                <w:top w:val="none" w:sz="0" w:space="0" w:color="auto"/>
                <w:left w:val="none" w:sz="0" w:space="0" w:color="auto"/>
                <w:bottom w:val="none" w:sz="0" w:space="0" w:color="auto"/>
                <w:right w:val="none" w:sz="0" w:space="0" w:color="auto"/>
              </w:divBdr>
              <w:divsChild>
                <w:div w:id="1896113255">
                  <w:marLeft w:val="0"/>
                  <w:marRight w:val="0"/>
                  <w:marTop w:val="0"/>
                  <w:marBottom w:val="0"/>
                  <w:divBdr>
                    <w:top w:val="none" w:sz="0" w:space="0" w:color="auto"/>
                    <w:left w:val="none" w:sz="0" w:space="0" w:color="auto"/>
                    <w:bottom w:val="none" w:sz="0" w:space="0" w:color="auto"/>
                    <w:right w:val="none" w:sz="0" w:space="0" w:color="auto"/>
                  </w:divBdr>
                </w:div>
              </w:divsChild>
            </w:div>
            <w:div w:id="674770544">
              <w:marLeft w:val="0"/>
              <w:marRight w:val="0"/>
              <w:marTop w:val="0"/>
              <w:marBottom w:val="0"/>
              <w:divBdr>
                <w:top w:val="none" w:sz="0" w:space="0" w:color="auto"/>
                <w:left w:val="none" w:sz="0" w:space="0" w:color="auto"/>
                <w:bottom w:val="none" w:sz="0" w:space="0" w:color="auto"/>
                <w:right w:val="none" w:sz="0" w:space="0" w:color="auto"/>
              </w:divBdr>
              <w:divsChild>
                <w:div w:id="877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5920">
          <w:marLeft w:val="0"/>
          <w:marRight w:val="0"/>
          <w:marTop w:val="0"/>
          <w:marBottom w:val="0"/>
          <w:divBdr>
            <w:top w:val="none" w:sz="0" w:space="0" w:color="auto"/>
            <w:left w:val="none" w:sz="0" w:space="0" w:color="auto"/>
            <w:bottom w:val="none" w:sz="0" w:space="0" w:color="auto"/>
            <w:right w:val="none" w:sz="0" w:space="0" w:color="auto"/>
          </w:divBdr>
          <w:divsChild>
            <w:div w:id="1532644356">
              <w:marLeft w:val="0"/>
              <w:marRight w:val="0"/>
              <w:marTop w:val="0"/>
              <w:marBottom w:val="0"/>
              <w:divBdr>
                <w:top w:val="none" w:sz="0" w:space="0" w:color="auto"/>
                <w:left w:val="none" w:sz="0" w:space="0" w:color="auto"/>
                <w:bottom w:val="none" w:sz="0" w:space="0" w:color="auto"/>
                <w:right w:val="none" w:sz="0" w:space="0" w:color="auto"/>
              </w:divBdr>
              <w:divsChild>
                <w:div w:id="1816601341">
                  <w:marLeft w:val="0"/>
                  <w:marRight w:val="0"/>
                  <w:marTop w:val="0"/>
                  <w:marBottom w:val="0"/>
                  <w:divBdr>
                    <w:top w:val="none" w:sz="0" w:space="0" w:color="auto"/>
                    <w:left w:val="none" w:sz="0" w:space="0" w:color="auto"/>
                    <w:bottom w:val="none" w:sz="0" w:space="0" w:color="auto"/>
                    <w:right w:val="none" w:sz="0" w:space="0" w:color="auto"/>
                  </w:divBdr>
                </w:div>
              </w:divsChild>
            </w:div>
            <w:div w:id="1549220291">
              <w:marLeft w:val="0"/>
              <w:marRight w:val="0"/>
              <w:marTop w:val="0"/>
              <w:marBottom w:val="0"/>
              <w:divBdr>
                <w:top w:val="none" w:sz="0" w:space="0" w:color="auto"/>
                <w:left w:val="none" w:sz="0" w:space="0" w:color="auto"/>
                <w:bottom w:val="none" w:sz="0" w:space="0" w:color="auto"/>
                <w:right w:val="none" w:sz="0" w:space="0" w:color="auto"/>
              </w:divBdr>
              <w:divsChild>
                <w:div w:id="16760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7582">
          <w:marLeft w:val="0"/>
          <w:marRight w:val="0"/>
          <w:marTop w:val="0"/>
          <w:marBottom w:val="0"/>
          <w:divBdr>
            <w:top w:val="none" w:sz="0" w:space="0" w:color="auto"/>
            <w:left w:val="none" w:sz="0" w:space="0" w:color="auto"/>
            <w:bottom w:val="none" w:sz="0" w:space="0" w:color="auto"/>
            <w:right w:val="none" w:sz="0" w:space="0" w:color="auto"/>
          </w:divBdr>
          <w:divsChild>
            <w:div w:id="586616319">
              <w:marLeft w:val="0"/>
              <w:marRight w:val="0"/>
              <w:marTop w:val="0"/>
              <w:marBottom w:val="0"/>
              <w:divBdr>
                <w:top w:val="none" w:sz="0" w:space="0" w:color="auto"/>
                <w:left w:val="none" w:sz="0" w:space="0" w:color="auto"/>
                <w:bottom w:val="none" w:sz="0" w:space="0" w:color="auto"/>
                <w:right w:val="none" w:sz="0" w:space="0" w:color="auto"/>
              </w:divBdr>
              <w:divsChild>
                <w:div w:id="1042171666">
                  <w:marLeft w:val="0"/>
                  <w:marRight w:val="0"/>
                  <w:marTop w:val="0"/>
                  <w:marBottom w:val="0"/>
                  <w:divBdr>
                    <w:top w:val="none" w:sz="0" w:space="0" w:color="auto"/>
                    <w:left w:val="none" w:sz="0" w:space="0" w:color="auto"/>
                    <w:bottom w:val="none" w:sz="0" w:space="0" w:color="auto"/>
                    <w:right w:val="none" w:sz="0" w:space="0" w:color="auto"/>
                  </w:divBdr>
                </w:div>
              </w:divsChild>
            </w:div>
            <w:div w:id="775751628">
              <w:marLeft w:val="0"/>
              <w:marRight w:val="0"/>
              <w:marTop w:val="0"/>
              <w:marBottom w:val="0"/>
              <w:divBdr>
                <w:top w:val="none" w:sz="0" w:space="0" w:color="auto"/>
                <w:left w:val="none" w:sz="0" w:space="0" w:color="auto"/>
                <w:bottom w:val="none" w:sz="0" w:space="0" w:color="auto"/>
                <w:right w:val="none" w:sz="0" w:space="0" w:color="auto"/>
              </w:divBdr>
              <w:divsChild>
                <w:div w:id="18697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289">
          <w:marLeft w:val="0"/>
          <w:marRight w:val="0"/>
          <w:marTop w:val="0"/>
          <w:marBottom w:val="0"/>
          <w:divBdr>
            <w:top w:val="none" w:sz="0" w:space="0" w:color="auto"/>
            <w:left w:val="none" w:sz="0" w:space="0" w:color="auto"/>
            <w:bottom w:val="none" w:sz="0" w:space="0" w:color="auto"/>
            <w:right w:val="none" w:sz="0" w:space="0" w:color="auto"/>
          </w:divBdr>
          <w:divsChild>
            <w:div w:id="1007639872">
              <w:marLeft w:val="0"/>
              <w:marRight w:val="0"/>
              <w:marTop w:val="0"/>
              <w:marBottom w:val="0"/>
              <w:divBdr>
                <w:top w:val="none" w:sz="0" w:space="0" w:color="auto"/>
                <w:left w:val="none" w:sz="0" w:space="0" w:color="auto"/>
                <w:bottom w:val="none" w:sz="0" w:space="0" w:color="auto"/>
                <w:right w:val="none" w:sz="0" w:space="0" w:color="auto"/>
              </w:divBdr>
              <w:divsChild>
                <w:div w:id="1520120887">
                  <w:marLeft w:val="0"/>
                  <w:marRight w:val="0"/>
                  <w:marTop w:val="0"/>
                  <w:marBottom w:val="0"/>
                  <w:divBdr>
                    <w:top w:val="none" w:sz="0" w:space="0" w:color="auto"/>
                    <w:left w:val="none" w:sz="0" w:space="0" w:color="auto"/>
                    <w:bottom w:val="none" w:sz="0" w:space="0" w:color="auto"/>
                    <w:right w:val="none" w:sz="0" w:space="0" w:color="auto"/>
                  </w:divBdr>
                </w:div>
              </w:divsChild>
            </w:div>
            <w:div w:id="1647777630">
              <w:marLeft w:val="0"/>
              <w:marRight w:val="0"/>
              <w:marTop w:val="0"/>
              <w:marBottom w:val="0"/>
              <w:divBdr>
                <w:top w:val="none" w:sz="0" w:space="0" w:color="auto"/>
                <w:left w:val="none" w:sz="0" w:space="0" w:color="auto"/>
                <w:bottom w:val="none" w:sz="0" w:space="0" w:color="auto"/>
                <w:right w:val="none" w:sz="0" w:space="0" w:color="auto"/>
              </w:divBdr>
              <w:divsChild>
                <w:div w:id="1930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7722">
          <w:marLeft w:val="0"/>
          <w:marRight w:val="0"/>
          <w:marTop w:val="0"/>
          <w:marBottom w:val="0"/>
          <w:divBdr>
            <w:top w:val="none" w:sz="0" w:space="0" w:color="auto"/>
            <w:left w:val="none" w:sz="0" w:space="0" w:color="auto"/>
            <w:bottom w:val="none" w:sz="0" w:space="0" w:color="auto"/>
            <w:right w:val="none" w:sz="0" w:space="0" w:color="auto"/>
          </w:divBdr>
          <w:divsChild>
            <w:div w:id="103309379">
              <w:marLeft w:val="0"/>
              <w:marRight w:val="0"/>
              <w:marTop w:val="0"/>
              <w:marBottom w:val="0"/>
              <w:divBdr>
                <w:top w:val="none" w:sz="0" w:space="0" w:color="auto"/>
                <w:left w:val="none" w:sz="0" w:space="0" w:color="auto"/>
                <w:bottom w:val="none" w:sz="0" w:space="0" w:color="auto"/>
                <w:right w:val="none" w:sz="0" w:space="0" w:color="auto"/>
              </w:divBdr>
              <w:divsChild>
                <w:div w:id="1937907474">
                  <w:marLeft w:val="0"/>
                  <w:marRight w:val="0"/>
                  <w:marTop w:val="0"/>
                  <w:marBottom w:val="0"/>
                  <w:divBdr>
                    <w:top w:val="none" w:sz="0" w:space="0" w:color="auto"/>
                    <w:left w:val="none" w:sz="0" w:space="0" w:color="auto"/>
                    <w:bottom w:val="none" w:sz="0" w:space="0" w:color="auto"/>
                    <w:right w:val="none" w:sz="0" w:space="0" w:color="auto"/>
                  </w:divBdr>
                </w:div>
              </w:divsChild>
            </w:div>
            <w:div w:id="2009167937">
              <w:marLeft w:val="0"/>
              <w:marRight w:val="0"/>
              <w:marTop w:val="0"/>
              <w:marBottom w:val="0"/>
              <w:divBdr>
                <w:top w:val="none" w:sz="0" w:space="0" w:color="auto"/>
                <w:left w:val="none" w:sz="0" w:space="0" w:color="auto"/>
                <w:bottom w:val="none" w:sz="0" w:space="0" w:color="auto"/>
                <w:right w:val="none" w:sz="0" w:space="0" w:color="auto"/>
              </w:divBdr>
              <w:divsChild>
                <w:div w:id="499732135">
                  <w:marLeft w:val="0"/>
                  <w:marRight w:val="0"/>
                  <w:marTop w:val="0"/>
                  <w:marBottom w:val="0"/>
                  <w:divBdr>
                    <w:top w:val="none" w:sz="0" w:space="0" w:color="auto"/>
                    <w:left w:val="none" w:sz="0" w:space="0" w:color="auto"/>
                    <w:bottom w:val="none" w:sz="0" w:space="0" w:color="auto"/>
                    <w:right w:val="none" w:sz="0" w:space="0" w:color="auto"/>
                  </w:divBdr>
                </w:div>
              </w:divsChild>
            </w:div>
            <w:div w:id="319847787">
              <w:marLeft w:val="0"/>
              <w:marRight w:val="0"/>
              <w:marTop w:val="0"/>
              <w:marBottom w:val="0"/>
              <w:divBdr>
                <w:top w:val="none" w:sz="0" w:space="0" w:color="auto"/>
                <w:left w:val="none" w:sz="0" w:space="0" w:color="auto"/>
                <w:bottom w:val="none" w:sz="0" w:space="0" w:color="auto"/>
                <w:right w:val="none" w:sz="0" w:space="0" w:color="auto"/>
              </w:divBdr>
              <w:divsChild>
                <w:div w:id="1983657318">
                  <w:marLeft w:val="0"/>
                  <w:marRight w:val="0"/>
                  <w:marTop w:val="0"/>
                  <w:marBottom w:val="0"/>
                  <w:divBdr>
                    <w:top w:val="none" w:sz="0" w:space="0" w:color="auto"/>
                    <w:left w:val="none" w:sz="0" w:space="0" w:color="auto"/>
                    <w:bottom w:val="none" w:sz="0" w:space="0" w:color="auto"/>
                    <w:right w:val="none" w:sz="0" w:space="0" w:color="auto"/>
                  </w:divBdr>
                </w:div>
              </w:divsChild>
            </w:div>
            <w:div w:id="632910604">
              <w:marLeft w:val="0"/>
              <w:marRight w:val="0"/>
              <w:marTop w:val="0"/>
              <w:marBottom w:val="0"/>
              <w:divBdr>
                <w:top w:val="none" w:sz="0" w:space="0" w:color="auto"/>
                <w:left w:val="none" w:sz="0" w:space="0" w:color="auto"/>
                <w:bottom w:val="none" w:sz="0" w:space="0" w:color="auto"/>
                <w:right w:val="none" w:sz="0" w:space="0" w:color="auto"/>
              </w:divBdr>
              <w:divsChild>
                <w:div w:id="226763389">
                  <w:marLeft w:val="0"/>
                  <w:marRight w:val="0"/>
                  <w:marTop w:val="0"/>
                  <w:marBottom w:val="0"/>
                  <w:divBdr>
                    <w:top w:val="none" w:sz="0" w:space="0" w:color="auto"/>
                    <w:left w:val="none" w:sz="0" w:space="0" w:color="auto"/>
                    <w:bottom w:val="none" w:sz="0" w:space="0" w:color="auto"/>
                    <w:right w:val="none" w:sz="0" w:space="0" w:color="auto"/>
                  </w:divBdr>
                </w:div>
              </w:divsChild>
            </w:div>
            <w:div w:id="1574779793">
              <w:marLeft w:val="0"/>
              <w:marRight w:val="0"/>
              <w:marTop w:val="0"/>
              <w:marBottom w:val="0"/>
              <w:divBdr>
                <w:top w:val="none" w:sz="0" w:space="0" w:color="auto"/>
                <w:left w:val="none" w:sz="0" w:space="0" w:color="auto"/>
                <w:bottom w:val="none" w:sz="0" w:space="0" w:color="auto"/>
                <w:right w:val="none" w:sz="0" w:space="0" w:color="auto"/>
              </w:divBdr>
              <w:divsChild>
                <w:div w:id="900140953">
                  <w:marLeft w:val="0"/>
                  <w:marRight w:val="0"/>
                  <w:marTop w:val="0"/>
                  <w:marBottom w:val="0"/>
                  <w:divBdr>
                    <w:top w:val="none" w:sz="0" w:space="0" w:color="auto"/>
                    <w:left w:val="none" w:sz="0" w:space="0" w:color="auto"/>
                    <w:bottom w:val="none" w:sz="0" w:space="0" w:color="auto"/>
                    <w:right w:val="none" w:sz="0" w:space="0" w:color="auto"/>
                  </w:divBdr>
                </w:div>
              </w:divsChild>
            </w:div>
            <w:div w:id="984360476">
              <w:marLeft w:val="0"/>
              <w:marRight w:val="0"/>
              <w:marTop w:val="0"/>
              <w:marBottom w:val="0"/>
              <w:divBdr>
                <w:top w:val="none" w:sz="0" w:space="0" w:color="auto"/>
                <w:left w:val="none" w:sz="0" w:space="0" w:color="auto"/>
                <w:bottom w:val="none" w:sz="0" w:space="0" w:color="auto"/>
                <w:right w:val="none" w:sz="0" w:space="0" w:color="auto"/>
              </w:divBdr>
              <w:divsChild>
                <w:div w:id="11358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8029">
          <w:marLeft w:val="0"/>
          <w:marRight w:val="0"/>
          <w:marTop w:val="0"/>
          <w:marBottom w:val="0"/>
          <w:divBdr>
            <w:top w:val="none" w:sz="0" w:space="0" w:color="auto"/>
            <w:left w:val="none" w:sz="0" w:space="0" w:color="auto"/>
            <w:bottom w:val="none" w:sz="0" w:space="0" w:color="auto"/>
            <w:right w:val="none" w:sz="0" w:space="0" w:color="auto"/>
          </w:divBdr>
          <w:divsChild>
            <w:div w:id="1876382500">
              <w:marLeft w:val="0"/>
              <w:marRight w:val="0"/>
              <w:marTop w:val="0"/>
              <w:marBottom w:val="0"/>
              <w:divBdr>
                <w:top w:val="none" w:sz="0" w:space="0" w:color="auto"/>
                <w:left w:val="none" w:sz="0" w:space="0" w:color="auto"/>
                <w:bottom w:val="none" w:sz="0" w:space="0" w:color="auto"/>
                <w:right w:val="none" w:sz="0" w:space="0" w:color="auto"/>
              </w:divBdr>
              <w:divsChild>
                <w:div w:id="29185740">
                  <w:marLeft w:val="0"/>
                  <w:marRight w:val="0"/>
                  <w:marTop w:val="0"/>
                  <w:marBottom w:val="0"/>
                  <w:divBdr>
                    <w:top w:val="none" w:sz="0" w:space="0" w:color="auto"/>
                    <w:left w:val="none" w:sz="0" w:space="0" w:color="auto"/>
                    <w:bottom w:val="none" w:sz="0" w:space="0" w:color="auto"/>
                    <w:right w:val="none" w:sz="0" w:space="0" w:color="auto"/>
                  </w:divBdr>
                </w:div>
              </w:divsChild>
            </w:div>
            <w:div w:id="1693145640">
              <w:marLeft w:val="0"/>
              <w:marRight w:val="0"/>
              <w:marTop w:val="0"/>
              <w:marBottom w:val="0"/>
              <w:divBdr>
                <w:top w:val="none" w:sz="0" w:space="0" w:color="auto"/>
                <w:left w:val="none" w:sz="0" w:space="0" w:color="auto"/>
                <w:bottom w:val="none" w:sz="0" w:space="0" w:color="auto"/>
                <w:right w:val="none" w:sz="0" w:space="0" w:color="auto"/>
              </w:divBdr>
              <w:divsChild>
                <w:div w:id="1017737814">
                  <w:marLeft w:val="0"/>
                  <w:marRight w:val="0"/>
                  <w:marTop w:val="0"/>
                  <w:marBottom w:val="0"/>
                  <w:divBdr>
                    <w:top w:val="none" w:sz="0" w:space="0" w:color="auto"/>
                    <w:left w:val="none" w:sz="0" w:space="0" w:color="auto"/>
                    <w:bottom w:val="none" w:sz="0" w:space="0" w:color="auto"/>
                    <w:right w:val="none" w:sz="0" w:space="0" w:color="auto"/>
                  </w:divBdr>
                </w:div>
              </w:divsChild>
            </w:div>
            <w:div w:id="1047532022">
              <w:marLeft w:val="0"/>
              <w:marRight w:val="0"/>
              <w:marTop w:val="0"/>
              <w:marBottom w:val="0"/>
              <w:divBdr>
                <w:top w:val="none" w:sz="0" w:space="0" w:color="auto"/>
                <w:left w:val="none" w:sz="0" w:space="0" w:color="auto"/>
                <w:bottom w:val="none" w:sz="0" w:space="0" w:color="auto"/>
                <w:right w:val="none" w:sz="0" w:space="0" w:color="auto"/>
              </w:divBdr>
              <w:divsChild>
                <w:div w:id="1136483589">
                  <w:marLeft w:val="0"/>
                  <w:marRight w:val="0"/>
                  <w:marTop w:val="0"/>
                  <w:marBottom w:val="0"/>
                  <w:divBdr>
                    <w:top w:val="none" w:sz="0" w:space="0" w:color="auto"/>
                    <w:left w:val="none" w:sz="0" w:space="0" w:color="auto"/>
                    <w:bottom w:val="none" w:sz="0" w:space="0" w:color="auto"/>
                    <w:right w:val="none" w:sz="0" w:space="0" w:color="auto"/>
                  </w:divBdr>
                </w:div>
              </w:divsChild>
            </w:div>
            <w:div w:id="675619602">
              <w:marLeft w:val="0"/>
              <w:marRight w:val="0"/>
              <w:marTop w:val="0"/>
              <w:marBottom w:val="0"/>
              <w:divBdr>
                <w:top w:val="none" w:sz="0" w:space="0" w:color="auto"/>
                <w:left w:val="none" w:sz="0" w:space="0" w:color="auto"/>
                <w:bottom w:val="none" w:sz="0" w:space="0" w:color="auto"/>
                <w:right w:val="none" w:sz="0" w:space="0" w:color="auto"/>
              </w:divBdr>
              <w:divsChild>
                <w:div w:id="439881680">
                  <w:marLeft w:val="0"/>
                  <w:marRight w:val="0"/>
                  <w:marTop w:val="0"/>
                  <w:marBottom w:val="0"/>
                  <w:divBdr>
                    <w:top w:val="none" w:sz="0" w:space="0" w:color="auto"/>
                    <w:left w:val="none" w:sz="0" w:space="0" w:color="auto"/>
                    <w:bottom w:val="none" w:sz="0" w:space="0" w:color="auto"/>
                    <w:right w:val="none" w:sz="0" w:space="0" w:color="auto"/>
                  </w:divBdr>
                </w:div>
              </w:divsChild>
            </w:div>
            <w:div w:id="321932436">
              <w:marLeft w:val="0"/>
              <w:marRight w:val="0"/>
              <w:marTop w:val="0"/>
              <w:marBottom w:val="0"/>
              <w:divBdr>
                <w:top w:val="none" w:sz="0" w:space="0" w:color="auto"/>
                <w:left w:val="none" w:sz="0" w:space="0" w:color="auto"/>
                <w:bottom w:val="none" w:sz="0" w:space="0" w:color="auto"/>
                <w:right w:val="none" w:sz="0" w:space="0" w:color="auto"/>
              </w:divBdr>
              <w:divsChild>
                <w:div w:id="2105104824">
                  <w:marLeft w:val="0"/>
                  <w:marRight w:val="0"/>
                  <w:marTop w:val="0"/>
                  <w:marBottom w:val="0"/>
                  <w:divBdr>
                    <w:top w:val="none" w:sz="0" w:space="0" w:color="auto"/>
                    <w:left w:val="none" w:sz="0" w:space="0" w:color="auto"/>
                    <w:bottom w:val="none" w:sz="0" w:space="0" w:color="auto"/>
                    <w:right w:val="none" w:sz="0" w:space="0" w:color="auto"/>
                  </w:divBdr>
                </w:div>
              </w:divsChild>
            </w:div>
            <w:div w:id="1420248182">
              <w:marLeft w:val="0"/>
              <w:marRight w:val="0"/>
              <w:marTop w:val="0"/>
              <w:marBottom w:val="0"/>
              <w:divBdr>
                <w:top w:val="none" w:sz="0" w:space="0" w:color="auto"/>
                <w:left w:val="none" w:sz="0" w:space="0" w:color="auto"/>
                <w:bottom w:val="none" w:sz="0" w:space="0" w:color="auto"/>
                <w:right w:val="none" w:sz="0" w:space="0" w:color="auto"/>
              </w:divBdr>
              <w:divsChild>
                <w:div w:id="1921481642">
                  <w:marLeft w:val="0"/>
                  <w:marRight w:val="0"/>
                  <w:marTop w:val="0"/>
                  <w:marBottom w:val="0"/>
                  <w:divBdr>
                    <w:top w:val="none" w:sz="0" w:space="0" w:color="auto"/>
                    <w:left w:val="none" w:sz="0" w:space="0" w:color="auto"/>
                    <w:bottom w:val="none" w:sz="0" w:space="0" w:color="auto"/>
                    <w:right w:val="none" w:sz="0" w:space="0" w:color="auto"/>
                  </w:divBdr>
                </w:div>
              </w:divsChild>
            </w:div>
            <w:div w:id="541480997">
              <w:marLeft w:val="0"/>
              <w:marRight w:val="0"/>
              <w:marTop w:val="0"/>
              <w:marBottom w:val="0"/>
              <w:divBdr>
                <w:top w:val="none" w:sz="0" w:space="0" w:color="auto"/>
                <w:left w:val="none" w:sz="0" w:space="0" w:color="auto"/>
                <w:bottom w:val="none" w:sz="0" w:space="0" w:color="auto"/>
                <w:right w:val="none" w:sz="0" w:space="0" w:color="auto"/>
              </w:divBdr>
              <w:divsChild>
                <w:div w:id="1183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4150">
          <w:marLeft w:val="0"/>
          <w:marRight w:val="0"/>
          <w:marTop w:val="0"/>
          <w:marBottom w:val="0"/>
          <w:divBdr>
            <w:top w:val="none" w:sz="0" w:space="0" w:color="auto"/>
            <w:left w:val="none" w:sz="0" w:space="0" w:color="auto"/>
            <w:bottom w:val="none" w:sz="0" w:space="0" w:color="auto"/>
            <w:right w:val="none" w:sz="0" w:space="0" w:color="auto"/>
          </w:divBdr>
          <w:divsChild>
            <w:div w:id="1879003969">
              <w:marLeft w:val="0"/>
              <w:marRight w:val="0"/>
              <w:marTop w:val="0"/>
              <w:marBottom w:val="0"/>
              <w:divBdr>
                <w:top w:val="none" w:sz="0" w:space="0" w:color="auto"/>
                <w:left w:val="none" w:sz="0" w:space="0" w:color="auto"/>
                <w:bottom w:val="none" w:sz="0" w:space="0" w:color="auto"/>
                <w:right w:val="none" w:sz="0" w:space="0" w:color="auto"/>
              </w:divBdr>
              <w:divsChild>
                <w:div w:id="546912623">
                  <w:marLeft w:val="0"/>
                  <w:marRight w:val="0"/>
                  <w:marTop w:val="0"/>
                  <w:marBottom w:val="0"/>
                  <w:divBdr>
                    <w:top w:val="none" w:sz="0" w:space="0" w:color="auto"/>
                    <w:left w:val="none" w:sz="0" w:space="0" w:color="auto"/>
                    <w:bottom w:val="none" w:sz="0" w:space="0" w:color="auto"/>
                    <w:right w:val="none" w:sz="0" w:space="0" w:color="auto"/>
                  </w:divBdr>
                </w:div>
              </w:divsChild>
            </w:div>
            <w:div w:id="742946219">
              <w:marLeft w:val="0"/>
              <w:marRight w:val="0"/>
              <w:marTop w:val="0"/>
              <w:marBottom w:val="0"/>
              <w:divBdr>
                <w:top w:val="none" w:sz="0" w:space="0" w:color="auto"/>
                <w:left w:val="none" w:sz="0" w:space="0" w:color="auto"/>
                <w:bottom w:val="none" w:sz="0" w:space="0" w:color="auto"/>
                <w:right w:val="none" w:sz="0" w:space="0" w:color="auto"/>
              </w:divBdr>
              <w:divsChild>
                <w:div w:id="170680461">
                  <w:marLeft w:val="0"/>
                  <w:marRight w:val="0"/>
                  <w:marTop w:val="0"/>
                  <w:marBottom w:val="0"/>
                  <w:divBdr>
                    <w:top w:val="none" w:sz="0" w:space="0" w:color="auto"/>
                    <w:left w:val="none" w:sz="0" w:space="0" w:color="auto"/>
                    <w:bottom w:val="none" w:sz="0" w:space="0" w:color="auto"/>
                    <w:right w:val="none" w:sz="0" w:space="0" w:color="auto"/>
                  </w:divBdr>
                </w:div>
              </w:divsChild>
            </w:div>
            <w:div w:id="853416766">
              <w:marLeft w:val="0"/>
              <w:marRight w:val="0"/>
              <w:marTop w:val="0"/>
              <w:marBottom w:val="0"/>
              <w:divBdr>
                <w:top w:val="none" w:sz="0" w:space="0" w:color="auto"/>
                <w:left w:val="none" w:sz="0" w:space="0" w:color="auto"/>
                <w:bottom w:val="none" w:sz="0" w:space="0" w:color="auto"/>
                <w:right w:val="none" w:sz="0" w:space="0" w:color="auto"/>
              </w:divBdr>
              <w:divsChild>
                <w:div w:id="1372076628">
                  <w:marLeft w:val="0"/>
                  <w:marRight w:val="0"/>
                  <w:marTop w:val="0"/>
                  <w:marBottom w:val="0"/>
                  <w:divBdr>
                    <w:top w:val="none" w:sz="0" w:space="0" w:color="auto"/>
                    <w:left w:val="none" w:sz="0" w:space="0" w:color="auto"/>
                    <w:bottom w:val="none" w:sz="0" w:space="0" w:color="auto"/>
                    <w:right w:val="none" w:sz="0" w:space="0" w:color="auto"/>
                  </w:divBdr>
                </w:div>
              </w:divsChild>
            </w:div>
            <w:div w:id="316885216">
              <w:marLeft w:val="0"/>
              <w:marRight w:val="0"/>
              <w:marTop w:val="0"/>
              <w:marBottom w:val="0"/>
              <w:divBdr>
                <w:top w:val="none" w:sz="0" w:space="0" w:color="auto"/>
                <w:left w:val="none" w:sz="0" w:space="0" w:color="auto"/>
                <w:bottom w:val="none" w:sz="0" w:space="0" w:color="auto"/>
                <w:right w:val="none" w:sz="0" w:space="0" w:color="auto"/>
              </w:divBdr>
              <w:divsChild>
                <w:div w:id="449974751">
                  <w:marLeft w:val="0"/>
                  <w:marRight w:val="0"/>
                  <w:marTop w:val="0"/>
                  <w:marBottom w:val="0"/>
                  <w:divBdr>
                    <w:top w:val="none" w:sz="0" w:space="0" w:color="auto"/>
                    <w:left w:val="none" w:sz="0" w:space="0" w:color="auto"/>
                    <w:bottom w:val="none" w:sz="0" w:space="0" w:color="auto"/>
                    <w:right w:val="none" w:sz="0" w:space="0" w:color="auto"/>
                  </w:divBdr>
                </w:div>
              </w:divsChild>
            </w:div>
            <w:div w:id="642387977">
              <w:marLeft w:val="0"/>
              <w:marRight w:val="0"/>
              <w:marTop w:val="0"/>
              <w:marBottom w:val="0"/>
              <w:divBdr>
                <w:top w:val="none" w:sz="0" w:space="0" w:color="auto"/>
                <w:left w:val="none" w:sz="0" w:space="0" w:color="auto"/>
                <w:bottom w:val="none" w:sz="0" w:space="0" w:color="auto"/>
                <w:right w:val="none" w:sz="0" w:space="0" w:color="auto"/>
              </w:divBdr>
              <w:divsChild>
                <w:div w:id="1159233222">
                  <w:marLeft w:val="0"/>
                  <w:marRight w:val="0"/>
                  <w:marTop w:val="0"/>
                  <w:marBottom w:val="0"/>
                  <w:divBdr>
                    <w:top w:val="none" w:sz="0" w:space="0" w:color="auto"/>
                    <w:left w:val="none" w:sz="0" w:space="0" w:color="auto"/>
                    <w:bottom w:val="none" w:sz="0" w:space="0" w:color="auto"/>
                    <w:right w:val="none" w:sz="0" w:space="0" w:color="auto"/>
                  </w:divBdr>
                </w:div>
              </w:divsChild>
            </w:div>
            <w:div w:id="1636334017">
              <w:marLeft w:val="0"/>
              <w:marRight w:val="0"/>
              <w:marTop w:val="0"/>
              <w:marBottom w:val="0"/>
              <w:divBdr>
                <w:top w:val="none" w:sz="0" w:space="0" w:color="auto"/>
                <w:left w:val="none" w:sz="0" w:space="0" w:color="auto"/>
                <w:bottom w:val="none" w:sz="0" w:space="0" w:color="auto"/>
                <w:right w:val="none" w:sz="0" w:space="0" w:color="auto"/>
              </w:divBdr>
              <w:divsChild>
                <w:div w:id="1171796111">
                  <w:marLeft w:val="0"/>
                  <w:marRight w:val="0"/>
                  <w:marTop w:val="0"/>
                  <w:marBottom w:val="0"/>
                  <w:divBdr>
                    <w:top w:val="none" w:sz="0" w:space="0" w:color="auto"/>
                    <w:left w:val="none" w:sz="0" w:space="0" w:color="auto"/>
                    <w:bottom w:val="none" w:sz="0" w:space="0" w:color="auto"/>
                    <w:right w:val="none" w:sz="0" w:space="0" w:color="auto"/>
                  </w:divBdr>
                </w:div>
              </w:divsChild>
            </w:div>
            <w:div w:id="2094007312">
              <w:marLeft w:val="0"/>
              <w:marRight w:val="0"/>
              <w:marTop w:val="0"/>
              <w:marBottom w:val="0"/>
              <w:divBdr>
                <w:top w:val="none" w:sz="0" w:space="0" w:color="auto"/>
                <w:left w:val="none" w:sz="0" w:space="0" w:color="auto"/>
                <w:bottom w:val="none" w:sz="0" w:space="0" w:color="auto"/>
                <w:right w:val="none" w:sz="0" w:space="0" w:color="auto"/>
              </w:divBdr>
              <w:divsChild>
                <w:div w:id="498694369">
                  <w:marLeft w:val="0"/>
                  <w:marRight w:val="0"/>
                  <w:marTop w:val="0"/>
                  <w:marBottom w:val="0"/>
                  <w:divBdr>
                    <w:top w:val="none" w:sz="0" w:space="0" w:color="auto"/>
                    <w:left w:val="none" w:sz="0" w:space="0" w:color="auto"/>
                    <w:bottom w:val="none" w:sz="0" w:space="0" w:color="auto"/>
                    <w:right w:val="none" w:sz="0" w:space="0" w:color="auto"/>
                  </w:divBdr>
                </w:div>
              </w:divsChild>
            </w:div>
            <w:div w:id="1953391698">
              <w:marLeft w:val="0"/>
              <w:marRight w:val="0"/>
              <w:marTop w:val="0"/>
              <w:marBottom w:val="0"/>
              <w:divBdr>
                <w:top w:val="none" w:sz="0" w:space="0" w:color="auto"/>
                <w:left w:val="none" w:sz="0" w:space="0" w:color="auto"/>
                <w:bottom w:val="none" w:sz="0" w:space="0" w:color="auto"/>
                <w:right w:val="none" w:sz="0" w:space="0" w:color="auto"/>
              </w:divBdr>
              <w:divsChild>
                <w:div w:id="1491674087">
                  <w:marLeft w:val="0"/>
                  <w:marRight w:val="0"/>
                  <w:marTop w:val="0"/>
                  <w:marBottom w:val="0"/>
                  <w:divBdr>
                    <w:top w:val="none" w:sz="0" w:space="0" w:color="auto"/>
                    <w:left w:val="none" w:sz="0" w:space="0" w:color="auto"/>
                    <w:bottom w:val="none" w:sz="0" w:space="0" w:color="auto"/>
                    <w:right w:val="none" w:sz="0" w:space="0" w:color="auto"/>
                  </w:divBdr>
                </w:div>
              </w:divsChild>
            </w:div>
            <w:div w:id="1357924328">
              <w:marLeft w:val="0"/>
              <w:marRight w:val="0"/>
              <w:marTop w:val="0"/>
              <w:marBottom w:val="0"/>
              <w:divBdr>
                <w:top w:val="none" w:sz="0" w:space="0" w:color="auto"/>
                <w:left w:val="none" w:sz="0" w:space="0" w:color="auto"/>
                <w:bottom w:val="none" w:sz="0" w:space="0" w:color="auto"/>
                <w:right w:val="none" w:sz="0" w:space="0" w:color="auto"/>
              </w:divBdr>
              <w:divsChild>
                <w:div w:id="1222401079">
                  <w:marLeft w:val="0"/>
                  <w:marRight w:val="0"/>
                  <w:marTop w:val="0"/>
                  <w:marBottom w:val="0"/>
                  <w:divBdr>
                    <w:top w:val="none" w:sz="0" w:space="0" w:color="auto"/>
                    <w:left w:val="none" w:sz="0" w:space="0" w:color="auto"/>
                    <w:bottom w:val="none" w:sz="0" w:space="0" w:color="auto"/>
                    <w:right w:val="none" w:sz="0" w:space="0" w:color="auto"/>
                  </w:divBdr>
                </w:div>
              </w:divsChild>
            </w:div>
            <w:div w:id="1623338867">
              <w:marLeft w:val="0"/>
              <w:marRight w:val="0"/>
              <w:marTop w:val="0"/>
              <w:marBottom w:val="0"/>
              <w:divBdr>
                <w:top w:val="none" w:sz="0" w:space="0" w:color="auto"/>
                <w:left w:val="none" w:sz="0" w:space="0" w:color="auto"/>
                <w:bottom w:val="none" w:sz="0" w:space="0" w:color="auto"/>
                <w:right w:val="none" w:sz="0" w:space="0" w:color="auto"/>
              </w:divBdr>
              <w:divsChild>
                <w:div w:id="925384764">
                  <w:marLeft w:val="0"/>
                  <w:marRight w:val="0"/>
                  <w:marTop w:val="0"/>
                  <w:marBottom w:val="0"/>
                  <w:divBdr>
                    <w:top w:val="none" w:sz="0" w:space="0" w:color="auto"/>
                    <w:left w:val="none" w:sz="0" w:space="0" w:color="auto"/>
                    <w:bottom w:val="none" w:sz="0" w:space="0" w:color="auto"/>
                    <w:right w:val="none" w:sz="0" w:space="0" w:color="auto"/>
                  </w:divBdr>
                </w:div>
              </w:divsChild>
            </w:div>
            <w:div w:id="615336619">
              <w:marLeft w:val="0"/>
              <w:marRight w:val="0"/>
              <w:marTop w:val="0"/>
              <w:marBottom w:val="0"/>
              <w:divBdr>
                <w:top w:val="none" w:sz="0" w:space="0" w:color="auto"/>
                <w:left w:val="none" w:sz="0" w:space="0" w:color="auto"/>
                <w:bottom w:val="none" w:sz="0" w:space="0" w:color="auto"/>
                <w:right w:val="none" w:sz="0" w:space="0" w:color="auto"/>
              </w:divBdr>
              <w:divsChild>
                <w:div w:id="1579974195">
                  <w:marLeft w:val="0"/>
                  <w:marRight w:val="0"/>
                  <w:marTop w:val="0"/>
                  <w:marBottom w:val="0"/>
                  <w:divBdr>
                    <w:top w:val="none" w:sz="0" w:space="0" w:color="auto"/>
                    <w:left w:val="none" w:sz="0" w:space="0" w:color="auto"/>
                    <w:bottom w:val="none" w:sz="0" w:space="0" w:color="auto"/>
                    <w:right w:val="none" w:sz="0" w:space="0" w:color="auto"/>
                  </w:divBdr>
                </w:div>
              </w:divsChild>
            </w:div>
            <w:div w:id="1821116281">
              <w:marLeft w:val="0"/>
              <w:marRight w:val="0"/>
              <w:marTop w:val="0"/>
              <w:marBottom w:val="0"/>
              <w:divBdr>
                <w:top w:val="none" w:sz="0" w:space="0" w:color="auto"/>
                <w:left w:val="none" w:sz="0" w:space="0" w:color="auto"/>
                <w:bottom w:val="none" w:sz="0" w:space="0" w:color="auto"/>
                <w:right w:val="none" w:sz="0" w:space="0" w:color="auto"/>
              </w:divBdr>
              <w:divsChild>
                <w:div w:id="560333050">
                  <w:marLeft w:val="0"/>
                  <w:marRight w:val="0"/>
                  <w:marTop w:val="0"/>
                  <w:marBottom w:val="0"/>
                  <w:divBdr>
                    <w:top w:val="none" w:sz="0" w:space="0" w:color="auto"/>
                    <w:left w:val="none" w:sz="0" w:space="0" w:color="auto"/>
                    <w:bottom w:val="none" w:sz="0" w:space="0" w:color="auto"/>
                    <w:right w:val="none" w:sz="0" w:space="0" w:color="auto"/>
                  </w:divBdr>
                </w:div>
              </w:divsChild>
            </w:div>
            <w:div w:id="978613714">
              <w:marLeft w:val="0"/>
              <w:marRight w:val="0"/>
              <w:marTop w:val="0"/>
              <w:marBottom w:val="0"/>
              <w:divBdr>
                <w:top w:val="none" w:sz="0" w:space="0" w:color="auto"/>
                <w:left w:val="none" w:sz="0" w:space="0" w:color="auto"/>
                <w:bottom w:val="none" w:sz="0" w:space="0" w:color="auto"/>
                <w:right w:val="none" w:sz="0" w:space="0" w:color="auto"/>
              </w:divBdr>
              <w:divsChild>
                <w:div w:id="701856631">
                  <w:marLeft w:val="0"/>
                  <w:marRight w:val="0"/>
                  <w:marTop w:val="0"/>
                  <w:marBottom w:val="0"/>
                  <w:divBdr>
                    <w:top w:val="none" w:sz="0" w:space="0" w:color="auto"/>
                    <w:left w:val="none" w:sz="0" w:space="0" w:color="auto"/>
                    <w:bottom w:val="none" w:sz="0" w:space="0" w:color="auto"/>
                    <w:right w:val="none" w:sz="0" w:space="0" w:color="auto"/>
                  </w:divBdr>
                </w:div>
              </w:divsChild>
            </w:div>
            <w:div w:id="205064243">
              <w:marLeft w:val="0"/>
              <w:marRight w:val="0"/>
              <w:marTop w:val="0"/>
              <w:marBottom w:val="0"/>
              <w:divBdr>
                <w:top w:val="none" w:sz="0" w:space="0" w:color="auto"/>
                <w:left w:val="none" w:sz="0" w:space="0" w:color="auto"/>
                <w:bottom w:val="none" w:sz="0" w:space="0" w:color="auto"/>
                <w:right w:val="none" w:sz="0" w:space="0" w:color="auto"/>
              </w:divBdr>
              <w:divsChild>
                <w:div w:id="862864816">
                  <w:marLeft w:val="0"/>
                  <w:marRight w:val="0"/>
                  <w:marTop w:val="0"/>
                  <w:marBottom w:val="0"/>
                  <w:divBdr>
                    <w:top w:val="none" w:sz="0" w:space="0" w:color="auto"/>
                    <w:left w:val="none" w:sz="0" w:space="0" w:color="auto"/>
                    <w:bottom w:val="none" w:sz="0" w:space="0" w:color="auto"/>
                    <w:right w:val="none" w:sz="0" w:space="0" w:color="auto"/>
                  </w:divBdr>
                </w:div>
              </w:divsChild>
            </w:div>
            <w:div w:id="845288843">
              <w:marLeft w:val="0"/>
              <w:marRight w:val="0"/>
              <w:marTop w:val="0"/>
              <w:marBottom w:val="0"/>
              <w:divBdr>
                <w:top w:val="none" w:sz="0" w:space="0" w:color="auto"/>
                <w:left w:val="none" w:sz="0" w:space="0" w:color="auto"/>
                <w:bottom w:val="none" w:sz="0" w:space="0" w:color="auto"/>
                <w:right w:val="none" w:sz="0" w:space="0" w:color="auto"/>
              </w:divBdr>
              <w:divsChild>
                <w:div w:id="592130409">
                  <w:marLeft w:val="0"/>
                  <w:marRight w:val="0"/>
                  <w:marTop w:val="0"/>
                  <w:marBottom w:val="0"/>
                  <w:divBdr>
                    <w:top w:val="none" w:sz="0" w:space="0" w:color="auto"/>
                    <w:left w:val="none" w:sz="0" w:space="0" w:color="auto"/>
                    <w:bottom w:val="none" w:sz="0" w:space="0" w:color="auto"/>
                    <w:right w:val="none" w:sz="0" w:space="0" w:color="auto"/>
                  </w:divBdr>
                </w:div>
              </w:divsChild>
            </w:div>
            <w:div w:id="450514056">
              <w:marLeft w:val="0"/>
              <w:marRight w:val="0"/>
              <w:marTop w:val="0"/>
              <w:marBottom w:val="0"/>
              <w:divBdr>
                <w:top w:val="none" w:sz="0" w:space="0" w:color="auto"/>
                <w:left w:val="none" w:sz="0" w:space="0" w:color="auto"/>
                <w:bottom w:val="none" w:sz="0" w:space="0" w:color="auto"/>
                <w:right w:val="none" w:sz="0" w:space="0" w:color="auto"/>
              </w:divBdr>
              <w:divsChild>
                <w:div w:id="240989979">
                  <w:marLeft w:val="0"/>
                  <w:marRight w:val="0"/>
                  <w:marTop w:val="0"/>
                  <w:marBottom w:val="0"/>
                  <w:divBdr>
                    <w:top w:val="none" w:sz="0" w:space="0" w:color="auto"/>
                    <w:left w:val="none" w:sz="0" w:space="0" w:color="auto"/>
                    <w:bottom w:val="none" w:sz="0" w:space="0" w:color="auto"/>
                    <w:right w:val="none" w:sz="0" w:space="0" w:color="auto"/>
                  </w:divBdr>
                </w:div>
              </w:divsChild>
            </w:div>
            <w:div w:id="587543898">
              <w:marLeft w:val="0"/>
              <w:marRight w:val="0"/>
              <w:marTop w:val="0"/>
              <w:marBottom w:val="0"/>
              <w:divBdr>
                <w:top w:val="none" w:sz="0" w:space="0" w:color="auto"/>
                <w:left w:val="none" w:sz="0" w:space="0" w:color="auto"/>
                <w:bottom w:val="none" w:sz="0" w:space="0" w:color="auto"/>
                <w:right w:val="none" w:sz="0" w:space="0" w:color="auto"/>
              </w:divBdr>
              <w:divsChild>
                <w:div w:id="578170921">
                  <w:marLeft w:val="0"/>
                  <w:marRight w:val="0"/>
                  <w:marTop w:val="0"/>
                  <w:marBottom w:val="0"/>
                  <w:divBdr>
                    <w:top w:val="none" w:sz="0" w:space="0" w:color="auto"/>
                    <w:left w:val="none" w:sz="0" w:space="0" w:color="auto"/>
                    <w:bottom w:val="none" w:sz="0" w:space="0" w:color="auto"/>
                    <w:right w:val="none" w:sz="0" w:space="0" w:color="auto"/>
                  </w:divBdr>
                </w:div>
              </w:divsChild>
            </w:div>
            <w:div w:id="2142460910">
              <w:marLeft w:val="0"/>
              <w:marRight w:val="0"/>
              <w:marTop w:val="0"/>
              <w:marBottom w:val="0"/>
              <w:divBdr>
                <w:top w:val="none" w:sz="0" w:space="0" w:color="auto"/>
                <w:left w:val="none" w:sz="0" w:space="0" w:color="auto"/>
                <w:bottom w:val="none" w:sz="0" w:space="0" w:color="auto"/>
                <w:right w:val="none" w:sz="0" w:space="0" w:color="auto"/>
              </w:divBdr>
              <w:divsChild>
                <w:div w:id="1463040544">
                  <w:marLeft w:val="0"/>
                  <w:marRight w:val="0"/>
                  <w:marTop w:val="0"/>
                  <w:marBottom w:val="0"/>
                  <w:divBdr>
                    <w:top w:val="none" w:sz="0" w:space="0" w:color="auto"/>
                    <w:left w:val="none" w:sz="0" w:space="0" w:color="auto"/>
                    <w:bottom w:val="none" w:sz="0" w:space="0" w:color="auto"/>
                    <w:right w:val="none" w:sz="0" w:space="0" w:color="auto"/>
                  </w:divBdr>
                </w:div>
              </w:divsChild>
            </w:div>
            <w:div w:id="1818762777">
              <w:marLeft w:val="0"/>
              <w:marRight w:val="0"/>
              <w:marTop w:val="0"/>
              <w:marBottom w:val="0"/>
              <w:divBdr>
                <w:top w:val="none" w:sz="0" w:space="0" w:color="auto"/>
                <w:left w:val="none" w:sz="0" w:space="0" w:color="auto"/>
                <w:bottom w:val="none" w:sz="0" w:space="0" w:color="auto"/>
                <w:right w:val="none" w:sz="0" w:space="0" w:color="auto"/>
              </w:divBdr>
              <w:divsChild>
                <w:div w:id="1437558537">
                  <w:marLeft w:val="0"/>
                  <w:marRight w:val="0"/>
                  <w:marTop w:val="0"/>
                  <w:marBottom w:val="0"/>
                  <w:divBdr>
                    <w:top w:val="none" w:sz="0" w:space="0" w:color="auto"/>
                    <w:left w:val="none" w:sz="0" w:space="0" w:color="auto"/>
                    <w:bottom w:val="none" w:sz="0" w:space="0" w:color="auto"/>
                    <w:right w:val="none" w:sz="0" w:space="0" w:color="auto"/>
                  </w:divBdr>
                </w:div>
              </w:divsChild>
            </w:div>
            <w:div w:id="682588051">
              <w:marLeft w:val="0"/>
              <w:marRight w:val="0"/>
              <w:marTop w:val="0"/>
              <w:marBottom w:val="0"/>
              <w:divBdr>
                <w:top w:val="none" w:sz="0" w:space="0" w:color="auto"/>
                <w:left w:val="none" w:sz="0" w:space="0" w:color="auto"/>
                <w:bottom w:val="none" w:sz="0" w:space="0" w:color="auto"/>
                <w:right w:val="none" w:sz="0" w:space="0" w:color="auto"/>
              </w:divBdr>
              <w:divsChild>
                <w:div w:id="955019226">
                  <w:marLeft w:val="0"/>
                  <w:marRight w:val="0"/>
                  <w:marTop w:val="0"/>
                  <w:marBottom w:val="0"/>
                  <w:divBdr>
                    <w:top w:val="none" w:sz="0" w:space="0" w:color="auto"/>
                    <w:left w:val="none" w:sz="0" w:space="0" w:color="auto"/>
                    <w:bottom w:val="none" w:sz="0" w:space="0" w:color="auto"/>
                    <w:right w:val="none" w:sz="0" w:space="0" w:color="auto"/>
                  </w:divBdr>
                </w:div>
              </w:divsChild>
            </w:div>
            <w:div w:id="2001804687">
              <w:marLeft w:val="0"/>
              <w:marRight w:val="0"/>
              <w:marTop w:val="0"/>
              <w:marBottom w:val="0"/>
              <w:divBdr>
                <w:top w:val="none" w:sz="0" w:space="0" w:color="auto"/>
                <w:left w:val="none" w:sz="0" w:space="0" w:color="auto"/>
                <w:bottom w:val="none" w:sz="0" w:space="0" w:color="auto"/>
                <w:right w:val="none" w:sz="0" w:space="0" w:color="auto"/>
              </w:divBdr>
              <w:divsChild>
                <w:div w:id="1578901743">
                  <w:marLeft w:val="0"/>
                  <w:marRight w:val="0"/>
                  <w:marTop w:val="0"/>
                  <w:marBottom w:val="0"/>
                  <w:divBdr>
                    <w:top w:val="none" w:sz="0" w:space="0" w:color="auto"/>
                    <w:left w:val="none" w:sz="0" w:space="0" w:color="auto"/>
                    <w:bottom w:val="none" w:sz="0" w:space="0" w:color="auto"/>
                    <w:right w:val="none" w:sz="0" w:space="0" w:color="auto"/>
                  </w:divBdr>
                </w:div>
              </w:divsChild>
            </w:div>
            <w:div w:id="1613899930">
              <w:marLeft w:val="0"/>
              <w:marRight w:val="0"/>
              <w:marTop w:val="0"/>
              <w:marBottom w:val="0"/>
              <w:divBdr>
                <w:top w:val="none" w:sz="0" w:space="0" w:color="auto"/>
                <w:left w:val="none" w:sz="0" w:space="0" w:color="auto"/>
                <w:bottom w:val="none" w:sz="0" w:space="0" w:color="auto"/>
                <w:right w:val="none" w:sz="0" w:space="0" w:color="auto"/>
              </w:divBdr>
              <w:divsChild>
                <w:div w:id="2145611516">
                  <w:marLeft w:val="0"/>
                  <w:marRight w:val="0"/>
                  <w:marTop w:val="0"/>
                  <w:marBottom w:val="0"/>
                  <w:divBdr>
                    <w:top w:val="none" w:sz="0" w:space="0" w:color="auto"/>
                    <w:left w:val="none" w:sz="0" w:space="0" w:color="auto"/>
                    <w:bottom w:val="none" w:sz="0" w:space="0" w:color="auto"/>
                    <w:right w:val="none" w:sz="0" w:space="0" w:color="auto"/>
                  </w:divBdr>
                </w:div>
              </w:divsChild>
            </w:div>
            <w:div w:id="1585912481">
              <w:marLeft w:val="0"/>
              <w:marRight w:val="0"/>
              <w:marTop w:val="0"/>
              <w:marBottom w:val="0"/>
              <w:divBdr>
                <w:top w:val="none" w:sz="0" w:space="0" w:color="auto"/>
                <w:left w:val="none" w:sz="0" w:space="0" w:color="auto"/>
                <w:bottom w:val="none" w:sz="0" w:space="0" w:color="auto"/>
                <w:right w:val="none" w:sz="0" w:space="0" w:color="auto"/>
              </w:divBdr>
              <w:divsChild>
                <w:div w:id="923342862">
                  <w:marLeft w:val="0"/>
                  <w:marRight w:val="0"/>
                  <w:marTop w:val="0"/>
                  <w:marBottom w:val="0"/>
                  <w:divBdr>
                    <w:top w:val="none" w:sz="0" w:space="0" w:color="auto"/>
                    <w:left w:val="none" w:sz="0" w:space="0" w:color="auto"/>
                    <w:bottom w:val="none" w:sz="0" w:space="0" w:color="auto"/>
                    <w:right w:val="none" w:sz="0" w:space="0" w:color="auto"/>
                  </w:divBdr>
                </w:div>
              </w:divsChild>
            </w:div>
            <w:div w:id="572660468">
              <w:marLeft w:val="0"/>
              <w:marRight w:val="0"/>
              <w:marTop w:val="0"/>
              <w:marBottom w:val="0"/>
              <w:divBdr>
                <w:top w:val="none" w:sz="0" w:space="0" w:color="auto"/>
                <w:left w:val="none" w:sz="0" w:space="0" w:color="auto"/>
                <w:bottom w:val="none" w:sz="0" w:space="0" w:color="auto"/>
                <w:right w:val="none" w:sz="0" w:space="0" w:color="auto"/>
              </w:divBdr>
              <w:divsChild>
                <w:div w:id="430510812">
                  <w:marLeft w:val="0"/>
                  <w:marRight w:val="0"/>
                  <w:marTop w:val="0"/>
                  <w:marBottom w:val="0"/>
                  <w:divBdr>
                    <w:top w:val="none" w:sz="0" w:space="0" w:color="auto"/>
                    <w:left w:val="none" w:sz="0" w:space="0" w:color="auto"/>
                    <w:bottom w:val="none" w:sz="0" w:space="0" w:color="auto"/>
                    <w:right w:val="none" w:sz="0" w:space="0" w:color="auto"/>
                  </w:divBdr>
                </w:div>
              </w:divsChild>
            </w:div>
            <w:div w:id="407581581">
              <w:marLeft w:val="0"/>
              <w:marRight w:val="0"/>
              <w:marTop w:val="0"/>
              <w:marBottom w:val="0"/>
              <w:divBdr>
                <w:top w:val="none" w:sz="0" w:space="0" w:color="auto"/>
                <w:left w:val="none" w:sz="0" w:space="0" w:color="auto"/>
                <w:bottom w:val="none" w:sz="0" w:space="0" w:color="auto"/>
                <w:right w:val="none" w:sz="0" w:space="0" w:color="auto"/>
              </w:divBdr>
              <w:divsChild>
                <w:div w:id="72362474">
                  <w:marLeft w:val="0"/>
                  <w:marRight w:val="0"/>
                  <w:marTop w:val="0"/>
                  <w:marBottom w:val="0"/>
                  <w:divBdr>
                    <w:top w:val="none" w:sz="0" w:space="0" w:color="auto"/>
                    <w:left w:val="none" w:sz="0" w:space="0" w:color="auto"/>
                    <w:bottom w:val="none" w:sz="0" w:space="0" w:color="auto"/>
                    <w:right w:val="none" w:sz="0" w:space="0" w:color="auto"/>
                  </w:divBdr>
                </w:div>
              </w:divsChild>
            </w:div>
            <w:div w:id="1964726147">
              <w:marLeft w:val="0"/>
              <w:marRight w:val="0"/>
              <w:marTop w:val="0"/>
              <w:marBottom w:val="0"/>
              <w:divBdr>
                <w:top w:val="none" w:sz="0" w:space="0" w:color="auto"/>
                <w:left w:val="none" w:sz="0" w:space="0" w:color="auto"/>
                <w:bottom w:val="none" w:sz="0" w:space="0" w:color="auto"/>
                <w:right w:val="none" w:sz="0" w:space="0" w:color="auto"/>
              </w:divBdr>
              <w:divsChild>
                <w:div w:id="1359309281">
                  <w:marLeft w:val="0"/>
                  <w:marRight w:val="0"/>
                  <w:marTop w:val="0"/>
                  <w:marBottom w:val="0"/>
                  <w:divBdr>
                    <w:top w:val="none" w:sz="0" w:space="0" w:color="auto"/>
                    <w:left w:val="none" w:sz="0" w:space="0" w:color="auto"/>
                    <w:bottom w:val="none" w:sz="0" w:space="0" w:color="auto"/>
                    <w:right w:val="none" w:sz="0" w:space="0" w:color="auto"/>
                  </w:divBdr>
                </w:div>
              </w:divsChild>
            </w:div>
            <w:div w:id="1000157671">
              <w:marLeft w:val="0"/>
              <w:marRight w:val="0"/>
              <w:marTop w:val="0"/>
              <w:marBottom w:val="0"/>
              <w:divBdr>
                <w:top w:val="none" w:sz="0" w:space="0" w:color="auto"/>
                <w:left w:val="none" w:sz="0" w:space="0" w:color="auto"/>
                <w:bottom w:val="none" w:sz="0" w:space="0" w:color="auto"/>
                <w:right w:val="none" w:sz="0" w:space="0" w:color="auto"/>
              </w:divBdr>
              <w:divsChild>
                <w:div w:id="1858157747">
                  <w:marLeft w:val="0"/>
                  <w:marRight w:val="0"/>
                  <w:marTop w:val="0"/>
                  <w:marBottom w:val="0"/>
                  <w:divBdr>
                    <w:top w:val="none" w:sz="0" w:space="0" w:color="auto"/>
                    <w:left w:val="none" w:sz="0" w:space="0" w:color="auto"/>
                    <w:bottom w:val="none" w:sz="0" w:space="0" w:color="auto"/>
                    <w:right w:val="none" w:sz="0" w:space="0" w:color="auto"/>
                  </w:divBdr>
                </w:div>
              </w:divsChild>
            </w:div>
            <w:div w:id="685982255">
              <w:marLeft w:val="0"/>
              <w:marRight w:val="0"/>
              <w:marTop w:val="0"/>
              <w:marBottom w:val="0"/>
              <w:divBdr>
                <w:top w:val="none" w:sz="0" w:space="0" w:color="auto"/>
                <w:left w:val="none" w:sz="0" w:space="0" w:color="auto"/>
                <w:bottom w:val="none" w:sz="0" w:space="0" w:color="auto"/>
                <w:right w:val="none" w:sz="0" w:space="0" w:color="auto"/>
              </w:divBdr>
              <w:divsChild>
                <w:div w:id="306210417">
                  <w:marLeft w:val="0"/>
                  <w:marRight w:val="0"/>
                  <w:marTop w:val="0"/>
                  <w:marBottom w:val="0"/>
                  <w:divBdr>
                    <w:top w:val="none" w:sz="0" w:space="0" w:color="auto"/>
                    <w:left w:val="none" w:sz="0" w:space="0" w:color="auto"/>
                    <w:bottom w:val="none" w:sz="0" w:space="0" w:color="auto"/>
                    <w:right w:val="none" w:sz="0" w:space="0" w:color="auto"/>
                  </w:divBdr>
                </w:div>
              </w:divsChild>
            </w:div>
            <w:div w:id="1209533979">
              <w:marLeft w:val="0"/>
              <w:marRight w:val="0"/>
              <w:marTop w:val="0"/>
              <w:marBottom w:val="0"/>
              <w:divBdr>
                <w:top w:val="none" w:sz="0" w:space="0" w:color="auto"/>
                <w:left w:val="none" w:sz="0" w:space="0" w:color="auto"/>
                <w:bottom w:val="none" w:sz="0" w:space="0" w:color="auto"/>
                <w:right w:val="none" w:sz="0" w:space="0" w:color="auto"/>
              </w:divBdr>
              <w:divsChild>
                <w:div w:id="417413269">
                  <w:marLeft w:val="0"/>
                  <w:marRight w:val="0"/>
                  <w:marTop w:val="0"/>
                  <w:marBottom w:val="0"/>
                  <w:divBdr>
                    <w:top w:val="none" w:sz="0" w:space="0" w:color="auto"/>
                    <w:left w:val="none" w:sz="0" w:space="0" w:color="auto"/>
                    <w:bottom w:val="none" w:sz="0" w:space="0" w:color="auto"/>
                    <w:right w:val="none" w:sz="0" w:space="0" w:color="auto"/>
                  </w:divBdr>
                </w:div>
              </w:divsChild>
            </w:div>
            <w:div w:id="1470784565">
              <w:marLeft w:val="0"/>
              <w:marRight w:val="0"/>
              <w:marTop w:val="0"/>
              <w:marBottom w:val="0"/>
              <w:divBdr>
                <w:top w:val="none" w:sz="0" w:space="0" w:color="auto"/>
                <w:left w:val="none" w:sz="0" w:space="0" w:color="auto"/>
                <w:bottom w:val="none" w:sz="0" w:space="0" w:color="auto"/>
                <w:right w:val="none" w:sz="0" w:space="0" w:color="auto"/>
              </w:divBdr>
              <w:divsChild>
                <w:div w:id="989477260">
                  <w:marLeft w:val="0"/>
                  <w:marRight w:val="0"/>
                  <w:marTop w:val="0"/>
                  <w:marBottom w:val="0"/>
                  <w:divBdr>
                    <w:top w:val="none" w:sz="0" w:space="0" w:color="auto"/>
                    <w:left w:val="none" w:sz="0" w:space="0" w:color="auto"/>
                    <w:bottom w:val="none" w:sz="0" w:space="0" w:color="auto"/>
                    <w:right w:val="none" w:sz="0" w:space="0" w:color="auto"/>
                  </w:divBdr>
                </w:div>
              </w:divsChild>
            </w:div>
            <w:div w:id="1567954971">
              <w:marLeft w:val="0"/>
              <w:marRight w:val="0"/>
              <w:marTop w:val="0"/>
              <w:marBottom w:val="0"/>
              <w:divBdr>
                <w:top w:val="none" w:sz="0" w:space="0" w:color="auto"/>
                <w:left w:val="none" w:sz="0" w:space="0" w:color="auto"/>
                <w:bottom w:val="none" w:sz="0" w:space="0" w:color="auto"/>
                <w:right w:val="none" w:sz="0" w:space="0" w:color="auto"/>
              </w:divBdr>
              <w:divsChild>
                <w:div w:id="1538928072">
                  <w:marLeft w:val="0"/>
                  <w:marRight w:val="0"/>
                  <w:marTop w:val="0"/>
                  <w:marBottom w:val="0"/>
                  <w:divBdr>
                    <w:top w:val="none" w:sz="0" w:space="0" w:color="auto"/>
                    <w:left w:val="none" w:sz="0" w:space="0" w:color="auto"/>
                    <w:bottom w:val="none" w:sz="0" w:space="0" w:color="auto"/>
                    <w:right w:val="none" w:sz="0" w:space="0" w:color="auto"/>
                  </w:divBdr>
                </w:div>
              </w:divsChild>
            </w:div>
            <w:div w:id="1816995188">
              <w:marLeft w:val="0"/>
              <w:marRight w:val="0"/>
              <w:marTop w:val="0"/>
              <w:marBottom w:val="0"/>
              <w:divBdr>
                <w:top w:val="none" w:sz="0" w:space="0" w:color="auto"/>
                <w:left w:val="none" w:sz="0" w:space="0" w:color="auto"/>
                <w:bottom w:val="none" w:sz="0" w:space="0" w:color="auto"/>
                <w:right w:val="none" w:sz="0" w:space="0" w:color="auto"/>
              </w:divBdr>
              <w:divsChild>
                <w:div w:id="1230572744">
                  <w:marLeft w:val="0"/>
                  <w:marRight w:val="0"/>
                  <w:marTop w:val="0"/>
                  <w:marBottom w:val="0"/>
                  <w:divBdr>
                    <w:top w:val="none" w:sz="0" w:space="0" w:color="auto"/>
                    <w:left w:val="none" w:sz="0" w:space="0" w:color="auto"/>
                    <w:bottom w:val="none" w:sz="0" w:space="0" w:color="auto"/>
                    <w:right w:val="none" w:sz="0" w:space="0" w:color="auto"/>
                  </w:divBdr>
                </w:div>
              </w:divsChild>
            </w:div>
            <w:div w:id="411779753">
              <w:marLeft w:val="0"/>
              <w:marRight w:val="0"/>
              <w:marTop w:val="0"/>
              <w:marBottom w:val="0"/>
              <w:divBdr>
                <w:top w:val="none" w:sz="0" w:space="0" w:color="auto"/>
                <w:left w:val="none" w:sz="0" w:space="0" w:color="auto"/>
                <w:bottom w:val="none" w:sz="0" w:space="0" w:color="auto"/>
                <w:right w:val="none" w:sz="0" w:space="0" w:color="auto"/>
              </w:divBdr>
              <w:divsChild>
                <w:div w:id="1592617261">
                  <w:marLeft w:val="0"/>
                  <w:marRight w:val="0"/>
                  <w:marTop w:val="0"/>
                  <w:marBottom w:val="0"/>
                  <w:divBdr>
                    <w:top w:val="none" w:sz="0" w:space="0" w:color="auto"/>
                    <w:left w:val="none" w:sz="0" w:space="0" w:color="auto"/>
                    <w:bottom w:val="none" w:sz="0" w:space="0" w:color="auto"/>
                    <w:right w:val="none" w:sz="0" w:space="0" w:color="auto"/>
                  </w:divBdr>
                </w:div>
              </w:divsChild>
            </w:div>
            <w:div w:id="973102720">
              <w:marLeft w:val="0"/>
              <w:marRight w:val="0"/>
              <w:marTop w:val="0"/>
              <w:marBottom w:val="0"/>
              <w:divBdr>
                <w:top w:val="none" w:sz="0" w:space="0" w:color="auto"/>
                <w:left w:val="none" w:sz="0" w:space="0" w:color="auto"/>
                <w:bottom w:val="none" w:sz="0" w:space="0" w:color="auto"/>
                <w:right w:val="none" w:sz="0" w:space="0" w:color="auto"/>
              </w:divBdr>
              <w:divsChild>
                <w:div w:id="1466775197">
                  <w:marLeft w:val="0"/>
                  <w:marRight w:val="0"/>
                  <w:marTop w:val="0"/>
                  <w:marBottom w:val="0"/>
                  <w:divBdr>
                    <w:top w:val="none" w:sz="0" w:space="0" w:color="auto"/>
                    <w:left w:val="none" w:sz="0" w:space="0" w:color="auto"/>
                    <w:bottom w:val="none" w:sz="0" w:space="0" w:color="auto"/>
                    <w:right w:val="none" w:sz="0" w:space="0" w:color="auto"/>
                  </w:divBdr>
                </w:div>
              </w:divsChild>
            </w:div>
            <w:div w:id="1586452728">
              <w:marLeft w:val="0"/>
              <w:marRight w:val="0"/>
              <w:marTop w:val="0"/>
              <w:marBottom w:val="0"/>
              <w:divBdr>
                <w:top w:val="none" w:sz="0" w:space="0" w:color="auto"/>
                <w:left w:val="none" w:sz="0" w:space="0" w:color="auto"/>
                <w:bottom w:val="none" w:sz="0" w:space="0" w:color="auto"/>
                <w:right w:val="none" w:sz="0" w:space="0" w:color="auto"/>
              </w:divBdr>
              <w:divsChild>
                <w:div w:id="2025128162">
                  <w:marLeft w:val="0"/>
                  <w:marRight w:val="0"/>
                  <w:marTop w:val="0"/>
                  <w:marBottom w:val="0"/>
                  <w:divBdr>
                    <w:top w:val="none" w:sz="0" w:space="0" w:color="auto"/>
                    <w:left w:val="none" w:sz="0" w:space="0" w:color="auto"/>
                    <w:bottom w:val="none" w:sz="0" w:space="0" w:color="auto"/>
                    <w:right w:val="none" w:sz="0" w:space="0" w:color="auto"/>
                  </w:divBdr>
                </w:div>
              </w:divsChild>
            </w:div>
            <w:div w:id="1405251075">
              <w:marLeft w:val="0"/>
              <w:marRight w:val="0"/>
              <w:marTop w:val="0"/>
              <w:marBottom w:val="0"/>
              <w:divBdr>
                <w:top w:val="none" w:sz="0" w:space="0" w:color="auto"/>
                <w:left w:val="none" w:sz="0" w:space="0" w:color="auto"/>
                <w:bottom w:val="none" w:sz="0" w:space="0" w:color="auto"/>
                <w:right w:val="none" w:sz="0" w:space="0" w:color="auto"/>
              </w:divBdr>
              <w:divsChild>
                <w:div w:id="1219391478">
                  <w:marLeft w:val="0"/>
                  <w:marRight w:val="0"/>
                  <w:marTop w:val="0"/>
                  <w:marBottom w:val="0"/>
                  <w:divBdr>
                    <w:top w:val="none" w:sz="0" w:space="0" w:color="auto"/>
                    <w:left w:val="none" w:sz="0" w:space="0" w:color="auto"/>
                    <w:bottom w:val="none" w:sz="0" w:space="0" w:color="auto"/>
                    <w:right w:val="none" w:sz="0" w:space="0" w:color="auto"/>
                  </w:divBdr>
                </w:div>
              </w:divsChild>
            </w:div>
            <w:div w:id="1147013951">
              <w:marLeft w:val="0"/>
              <w:marRight w:val="0"/>
              <w:marTop w:val="0"/>
              <w:marBottom w:val="0"/>
              <w:divBdr>
                <w:top w:val="none" w:sz="0" w:space="0" w:color="auto"/>
                <w:left w:val="none" w:sz="0" w:space="0" w:color="auto"/>
                <w:bottom w:val="none" w:sz="0" w:space="0" w:color="auto"/>
                <w:right w:val="none" w:sz="0" w:space="0" w:color="auto"/>
              </w:divBdr>
              <w:divsChild>
                <w:div w:id="610825589">
                  <w:marLeft w:val="0"/>
                  <w:marRight w:val="0"/>
                  <w:marTop w:val="0"/>
                  <w:marBottom w:val="0"/>
                  <w:divBdr>
                    <w:top w:val="none" w:sz="0" w:space="0" w:color="auto"/>
                    <w:left w:val="none" w:sz="0" w:space="0" w:color="auto"/>
                    <w:bottom w:val="none" w:sz="0" w:space="0" w:color="auto"/>
                    <w:right w:val="none" w:sz="0" w:space="0" w:color="auto"/>
                  </w:divBdr>
                </w:div>
              </w:divsChild>
            </w:div>
            <w:div w:id="842621374">
              <w:marLeft w:val="0"/>
              <w:marRight w:val="0"/>
              <w:marTop w:val="0"/>
              <w:marBottom w:val="0"/>
              <w:divBdr>
                <w:top w:val="none" w:sz="0" w:space="0" w:color="auto"/>
                <w:left w:val="none" w:sz="0" w:space="0" w:color="auto"/>
                <w:bottom w:val="none" w:sz="0" w:space="0" w:color="auto"/>
                <w:right w:val="none" w:sz="0" w:space="0" w:color="auto"/>
              </w:divBdr>
              <w:divsChild>
                <w:div w:id="196896820">
                  <w:marLeft w:val="0"/>
                  <w:marRight w:val="0"/>
                  <w:marTop w:val="0"/>
                  <w:marBottom w:val="0"/>
                  <w:divBdr>
                    <w:top w:val="none" w:sz="0" w:space="0" w:color="auto"/>
                    <w:left w:val="none" w:sz="0" w:space="0" w:color="auto"/>
                    <w:bottom w:val="none" w:sz="0" w:space="0" w:color="auto"/>
                    <w:right w:val="none" w:sz="0" w:space="0" w:color="auto"/>
                  </w:divBdr>
                </w:div>
              </w:divsChild>
            </w:div>
            <w:div w:id="290062662">
              <w:marLeft w:val="0"/>
              <w:marRight w:val="0"/>
              <w:marTop w:val="0"/>
              <w:marBottom w:val="0"/>
              <w:divBdr>
                <w:top w:val="none" w:sz="0" w:space="0" w:color="auto"/>
                <w:left w:val="none" w:sz="0" w:space="0" w:color="auto"/>
                <w:bottom w:val="none" w:sz="0" w:space="0" w:color="auto"/>
                <w:right w:val="none" w:sz="0" w:space="0" w:color="auto"/>
              </w:divBdr>
              <w:divsChild>
                <w:div w:id="1352339848">
                  <w:marLeft w:val="0"/>
                  <w:marRight w:val="0"/>
                  <w:marTop w:val="0"/>
                  <w:marBottom w:val="0"/>
                  <w:divBdr>
                    <w:top w:val="none" w:sz="0" w:space="0" w:color="auto"/>
                    <w:left w:val="none" w:sz="0" w:space="0" w:color="auto"/>
                    <w:bottom w:val="none" w:sz="0" w:space="0" w:color="auto"/>
                    <w:right w:val="none" w:sz="0" w:space="0" w:color="auto"/>
                  </w:divBdr>
                </w:div>
              </w:divsChild>
            </w:div>
            <w:div w:id="1623227957">
              <w:marLeft w:val="0"/>
              <w:marRight w:val="0"/>
              <w:marTop w:val="0"/>
              <w:marBottom w:val="0"/>
              <w:divBdr>
                <w:top w:val="none" w:sz="0" w:space="0" w:color="auto"/>
                <w:left w:val="none" w:sz="0" w:space="0" w:color="auto"/>
                <w:bottom w:val="none" w:sz="0" w:space="0" w:color="auto"/>
                <w:right w:val="none" w:sz="0" w:space="0" w:color="auto"/>
              </w:divBdr>
              <w:divsChild>
                <w:div w:id="1440641782">
                  <w:marLeft w:val="0"/>
                  <w:marRight w:val="0"/>
                  <w:marTop w:val="0"/>
                  <w:marBottom w:val="0"/>
                  <w:divBdr>
                    <w:top w:val="none" w:sz="0" w:space="0" w:color="auto"/>
                    <w:left w:val="none" w:sz="0" w:space="0" w:color="auto"/>
                    <w:bottom w:val="none" w:sz="0" w:space="0" w:color="auto"/>
                    <w:right w:val="none" w:sz="0" w:space="0" w:color="auto"/>
                  </w:divBdr>
                </w:div>
              </w:divsChild>
            </w:div>
            <w:div w:id="1769543398">
              <w:marLeft w:val="0"/>
              <w:marRight w:val="0"/>
              <w:marTop w:val="0"/>
              <w:marBottom w:val="0"/>
              <w:divBdr>
                <w:top w:val="none" w:sz="0" w:space="0" w:color="auto"/>
                <w:left w:val="none" w:sz="0" w:space="0" w:color="auto"/>
                <w:bottom w:val="none" w:sz="0" w:space="0" w:color="auto"/>
                <w:right w:val="none" w:sz="0" w:space="0" w:color="auto"/>
              </w:divBdr>
              <w:divsChild>
                <w:div w:id="1767189046">
                  <w:marLeft w:val="0"/>
                  <w:marRight w:val="0"/>
                  <w:marTop w:val="0"/>
                  <w:marBottom w:val="0"/>
                  <w:divBdr>
                    <w:top w:val="none" w:sz="0" w:space="0" w:color="auto"/>
                    <w:left w:val="none" w:sz="0" w:space="0" w:color="auto"/>
                    <w:bottom w:val="none" w:sz="0" w:space="0" w:color="auto"/>
                    <w:right w:val="none" w:sz="0" w:space="0" w:color="auto"/>
                  </w:divBdr>
                </w:div>
              </w:divsChild>
            </w:div>
            <w:div w:id="952597567">
              <w:marLeft w:val="0"/>
              <w:marRight w:val="0"/>
              <w:marTop w:val="0"/>
              <w:marBottom w:val="0"/>
              <w:divBdr>
                <w:top w:val="none" w:sz="0" w:space="0" w:color="auto"/>
                <w:left w:val="none" w:sz="0" w:space="0" w:color="auto"/>
                <w:bottom w:val="none" w:sz="0" w:space="0" w:color="auto"/>
                <w:right w:val="none" w:sz="0" w:space="0" w:color="auto"/>
              </w:divBdr>
              <w:divsChild>
                <w:div w:id="2143452267">
                  <w:marLeft w:val="0"/>
                  <w:marRight w:val="0"/>
                  <w:marTop w:val="0"/>
                  <w:marBottom w:val="0"/>
                  <w:divBdr>
                    <w:top w:val="none" w:sz="0" w:space="0" w:color="auto"/>
                    <w:left w:val="none" w:sz="0" w:space="0" w:color="auto"/>
                    <w:bottom w:val="none" w:sz="0" w:space="0" w:color="auto"/>
                    <w:right w:val="none" w:sz="0" w:space="0" w:color="auto"/>
                  </w:divBdr>
                </w:div>
              </w:divsChild>
            </w:div>
            <w:div w:id="59523080">
              <w:marLeft w:val="0"/>
              <w:marRight w:val="0"/>
              <w:marTop w:val="0"/>
              <w:marBottom w:val="0"/>
              <w:divBdr>
                <w:top w:val="none" w:sz="0" w:space="0" w:color="auto"/>
                <w:left w:val="none" w:sz="0" w:space="0" w:color="auto"/>
                <w:bottom w:val="none" w:sz="0" w:space="0" w:color="auto"/>
                <w:right w:val="none" w:sz="0" w:space="0" w:color="auto"/>
              </w:divBdr>
              <w:divsChild>
                <w:div w:id="602150950">
                  <w:marLeft w:val="0"/>
                  <w:marRight w:val="0"/>
                  <w:marTop w:val="0"/>
                  <w:marBottom w:val="0"/>
                  <w:divBdr>
                    <w:top w:val="none" w:sz="0" w:space="0" w:color="auto"/>
                    <w:left w:val="none" w:sz="0" w:space="0" w:color="auto"/>
                    <w:bottom w:val="none" w:sz="0" w:space="0" w:color="auto"/>
                    <w:right w:val="none" w:sz="0" w:space="0" w:color="auto"/>
                  </w:divBdr>
                </w:div>
              </w:divsChild>
            </w:div>
            <w:div w:id="181670444">
              <w:marLeft w:val="0"/>
              <w:marRight w:val="0"/>
              <w:marTop w:val="0"/>
              <w:marBottom w:val="0"/>
              <w:divBdr>
                <w:top w:val="none" w:sz="0" w:space="0" w:color="auto"/>
                <w:left w:val="none" w:sz="0" w:space="0" w:color="auto"/>
                <w:bottom w:val="none" w:sz="0" w:space="0" w:color="auto"/>
                <w:right w:val="none" w:sz="0" w:space="0" w:color="auto"/>
              </w:divBdr>
              <w:divsChild>
                <w:div w:id="2115202299">
                  <w:marLeft w:val="0"/>
                  <w:marRight w:val="0"/>
                  <w:marTop w:val="0"/>
                  <w:marBottom w:val="0"/>
                  <w:divBdr>
                    <w:top w:val="none" w:sz="0" w:space="0" w:color="auto"/>
                    <w:left w:val="none" w:sz="0" w:space="0" w:color="auto"/>
                    <w:bottom w:val="none" w:sz="0" w:space="0" w:color="auto"/>
                    <w:right w:val="none" w:sz="0" w:space="0" w:color="auto"/>
                  </w:divBdr>
                </w:div>
              </w:divsChild>
            </w:div>
            <w:div w:id="1894193865">
              <w:marLeft w:val="0"/>
              <w:marRight w:val="0"/>
              <w:marTop w:val="0"/>
              <w:marBottom w:val="0"/>
              <w:divBdr>
                <w:top w:val="none" w:sz="0" w:space="0" w:color="auto"/>
                <w:left w:val="none" w:sz="0" w:space="0" w:color="auto"/>
                <w:bottom w:val="none" w:sz="0" w:space="0" w:color="auto"/>
                <w:right w:val="none" w:sz="0" w:space="0" w:color="auto"/>
              </w:divBdr>
              <w:divsChild>
                <w:div w:id="851265914">
                  <w:marLeft w:val="0"/>
                  <w:marRight w:val="0"/>
                  <w:marTop w:val="0"/>
                  <w:marBottom w:val="0"/>
                  <w:divBdr>
                    <w:top w:val="none" w:sz="0" w:space="0" w:color="auto"/>
                    <w:left w:val="none" w:sz="0" w:space="0" w:color="auto"/>
                    <w:bottom w:val="none" w:sz="0" w:space="0" w:color="auto"/>
                    <w:right w:val="none" w:sz="0" w:space="0" w:color="auto"/>
                  </w:divBdr>
                </w:div>
              </w:divsChild>
            </w:div>
            <w:div w:id="983313419">
              <w:marLeft w:val="0"/>
              <w:marRight w:val="0"/>
              <w:marTop w:val="0"/>
              <w:marBottom w:val="0"/>
              <w:divBdr>
                <w:top w:val="none" w:sz="0" w:space="0" w:color="auto"/>
                <w:left w:val="none" w:sz="0" w:space="0" w:color="auto"/>
                <w:bottom w:val="none" w:sz="0" w:space="0" w:color="auto"/>
                <w:right w:val="none" w:sz="0" w:space="0" w:color="auto"/>
              </w:divBdr>
              <w:divsChild>
                <w:div w:id="528835029">
                  <w:marLeft w:val="0"/>
                  <w:marRight w:val="0"/>
                  <w:marTop w:val="0"/>
                  <w:marBottom w:val="0"/>
                  <w:divBdr>
                    <w:top w:val="none" w:sz="0" w:space="0" w:color="auto"/>
                    <w:left w:val="none" w:sz="0" w:space="0" w:color="auto"/>
                    <w:bottom w:val="none" w:sz="0" w:space="0" w:color="auto"/>
                    <w:right w:val="none" w:sz="0" w:space="0" w:color="auto"/>
                  </w:divBdr>
                </w:div>
              </w:divsChild>
            </w:div>
            <w:div w:id="751513604">
              <w:marLeft w:val="0"/>
              <w:marRight w:val="0"/>
              <w:marTop w:val="0"/>
              <w:marBottom w:val="0"/>
              <w:divBdr>
                <w:top w:val="none" w:sz="0" w:space="0" w:color="auto"/>
                <w:left w:val="none" w:sz="0" w:space="0" w:color="auto"/>
                <w:bottom w:val="none" w:sz="0" w:space="0" w:color="auto"/>
                <w:right w:val="none" w:sz="0" w:space="0" w:color="auto"/>
              </w:divBdr>
              <w:divsChild>
                <w:div w:id="893003416">
                  <w:marLeft w:val="0"/>
                  <w:marRight w:val="0"/>
                  <w:marTop w:val="0"/>
                  <w:marBottom w:val="0"/>
                  <w:divBdr>
                    <w:top w:val="none" w:sz="0" w:space="0" w:color="auto"/>
                    <w:left w:val="none" w:sz="0" w:space="0" w:color="auto"/>
                    <w:bottom w:val="none" w:sz="0" w:space="0" w:color="auto"/>
                    <w:right w:val="none" w:sz="0" w:space="0" w:color="auto"/>
                  </w:divBdr>
                </w:div>
              </w:divsChild>
            </w:div>
            <w:div w:id="199827815">
              <w:marLeft w:val="0"/>
              <w:marRight w:val="0"/>
              <w:marTop w:val="0"/>
              <w:marBottom w:val="0"/>
              <w:divBdr>
                <w:top w:val="none" w:sz="0" w:space="0" w:color="auto"/>
                <w:left w:val="none" w:sz="0" w:space="0" w:color="auto"/>
                <w:bottom w:val="none" w:sz="0" w:space="0" w:color="auto"/>
                <w:right w:val="none" w:sz="0" w:space="0" w:color="auto"/>
              </w:divBdr>
              <w:divsChild>
                <w:div w:id="267664645">
                  <w:marLeft w:val="0"/>
                  <w:marRight w:val="0"/>
                  <w:marTop w:val="0"/>
                  <w:marBottom w:val="0"/>
                  <w:divBdr>
                    <w:top w:val="none" w:sz="0" w:space="0" w:color="auto"/>
                    <w:left w:val="none" w:sz="0" w:space="0" w:color="auto"/>
                    <w:bottom w:val="none" w:sz="0" w:space="0" w:color="auto"/>
                    <w:right w:val="none" w:sz="0" w:space="0" w:color="auto"/>
                  </w:divBdr>
                </w:div>
              </w:divsChild>
            </w:div>
            <w:div w:id="1937470376">
              <w:marLeft w:val="0"/>
              <w:marRight w:val="0"/>
              <w:marTop w:val="0"/>
              <w:marBottom w:val="0"/>
              <w:divBdr>
                <w:top w:val="none" w:sz="0" w:space="0" w:color="auto"/>
                <w:left w:val="none" w:sz="0" w:space="0" w:color="auto"/>
                <w:bottom w:val="none" w:sz="0" w:space="0" w:color="auto"/>
                <w:right w:val="none" w:sz="0" w:space="0" w:color="auto"/>
              </w:divBdr>
              <w:divsChild>
                <w:div w:id="2109887317">
                  <w:marLeft w:val="0"/>
                  <w:marRight w:val="0"/>
                  <w:marTop w:val="0"/>
                  <w:marBottom w:val="0"/>
                  <w:divBdr>
                    <w:top w:val="none" w:sz="0" w:space="0" w:color="auto"/>
                    <w:left w:val="none" w:sz="0" w:space="0" w:color="auto"/>
                    <w:bottom w:val="none" w:sz="0" w:space="0" w:color="auto"/>
                    <w:right w:val="none" w:sz="0" w:space="0" w:color="auto"/>
                  </w:divBdr>
                </w:div>
              </w:divsChild>
            </w:div>
            <w:div w:id="2056808109">
              <w:marLeft w:val="0"/>
              <w:marRight w:val="0"/>
              <w:marTop w:val="0"/>
              <w:marBottom w:val="0"/>
              <w:divBdr>
                <w:top w:val="none" w:sz="0" w:space="0" w:color="auto"/>
                <w:left w:val="none" w:sz="0" w:space="0" w:color="auto"/>
                <w:bottom w:val="none" w:sz="0" w:space="0" w:color="auto"/>
                <w:right w:val="none" w:sz="0" w:space="0" w:color="auto"/>
              </w:divBdr>
              <w:divsChild>
                <w:div w:id="532304975">
                  <w:marLeft w:val="0"/>
                  <w:marRight w:val="0"/>
                  <w:marTop w:val="0"/>
                  <w:marBottom w:val="0"/>
                  <w:divBdr>
                    <w:top w:val="none" w:sz="0" w:space="0" w:color="auto"/>
                    <w:left w:val="none" w:sz="0" w:space="0" w:color="auto"/>
                    <w:bottom w:val="none" w:sz="0" w:space="0" w:color="auto"/>
                    <w:right w:val="none" w:sz="0" w:space="0" w:color="auto"/>
                  </w:divBdr>
                </w:div>
              </w:divsChild>
            </w:div>
            <w:div w:id="698164835">
              <w:marLeft w:val="0"/>
              <w:marRight w:val="0"/>
              <w:marTop w:val="0"/>
              <w:marBottom w:val="0"/>
              <w:divBdr>
                <w:top w:val="none" w:sz="0" w:space="0" w:color="auto"/>
                <w:left w:val="none" w:sz="0" w:space="0" w:color="auto"/>
                <w:bottom w:val="none" w:sz="0" w:space="0" w:color="auto"/>
                <w:right w:val="none" w:sz="0" w:space="0" w:color="auto"/>
              </w:divBdr>
              <w:divsChild>
                <w:div w:id="519130398">
                  <w:marLeft w:val="0"/>
                  <w:marRight w:val="0"/>
                  <w:marTop w:val="0"/>
                  <w:marBottom w:val="0"/>
                  <w:divBdr>
                    <w:top w:val="none" w:sz="0" w:space="0" w:color="auto"/>
                    <w:left w:val="none" w:sz="0" w:space="0" w:color="auto"/>
                    <w:bottom w:val="none" w:sz="0" w:space="0" w:color="auto"/>
                    <w:right w:val="none" w:sz="0" w:space="0" w:color="auto"/>
                  </w:divBdr>
                </w:div>
              </w:divsChild>
            </w:div>
            <w:div w:id="2064521814">
              <w:marLeft w:val="0"/>
              <w:marRight w:val="0"/>
              <w:marTop w:val="0"/>
              <w:marBottom w:val="0"/>
              <w:divBdr>
                <w:top w:val="none" w:sz="0" w:space="0" w:color="auto"/>
                <w:left w:val="none" w:sz="0" w:space="0" w:color="auto"/>
                <w:bottom w:val="none" w:sz="0" w:space="0" w:color="auto"/>
                <w:right w:val="none" w:sz="0" w:space="0" w:color="auto"/>
              </w:divBdr>
              <w:divsChild>
                <w:div w:id="7224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5712">
          <w:marLeft w:val="0"/>
          <w:marRight w:val="0"/>
          <w:marTop w:val="0"/>
          <w:marBottom w:val="0"/>
          <w:divBdr>
            <w:top w:val="none" w:sz="0" w:space="0" w:color="auto"/>
            <w:left w:val="none" w:sz="0" w:space="0" w:color="auto"/>
            <w:bottom w:val="none" w:sz="0" w:space="0" w:color="auto"/>
            <w:right w:val="none" w:sz="0" w:space="0" w:color="auto"/>
          </w:divBdr>
          <w:divsChild>
            <w:div w:id="1410007993">
              <w:marLeft w:val="0"/>
              <w:marRight w:val="0"/>
              <w:marTop w:val="0"/>
              <w:marBottom w:val="0"/>
              <w:divBdr>
                <w:top w:val="none" w:sz="0" w:space="0" w:color="auto"/>
                <w:left w:val="none" w:sz="0" w:space="0" w:color="auto"/>
                <w:bottom w:val="none" w:sz="0" w:space="0" w:color="auto"/>
                <w:right w:val="none" w:sz="0" w:space="0" w:color="auto"/>
              </w:divBdr>
              <w:divsChild>
                <w:div w:id="804275310">
                  <w:marLeft w:val="0"/>
                  <w:marRight w:val="0"/>
                  <w:marTop w:val="0"/>
                  <w:marBottom w:val="0"/>
                  <w:divBdr>
                    <w:top w:val="none" w:sz="0" w:space="0" w:color="auto"/>
                    <w:left w:val="none" w:sz="0" w:space="0" w:color="auto"/>
                    <w:bottom w:val="none" w:sz="0" w:space="0" w:color="auto"/>
                    <w:right w:val="none" w:sz="0" w:space="0" w:color="auto"/>
                  </w:divBdr>
                </w:div>
              </w:divsChild>
            </w:div>
            <w:div w:id="283658522">
              <w:marLeft w:val="0"/>
              <w:marRight w:val="0"/>
              <w:marTop w:val="0"/>
              <w:marBottom w:val="0"/>
              <w:divBdr>
                <w:top w:val="none" w:sz="0" w:space="0" w:color="auto"/>
                <w:left w:val="none" w:sz="0" w:space="0" w:color="auto"/>
                <w:bottom w:val="none" w:sz="0" w:space="0" w:color="auto"/>
                <w:right w:val="none" w:sz="0" w:space="0" w:color="auto"/>
              </w:divBdr>
              <w:divsChild>
                <w:div w:id="1424184423">
                  <w:marLeft w:val="0"/>
                  <w:marRight w:val="0"/>
                  <w:marTop w:val="0"/>
                  <w:marBottom w:val="0"/>
                  <w:divBdr>
                    <w:top w:val="none" w:sz="0" w:space="0" w:color="auto"/>
                    <w:left w:val="none" w:sz="0" w:space="0" w:color="auto"/>
                    <w:bottom w:val="none" w:sz="0" w:space="0" w:color="auto"/>
                    <w:right w:val="none" w:sz="0" w:space="0" w:color="auto"/>
                  </w:divBdr>
                </w:div>
              </w:divsChild>
            </w:div>
            <w:div w:id="863638134">
              <w:marLeft w:val="0"/>
              <w:marRight w:val="0"/>
              <w:marTop w:val="0"/>
              <w:marBottom w:val="0"/>
              <w:divBdr>
                <w:top w:val="none" w:sz="0" w:space="0" w:color="auto"/>
                <w:left w:val="none" w:sz="0" w:space="0" w:color="auto"/>
                <w:bottom w:val="none" w:sz="0" w:space="0" w:color="auto"/>
                <w:right w:val="none" w:sz="0" w:space="0" w:color="auto"/>
              </w:divBdr>
              <w:divsChild>
                <w:div w:id="129135665">
                  <w:marLeft w:val="0"/>
                  <w:marRight w:val="0"/>
                  <w:marTop w:val="0"/>
                  <w:marBottom w:val="0"/>
                  <w:divBdr>
                    <w:top w:val="none" w:sz="0" w:space="0" w:color="auto"/>
                    <w:left w:val="none" w:sz="0" w:space="0" w:color="auto"/>
                    <w:bottom w:val="none" w:sz="0" w:space="0" w:color="auto"/>
                    <w:right w:val="none" w:sz="0" w:space="0" w:color="auto"/>
                  </w:divBdr>
                </w:div>
              </w:divsChild>
            </w:div>
            <w:div w:id="74278482">
              <w:marLeft w:val="0"/>
              <w:marRight w:val="0"/>
              <w:marTop w:val="0"/>
              <w:marBottom w:val="0"/>
              <w:divBdr>
                <w:top w:val="none" w:sz="0" w:space="0" w:color="auto"/>
                <w:left w:val="none" w:sz="0" w:space="0" w:color="auto"/>
                <w:bottom w:val="none" w:sz="0" w:space="0" w:color="auto"/>
                <w:right w:val="none" w:sz="0" w:space="0" w:color="auto"/>
              </w:divBdr>
              <w:divsChild>
                <w:div w:id="1305621144">
                  <w:marLeft w:val="0"/>
                  <w:marRight w:val="0"/>
                  <w:marTop w:val="0"/>
                  <w:marBottom w:val="0"/>
                  <w:divBdr>
                    <w:top w:val="none" w:sz="0" w:space="0" w:color="auto"/>
                    <w:left w:val="none" w:sz="0" w:space="0" w:color="auto"/>
                    <w:bottom w:val="none" w:sz="0" w:space="0" w:color="auto"/>
                    <w:right w:val="none" w:sz="0" w:space="0" w:color="auto"/>
                  </w:divBdr>
                </w:div>
              </w:divsChild>
            </w:div>
            <w:div w:id="122162545">
              <w:marLeft w:val="0"/>
              <w:marRight w:val="0"/>
              <w:marTop w:val="0"/>
              <w:marBottom w:val="0"/>
              <w:divBdr>
                <w:top w:val="none" w:sz="0" w:space="0" w:color="auto"/>
                <w:left w:val="none" w:sz="0" w:space="0" w:color="auto"/>
                <w:bottom w:val="none" w:sz="0" w:space="0" w:color="auto"/>
                <w:right w:val="none" w:sz="0" w:space="0" w:color="auto"/>
              </w:divBdr>
              <w:divsChild>
                <w:div w:id="236936302">
                  <w:marLeft w:val="0"/>
                  <w:marRight w:val="0"/>
                  <w:marTop w:val="0"/>
                  <w:marBottom w:val="0"/>
                  <w:divBdr>
                    <w:top w:val="none" w:sz="0" w:space="0" w:color="auto"/>
                    <w:left w:val="none" w:sz="0" w:space="0" w:color="auto"/>
                    <w:bottom w:val="none" w:sz="0" w:space="0" w:color="auto"/>
                    <w:right w:val="none" w:sz="0" w:space="0" w:color="auto"/>
                  </w:divBdr>
                </w:div>
              </w:divsChild>
            </w:div>
            <w:div w:id="1352142015">
              <w:marLeft w:val="0"/>
              <w:marRight w:val="0"/>
              <w:marTop w:val="0"/>
              <w:marBottom w:val="0"/>
              <w:divBdr>
                <w:top w:val="none" w:sz="0" w:space="0" w:color="auto"/>
                <w:left w:val="none" w:sz="0" w:space="0" w:color="auto"/>
                <w:bottom w:val="none" w:sz="0" w:space="0" w:color="auto"/>
                <w:right w:val="none" w:sz="0" w:space="0" w:color="auto"/>
              </w:divBdr>
              <w:divsChild>
                <w:div w:id="906765840">
                  <w:marLeft w:val="0"/>
                  <w:marRight w:val="0"/>
                  <w:marTop w:val="0"/>
                  <w:marBottom w:val="0"/>
                  <w:divBdr>
                    <w:top w:val="none" w:sz="0" w:space="0" w:color="auto"/>
                    <w:left w:val="none" w:sz="0" w:space="0" w:color="auto"/>
                    <w:bottom w:val="none" w:sz="0" w:space="0" w:color="auto"/>
                    <w:right w:val="none" w:sz="0" w:space="0" w:color="auto"/>
                  </w:divBdr>
                </w:div>
              </w:divsChild>
            </w:div>
            <w:div w:id="1965380112">
              <w:marLeft w:val="0"/>
              <w:marRight w:val="0"/>
              <w:marTop w:val="0"/>
              <w:marBottom w:val="0"/>
              <w:divBdr>
                <w:top w:val="none" w:sz="0" w:space="0" w:color="auto"/>
                <w:left w:val="none" w:sz="0" w:space="0" w:color="auto"/>
                <w:bottom w:val="none" w:sz="0" w:space="0" w:color="auto"/>
                <w:right w:val="none" w:sz="0" w:space="0" w:color="auto"/>
              </w:divBdr>
              <w:divsChild>
                <w:div w:id="1996645673">
                  <w:marLeft w:val="0"/>
                  <w:marRight w:val="0"/>
                  <w:marTop w:val="0"/>
                  <w:marBottom w:val="0"/>
                  <w:divBdr>
                    <w:top w:val="none" w:sz="0" w:space="0" w:color="auto"/>
                    <w:left w:val="none" w:sz="0" w:space="0" w:color="auto"/>
                    <w:bottom w:val="none" w:sz="0" w:space="0" w:color="auto"/>
                    <w:right w:val="none" w:sz="0" w:space="0" w:color="auto"/>
                  </w:divBdr>
                </w:div>
              </w:divsChild>
            </w:div>
            <w:div w:id="723796805">
              <w:marLeft w:val="0"/>
              <w:marRight w:val="0"/>
              <w:marTop w:val="0"/>
              <w:marBottom w:val="0"/>
              <w:divBdr>
                <w:top w:val="none" w:sz="0" w:space="0" w:color="auto"/>
                <w:left w:val="none" w:sz="0" w:space="0" w:color="auto"/>
                <w:bottom w:val="none" w:sz="0" w:space="0" w:color="auto"/>
                <w:right w:val="none" w:sz="0" w:space="0" w:color="auto"/>
              </w:divBdr>
              <w:divsChild>
                <w:div w:id="1257636889">
                  <w:marLeft w:val="0"/>
                  <w:marRight w:val="0"/>
                  <w:marTop w:val="0"/>
                  <w:marBottom w:val="0"/>
                  <w:divBdr>
                    <w:top w:val="none" w:sz="0" w:space="0" w:color="auto"/>
                    <w:left w:val="none" w:sz="0" w:space="0" w:color="auto"/>
                    <w:bottom w:val="none" w:sz="0" w:space="0" w:color="auto"/>
                    <w:right w:val="none" w:sz="0" w:space="0" w:color="auto"/>
                  </w:divBdr>
                </w:div>
              </w:divsChild>
            </w:div>
            <w:div w:id="448167014">
              <w:marLeft w:val="0"/>
              <w:marRight w:val="0"/>
              <w:marTop w:val="0"/>
              <w:marBottom w:val="0"/>
              <w:divBdr>
                <w:top w:val="none" w:sz="0" w:space="0" w:color="auto"/>
                <w:left w:val="none" w:sz="0" w:space="0" w:color="auto"/>
                <w:bottom w:val="none" w:sz="0" w:space="0" w:color="auto"/>
                <w:right w:val="none" w:sz="0" w:space="0" w:color="auto"/>
              </w:divBdr>
              <w:divsChild>
                <w:div w:id="1035469001">
                  <w:marLeft w:val="0"/>
                  <w:marRight w:val="0"/>
                  <w:marTop w:val="0"/>
                  <w:marBottom w:val="0"/>
                  <w:divBdr>
                    <w:top w:val="none" w:sz="0" w:space="0" w:color="auto"/>
                    <w:left w:val="none" w:sz="0" w:space="0" w:color="auto"/>
                    <w:bottom w:val="none" w:sz="0" w:space="0" w:color="auto"/>
                    <w:right w:val="none" w:sz="0" w:space="0" w:color="auto"/>
                  </w:divBdr>
                </w:div>
              </w:divsChild>
            </w:div>
            <w:div w:id="315450611">
              <w:marLeft w:val="0"/>
              <w:marRight w:val="0"/>
              <w:marTop w:val="0"/>
              <w:marBottom w:val="0"/>
              <w:divBdr>
                <w:top w:val="none" w:sz="0" w:space="0" w:color="auto"/>
                <w:left w:val="none" w:sz="0" w:space="0" w:color="auto"/>
                <w:bottom w:val="none" w:sz="0" w:space="0" w:color="auto"/>
                <w:right w:val="none" w:sz="0" w:space="0" w:color="auto"/>
              </w:divBdr>
              <w:divsChild>
                <w:div w:id="247007226">
                  <w:marLeft w:val="0"/>
                  <w:marRight w:val="0"/>
                  <w:marTop w:val="0"/>
                  <w:marBottom w:val="0"/>
                  <w:divBdr>
                    <w:top w:val="none" w:sz="0" w:space="0" w:color="auto"/>
                    <w:left w:val="none" w:sz="0" w:space="0" w:color="auto"/>
                    <w:bottom w:val="none" w:sz="0" w:space="0" w:color="auto"/>
                    <w:right w:val="none" w:sz="0" w:space="0" w:color="auto"/>
                  </w:divBdr>
                </w:div>
              </w:divsChild>
            </w:div>
            <w:div w:id="487478901">
              <w:marLeft w:val="0"/>
              <w:marRight w:val="0"/>
              <w:marTop w:val="0"/>
              <w:marBottom w:val="0"/>
              <w:divBdr>
                <w:top w:val="none" w:sz="0" w:space="0" w:color="auto"/>
                <w:left w:val="none" w:sz="0" w:space="0" w:color="auto"/>
                <w:bottom w:val="none" w:sz="0" w:space="0" w:color="auto"/>
                <w:right w:val="none" w:sz="0" w:space="0" w:color="auto"/>
              </w:divBdr>
              <w:divsChild>
                <w:div w:id="1511329277">
                  <w:marLeft w:val="0"/>
                  <w:marRight w:val="0"/>
                  <w:marTop w:val="0"/>
                  <w:marBottom w:val="0"/>
                  <w:divBdr>
                    <w:top w:val="none" w:sz="0" w:space="0" w:color="auto"/>
                    <w:left w:val="none" w:sz="0" w:space="0" w:color="auto"/>
                    <w:bottom w:val="none" w:sz="0" w:space="0" w:color="auto"/>
                    <w:right w:val="none" w:sz="0" w:space="0" w:color="auto"/>
                  </w:divBdr>
                </w:div>
              </w:divsChild>
            </w:div>
            <w:div w:id="1366177915">
              <w:marLeft w:val="0"/>
              <w:marRight w:val="0"/>
              <w:marTop w:val="0"/>
              <w:marBottom w:val="0"/>
              <w:divBdr>
                <w:top w:val="none" w:sz="0" w:space="0" w:color="auto"/>
                <w:left w:val="none" w:sz="0" w:space="0" w:color="auto"/>
                <w:bottom w:val="none" w:sz="0" w:space="0" w:color="auto"/>
                <w:right w:val="none" w:sz="0" w:space="0" w:color="auto"/>
              </w:divBdr>
              <w:divsChild>
                <w:div w:id="1561482848">
                  <w:marLeft w:val="0"/>
                  <w:marRight w:val="0"/>
                  <w:marTop w:val="0"/>
                  <w:marBottom w:val="0"/>
                  <w:divBdr>
                    <w:top w:val="none" w:sz="0" w:space="0" w:color="auto"/>
                    <w:left w:val="none" w:sz="0" w:space="0" w:color="auto"/>
                    <w:bottom w:val="none" w:sz="0" w:space="0" w:color="auto"/>
                    <w:right w:val="none" w:sz="0" w:space="0" w:color="auto"/>
                  </w:divBdr>
                </w:div>
              </w:divsChild>
            </w:div>
            <w:div w:id="848104531">
              <w:marLeft w:val="0"/>
              <w:marRight w:val="0"/>
              <w:marTop w:val="0"/>
              <w:marBottom w:val="0"/>
              <w:divBdr>
                <w:top w:val="none" w:sz="0" w:space="0" w:color="auto"/>
                <w:left w:val="none" w:sz="0" w:space="0" w:color="auto"/>
                <w:bottom w:val="none" w:sz="0" w:space="0" w:color="auto"/>
                <w:right w:val="none" w:sz="0" w:space="0" w:color="auto"/>
              </w:divBdr>
              <w:divsChild>
                <w:div w:id="1493571300">
                  <w:marLeft w:val="0"/>
                  <w:marRight w:val="0"/>
                  <w:marTop w:val="0"/>
                  <w:marBottom w:val="0"/>
                  <w:divBdr>
                    <w:top w:val="none" w:sz="0" w:space="0" w:color="auto"/>
                    <w:left w:val="none" w:sz="0" w:space="0" w:color="auto"/>
                    <w:bottom w:val="none" w:sz="0" w:space="0" w:color="auto"/>
                    <w:right w:val="none" w:sz="0" w:space="0" w:color="auto"/>
                  </w:divBdr>
                </w:div>
              </w:divsChild>
            </w:div>
            <w:div w:id="2026056054">
              <w:marLeft w:val="0"/>
              <w:marRight w:val="0"/>
              <w:marTop w:val="0"/>
              <w:marBottom w:val="0"/>
              <w:divBdr>
                <w:top w:val="none" w:sz="0" w:space="0" w:color="auto"/>
                <w:left w:val="none" w:sz="0" w:space="0" w:color="auto"/>
                <w:bottom w:val="none" w:sz="0" w:space="0" w:color="auto"/>
                <w:right w:val="none" w:sz="0" w:space="0" w:color="auto"/>
              </w:divBdr>
              <w:divsChild>
                <w:div w:id="1757899253">
                  <w:marLeft w:val="0"/>
                  <w:marRight w:val="0"/>
                  <w:marTop w:val="0"/>
                  <w:marBottom w:val="0"/>
                  <w:divBdr>
                    <w:top w:val="none" w:sz="0" w:space="0" w:color="auto"/>
                    <w:left w:val="none" w:sz="0" w:space="0" w:color="auto"/>
                    <w:bottom w:val="none" w:sz="0" w:space="0" w:color="auto"/>
                    <w:right w:val="none" w:sz="0" w:space="0" w:color="auto"/>
                  </w:divBdr>
                </w:div>
              </w:divsChild>
            </w:div>
            <w:div w:id="311720581">
              <w:marLeft w:val="0"/>
              <w:marRight w:val="0"/>
              <w:marTop w:val="0"/>
              <w:marBottom w:val="0"/>
              <w:divBdr>
                <w:top w:val="none" w:sz="0" w:space="0" w:color="auto"/>
                <w:left w:val="none" w:sz="0" w:space="0" w:color="auto"/>
                <w:bottom w:val="none" w:sz="0" w:space="0" w:color="auto"/>
                <w:right w:val="none" w:sz="0" w:space="0" w:color="auto"/>
              </w:divBdr>
              <w:divsChild>
                <w:div w:id="599073014">
                  <w:marLeft w:val="0"/>
                  <w:marRight w:val="0"/>
                  <w:marTop w:val="0"/>
                  <w:marBottom w:val="0"/>
                  <w:divBdr>
                    <w:top w:val="none" w:sz="0" w:space="0" w:color="auto"/>
                    <w:left w:val="none" w:sz="0" w:space="0" w:color="auto"/>
                    <w:bottom w:val="none" w:sz="0" w:space="0" w:color="auto"/>
                    <w:right w:val="none" w:sz="0" w:space="0" w:color="auto"/>
                  </w:divBdr>
                </w:div>
              </w:divsChild>
            </w:div>
            <w:div w:id="1303923973">
              <w:marLeft w:val="0"/>
              <w:marRight w:val="0"/>
              <w:marTop w:val="0"/>
              <w:marBottom w:val="0"/>
              <w:divBdr>
                <w:top w:val="none" w:sz="0" w:space="0" w:color="auto"/>
                <w:left w:val="none" w:sz="0" w:space="0" w:color="auto"/>
                <w:bottom w:val="none" w:sz="0" w:space="0" w:color="auto"/>
                <w:right w:val="none" w:sz="0" w:space="0" w:color="auto"/>
              </w:divBdr>
              <w:divsChild>
                <w:div w:id="1976566366">
                  <w:marLeft w:val="0"/>
                  <w:marRight w:val="0"/>
                  <w:marTop w:val="0"/>
                  <w:marBottom w:val="0"/>
                  <w:divBdr>
                    <w:top w:val="none" w:sz="0" w:space="0" w:color="auto"/>
                    <w:left w:val="none" w:sz="0" w:space="0" w:color="auto"/>
                    <w:bottom w:val="none" w:sz="0" w:space="0" w:color="auto"/>
                    <w:right w:val="none" w:sz="0" w:space="0" w:color="auto"/>
                  </w:divBdr>
                </w:div>
              </w:divsChild>
            </w:div>
            <w:div w:id="52703912">
              <w:marLeft w:val="0"/>
              <w:marRight w:val="0"/>
              <w:marTop w:val="0"/>
              <w:marBottom w:val="0"/>
              <w:divBdr>
                <w:top w:val="none" w:sz="0" w:space="0" w:color="auto"/>
                <w:left w:val="none" w:sz="0" w:space="0" w:color="auto"/>
                <w:bottom w:val="none" w:sz="0" w:space="0" w:color="auto"/>
                <w:right w:val="none" w:sz="0" w:space="0" w:color="auto"/>
              </w:divBdr>
              <w:divsChild>
                <w:div w:id="1557742557">
                  <w:marLeft w:val="0"/>
                  <w:marRight w:val="0"/>
                  <w:marTop w:val="0"/>
                  <w:marBottom w:val="0"/>
                  <w:divBdr>
                    <w:top w:val="none" w:sz="0" w:space="0" w:color="auto"/>
                    <w:left w:val="none" w:sz="0" w:space="0" w:color="auto"/>
                    <w:bottom w:val="none" w:sz="0" w:space="0" w:color="auto"/>
                    <w:right w:val="none" w:sz="0" w:space="0" w:color="auto"/>
                  </w:divBdr>
                </w:div>
              </w:divsChild>
            </w:div>
            <w:div w:id="1006444905">
              <w:marLeft w:val="0"/>
              <w:marRight w:val="0"/>
              <w:marTop w:val="0"/>
              <w:marBottom w:val="0"/>
              <w:divBdr>
                <w:top w:val="none" w:sz="0" w:space="0" w:color="auto"/>
                <w:left w:val="none" w:sz="0" w:space="0" w:color="auto"/>
                <w:bottom w:val="none" w:sz="0" w:space="0" w:color="auto"/>
                <w:right w:val="none" w:sz="0" w:space="0" w:color="auto"/>
              </w:divBdr>
              <w:divsChild>
                <w:div w:id="2017882989">
                  <w:marLeft w:val="0"/>
                  <w:marRight w:val="0"/>
                  <w:marTop w:val="0"/>
                  <w:marBottom w:val="0"/>
                  <w:divBdr>
                    <w:top w:val="none" w:sz="0" w:space="0" w:color="auto"/>
                    <w:left w:val="none" w:sz="0" w:space="0" w:color="auto"/>
                    <w:bottom w:val="none" w:sz="0" w:space="0" w:color="auto"/>
                    <w:right w:val="none" w:sz="0" w:space="0" w:color="auto"/>
                  </w:divBdr>
                </w:div>
              </w:divsChild>
            </w:div>
            <w:div w:id="372273506">
              <w:marLeft w:val="0"/>
              <w:marRight w:val="0"/>
              <w:marTop w:val="0"/>
              <w:marBottom w:val="0"/>
              <w:divBdr>
                <w:top w:val="none" w:sz="0" w:space="0" w:color="auto"/>
                <w:left w:val="none" w:sz="0" w:space="0" w:color="auto"/>
                <w:bottom w:val="none" w:sz="0" w:space="0" w:color="auto"/>
                <w:right w:val="none" w:sz="0" w:space="0" w:color="auto"/>
              </w:divBdr>
              <w:divsChild>
                <w:div w:id="1404525505">
                  <w:marLeft w:val="0"/>
                  <w:marRight w:val="0"/>
                  <w:marTop w:val="0"/>
                  <w:marBottom w:val="0"/>
                  <w:divBdr>
                    <w:top w:val="none" w:sz="0" w:space="0" w:color="auto"/>
                    <w:left w:val="none" w:sz="0" w:space="0" w:color="auto"/>
                    <w:bottom w:val="none" w:sz="0" w:space="0" w:color="auto"/>
                    <w:right w:val="none" w:sz="0" w:space="0" w:color="auto"/>
                  </w:divBdr>
                </w:div>
              </w:divsChild>
            </w:div>
            <w:div w:id="60250549">
              <w:marLeft w:val="0"/>
              <w:marRight w:val="0"/>
              <w:marTop w:val="0"/>
              <w:marBottom w:val="0"/>
              <w:divBdr>
                <w:top w:val="none" w:sz="0" w:space="0" w:color="auto"/>
                <w:left w:val="none" w:sz="0" w:space="0" w:color="auto"/>
                <w:bottom w:val="none" w:sz="0" w:space="0" w:color="auto"/>
                <w:right w:val="none" w:sz="0" w:space="0" w:color="auto"/>
              </w:divBdr>
              <w:divsChild>
                <w:div w:id="1716347330">
                  <w:marLeft w:val="0"/>
                  <w:marRight w:val="0"/>
                  <w:marTop w:val="0"/>
                  <w:marBottom w:val="0"/>
                  <w:divBdr>
                    <w:top w:val="none" w:sz="0" w:space="0" w:color="auto"/>
                    <w:left w:val="none" w:sz="0" w:space="0" w:color="auto"/>
                    <w:bottom w:val="none" w:sz="0" w:space="0" w:color="auto"/>
                    <w:right w:val="none" w:sz="0" w:space="0" w:color="auto"/>
                  </w:divBdr>
                </w:div>
              </w:divsChild>
            </w:div>
            <w:div w:id="209808330">
              <w:marLeft w:val="0"/>
              <w:marRight w:val="0"/>
              <w:marTop w:val="0"/>
              <w:marBottom w:val="0"/>
              <w:divBdr>
                <w:top w:val="none" w:sz="0" w:space="0" w:color="auto"/>
                <w:left w:val="none" w:sz="0" w:space="0" w:color="auto"/>
                <w:bottom w:val="none" w:sz="0" w:space="0" w:color="auto"/>
                <w:right w:val="none" w:sz="0" w:space="0" w:color="auto"/>
              </w:divBdr>
              <w:divsChild>
                <w:div w:id="552086244">
                  <w:marLeft w:val="0"/>
                  <w:marRight w:val="0"/>
                  <w:marTop w:val="0"/>
                  <w:marBottom w:val="0"/>
                  <w:divBdr>
                    <w:top w:val="none" w:sz="0" w:space="0" w:color="auto"/>
                    <w:left w:val="none" w:sz="0" w:space="0" w:color="auto"/>
                    <w:bottom w:val="none" w:sz="0" w:space="0" w:color="auto"/>
                    <w:right w:val="none" w:sz="0" w:space="0" w:color="auto"/>
                  </w:divBdr>
                </w:div>
              </w:divsChild>
            </w:div>
            <w:div w:id="1373506284">
              <w:marLeft w:val="0"/>
              <w:marRight w:val="0"/>
              <w:marTop w:val="0"/>
              <w:marBottom w:val="0"/>
              <w:divBdr>
                <w:top w:val="none" w:sz="0" w:space="0" w:color="auto"/>
                <w:left w:val="none" w:sz="0" w:space="0" w:color="auto"/>
                <w:bottom w:val="none" w:sz="0" w:space="0" w:color="auto"/>
                <w:right w:val="none" w:sz="0" w:space="0" w:color="auto"/>
              </w:divBdr>
              <w:divsChild>
                <w:div w:id="11285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j7n4OHqECraCK9kSN2P7PVS0dRg==">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</go:docsCustomData>
</go:gDocsCustomXmlDataStorage>
</file>

<file path=customXml/itemProps1.xml><?xml version="1.0" encoding="utf-8"?>
<ds:datastoreItem xmlns:ds="http://schemas.openxmlformats.org/officeDocument/2006/customXml" ds:itemID="{CCEDEA9C-1DAF-B748-B47C-70F4BDEABE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4441</TotalTime>
  <Pages>42</Pages>
  <Words>11737</Words>
  <Characters>66904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Anton</dc:creator>
  <cp:lastModifiedBy>Tom Baker</cp:lastModifiedBy>
  <cp:revision>181</cp:revision>
  <dcterms:created xsi:type="dcterms:W3CDTF">2021-01-18T13:00:00Z</dcterms:created>
  <dcterms:modified xsi:type="dcterms:W3CDTF">2021-02-21T19:45:00Z</dcterms:modified>
</cp:coreProperties>
</file>